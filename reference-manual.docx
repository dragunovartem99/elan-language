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14F5B5" w14:textId="77777777" w:rsidR="008350FC" w:rsidRDefault="008350FC" w:rsidP="00FB0BE7">
      <w:pPr>
        <w:jc w:val="center"/>
        <w:rPr>
          <w:sz w:val="96"/>
          <w:szCs w:val="96"/>
        </w:rPr>
      </w:pPr>
      <w:bookmarkStart w:id="0" w:name="_Toc170738516"/>
      <w:r>
        <w:rPr>
          <w:noProof/>
          <w:sz w:val="96"/>
          <w:szCs w:val="96"/>
          <w:lang w:eastAsia="en-GB"/>
        </w:rPr>
        <w:drawing>
          <wp:inline distT="0" distB="0" distL="0" distR="0" wp14:anchorId="5610574B" wp14:editId="629F74A1">
            <wp:extent cx="5731510" cy="2613660"/>
            <wp:effectExtent l="0" t="0" r="2540" b="0"/>
            <wp:docPr id="251152018" name="Picture 1"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152018" name="Picture 1" descr="A blue and white logo&#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613660"/>
                    </a:xfrm>
                    <a:prstGeom prst="rect">
                      <a:avLst/>
                    </a:prstGeom>
                  </pic:spPr>
                </pic:pic>
              </a:graphicData>
            </a:graphic>
          </wp:inline>
        </w:drawing>
      </w:r>
      <w:r w:rsidR="00FB0BE7">
        <w:rPr>
          <w:sz w:val="96"/>
          <w:szCs w:val="96"/>
        </w:rPr>
        <w:br/>
      </w:r>
    </w:p>
    <w:p w14:paraId="15EDE79D" w14:textId="582135AC" w:rsidR="00FB0BE7" w:rsidRPr="00FB0BE7" w:rsidRDefault="00A87268" w:rsidP="00FB0BE7">
      <w:pPr>
        <w:jc w:val="center"/>
        <w:rPr>
          <w:sz w:val="96"/>
          <w:szCs w:val="96"/>
        </w:rPr>
      </w:pPr>
      <w:r>
        <w:rPr>
          <w:sz w:val="96"/>
          <w:szCs w:val="96"/>
        </w:rPr>
        <w:t xml:space="preserve">An </w:t>
      </w:r>
      <w:r w:rsidRPr="00A87268">
        <w:rPr>
          <w:i/>
          <w:iCs/>
          <w:sz w:val="96"/>
          <w:szCs w:val="96"/>
        </w:rPr>
        <w:t>incomplete</w:t>
      </w:r>
    </w:p>
    <w:p w14:paraId="05A09156" w14:textId="77777777" w:rsidR="001F0D48" w:rsidRDefault="00FB0BE7" w:rsidP="001F0D48">
      <w:pPr>
        <w:jc w:val="center"/>
        <w:rPr>
          <w:sz w:val="96"/>
          <w:szCs w:val="96"/>
        </w:rPr>
      </w:pPr>
      <w:r w:rsidRPr="00FB0BE7">
        <w:rPr>
          <w:sz w:val="96"/>
          <w:szCs w:val="96"/>
        </w:rPr>
        <w:t>Reference Manual</w:t>
      </w:r>
    </w:p>
    <w:p w14:paraId="36A563C3" w14:textId="001C3E97" w:rsidR="00FB0BE7" w:rsidRPr="001F0D48" w:rsidRDefault="00FB0BE7" w:rsidP="001F0D48">
      <w:pPr>
        <w:jc w:val="center"/>
        <w:rPr>
          <w:sz w:val="72"/>
          <w:szCs w:val="72"/>
        </w:rPr>
      </w:pPr>
      <w:r w:rsidRPr="001F0D48">
        <w:rPr>
          <w:sz w:val="72"/>
          <w:szCs w:val="72"/>
        </w:rPr>
        <w:t>Beta</w:t>
      </w:r>
      <w:r w:rsidR="001F0D48" w:rsidRPr="001F0D48">
        <w:rPr>
          <w:sz w:val="72"/>
          <w:szCs w:val="72"/>
        </w:rPr>
        <w:t xml:space="preserve"> </w:t>
      </w:r>
      <w:r w:rsidR="00855FCD">
        <w:rPr>
          <w:sz w:val="72"/>
          <w:szCs w:val="72"/>
        </w:rPr>
        <w:t>6</w:t>
      </w:r>
      <w:r w:rsidR="00E201FD">
        <w:rPr>
          <w:sz w:val="72"/>
          <w:szCs w:val="72"/>
        </w:rPr>
        <w:br/>
      </w:r>
      <w:ins w:id="1" w:author="Richard Pawson" w:date="2025-01-08T15:37:00Z" w16du:dateUtc="2025-01-08T15:37:00Z">
        <w:r w:rsidR="004600D6">
          <w:rPr>
            <w:sz w:val="72"/>
            <w:szCs w:val="72"/>
          </w:rPr>
          <w:t>8</w:t>
        </w:r>
      </w:ins>
      <w:ins w:id="2" w:author="BernardUK" w:date="2025-01-05T13:53:00Z">
        <w:del w:id="3" w:author="Richard Pawson" w:date="2025-01-06T10:52:00Z" w16du:dateUtc="2025-01-06T10:52:00Z">
          <w:r w:rsidR="00D35A75" w:rsidDel="00AE2EC7">
            <w:rPr>
              <w:sz w:val="72"/>
              <w:szCs w:val="72"/>
            </w:rPr>
            <w:delText>5</w:delText>
          </w:r>
        </w:del>
      </w:ins>
      <w:del w:id="4" w:author="BernardUK" w:date="2025-01-05T13:53:00Z">
        <w:r w:rsidR="00FB2B6D" w:rsidDel="00D35A75">
          <w:rPr>
            <w:sz w:val="72"/>
            <w:szCs w:val="72"/>
          </w:rPr>
          <w:delText>4</w:delText>
        </w:r>
      </w:del>
      <w:r w:rsidR="00FB2B6D">
        <w:rPr>
          <w:sz w:val="72"/>
          <w:szCs w:val="72"/>
        </w:rPr>
        <w:t xml:space="preserve">th January </w:t>
      </w:r>
      <w:r w:rsidR="008350FC">
        <w:rPr>
          <w:sz w:val="72"/>
          <w:szCs w:val="72"/>
        </w:rPr>
        <w:t>202</w:t>
      </w:r>
      <w:r w:rsidR="00FB2B6D">
        <w:rPr>
          <w:sz w:val="72"/>
          <w:szCs w:val="72"/>
        </w:rPr>
        <w:t>5</w:t>
      </w:r>
    </w:p>
    <w:p w14:paraId="406E0794" w14:textId="77777777" w:rsidR="00FB0BE7" w:rsidRDefault="00FB0BE7">
      <w:r>
        <w:br w:type="page"/>
      </w:r>
    </w:p>
    <w:p w14:paraId="0D6F667F" w14:textId="27376611" w:rsidR="00834BC2" w:rsidRDefault="0031190D">
      <w:pPr>
        <w:pStyle w:val="TOC1"/>
        <w:rPr>
          <w:ins w:id="5" w:author="Richard Pawson" w:date="2025-01-08T15:05:00Z" w16du:dateUtc="2025-01-08T15:05:00Z"/>
          <w:rFonts w:eastAsiaTheme="minorEastAsia"/>
          <w:noProof/>
          <w:sz w:val="24"/>
          <w:szCs w:val="24"/>
          <w:lang w:eastAsia="en-GB"/>
        </w:rPr>
      </w:pPr>
      <w:r>
        <w:rPr>
          <w:rFonts w:asciiTheme="majorHAnsi" w:eastAsiaTheme="majorEastAsia" w:hAnsiTheme="majorHAnsi" w:cstheme="majorBidi"/>
          <w:color w:val="0F4761" w:themeColor="accent1" w:themeShade="BF"/>
          <w:kern w:val="0"/>
          <w:sz w:val="32"/>
          <w:szCs w:val="32"/>
          <w:lang w:eastAsia="en-GB"/>
          <w14:ligatures w14:val="none"/>
        </w:rPr>
        <w:lastRenderedPageBreak/>
        <w:fldChar w:fldCharType="begin"/>
      </w:r>
      <w:r>
        <w:rPr>
          <w:rFonts w:asciiTheme="majorHAnsi" w:eastAsiaTheme="majorEastAsia" w:hAnsiTheme="majorHAnsi" w:cstheme="majorBidi"/>
          <w:color w:val="0F4761" w:themeColor="accent1" w:themeShade="BF"/>
          <w:kern w:val="0"/>
          <w:sz w:val="32"/>
          <w:szCs w:val="32"/>
          <w:lang w:eastAsia="en-GB"/>
          <w14:ligatures w14:val="none"/>
        </w:rPr>
        <w:instrText xml:space="preserve"> TOC \o "1-2" \h \z \u </w:instrText>
      </w:r>
      <w:r>
        <w:rPr>
          <w:rFonts w:asciiTheme="majorHAnsi" w:eastAsiaTheme="majorEastAsia" w:hAnsiTheme="majorHAnsi" w:cstheme="majorBidi"/>
          <w:color w:val="0F4761" w:themeColor="accent1" w:themeShade="BF"/>
          <w:kern w:val="0"/>
          <w:sz w:val="32"/>
          <w:szCs w:val="32"/>
          <w:lang w:eastAsia="en-GB"/>
          <w14:ligatures w14:val="none"/>
        </w:rPr>
        <w:fldChar w:fldCharType="separate"/>
      </w:r>
      <w:ins w:id="6" w:author="Richard Pawson" w:date="2025-01-08T15:05:00Z" w16du:dateUtc="2025-01-08T15:05:00Z">
        <w:r w:rsidR="00834BC2" w:rsidRPr="0042022A">
          <w:rPr>
            <w:rStyle w:val="Hyperlink"/>
            <w:noProof/>
          </w:rPr>
          <w:fldChar w:fldCharType="begin"/>
        </w:r>
        <w:r w:rsidR="00834BC2" w:rsidRPr="0042022A">
          <w:rPr>
            <w:rStyle w:val="Hyperlink"/>
            <w:noProof/>
          </w:rPr>
          <w:instrText xml:space="preserve"> </w:instrText>
        </w:r>
        <w:r w:rsidR="00834BC2">
          <w:rPr>
            <w:noProof/>
          </w:rPr>
          <w:instrText>HYPERLINK \l "_Toc187241143"</w:instrText>
        </w:r>
        <w:r w:rsidR="00834BC2" w:rsidRPr="0042022A">
          <w:rPr>
            <w:rStyle w:val="Hyperlink"/>
            <w:noProof/>
          </w:rPr>
          <w:instrText xml:space="preserve"> </w:instrText>
        </w:r>
        <w:r w:rsidR="00834BC2" w:rsidRPr="0042022A">
          <w:rPr>
            <w:rStyle w:val="Hyperlink"/>
            <w:noProof/>
          </w:rPr>
        </w:r>
        <w:r w:rsidR="00834BC2" w:rsidRPr="0042022A">
          <w:rPr>
            <w:rStyle w:val="Hyperlink"/>
            <w:noProof/>
          </w:rPr>
          <w:fldChar w:fldCharType="separate"/>
        </w:r>
        <w:r w:rsidR="00834BC2" w:rsidRPr="0042022A">
          <w:rPr>
            <w:rStyle w:val="Hyperlink"/>
            <w:noProof/>
          </w:rPr>
          <w:t>Getting started</w:t>
        </w:r>
        <w:r w:rsidR="00834BC2">
          <w:rPr>
            <w:noProof/>
            <w:webHidden/>
          </w:rPr>
          <w:tab/>
        </w:r>
        <w:r w:rsidR="00834BC2">
          <w:rPr>
            <w:noProof/>
            <w:webHidden/>
          </w:rPr>
          <w:fldChar w:fldCharType="begin"/>
        </w:r>
        <w:r w:rsidR="00834BC2">
          <w:rPr>
            <w:noProof/>
            <w:webHidden/>
          </w:rPr>
          <w:instrText xml:space="preserve"> PAGEREF _Toc187241143 \h </w:instrText>
        </w:r>
        <w:r w:rsidR="00834BC2">
          <w:rPr>
            <w:noProof/>
            <w:webHidden/>
          </w:rPr>
        </w:r>
      </w:ins>
      <w:r w:rsidR="00834BC2">
        <w:rPr>
          <w:noProof/>
          <w:webHidden/>
        </w:rPr>
        <w:fldChar w:fldCharType="separate"/>
      </w:r>
      <w:ins w:id="7" w:author="Richard Pawson" w:date="2025-01-08T15:05:00Z" w16du:dateUtc="2025-01-08T15:05:00Z">
        <w:r w:rsidR="00834BC2">
          <w:rPr>
            <w:noProof/>
            <w:webHidden/>
          </w:rPr>
          <w:t>1</w:t>
        </w:r>
        <w:r w:rsidR="00834BC2">
          <w:rPr>
            <w:noProof/>
            <w:webHidden/>
          </w:rPr>
          <w:fldChar w:fldCharType="end"/>
        </w:r>
        <w:r w:rsidR="00834BC2" w:rsidRPr="0042022A">
          <w:rPr>
            <w:rStyle w:val="Hyperlink"/>
            <w:noProof/>
          </w:rPr>
          <w:fldChar w:fldCharType="end"/>
        </w:r>
      </w:ins>
    </w:p>
    <w:p w14:paraId="05BBE14B" w14:textId="5BB015B3" w:rsidR="00834BC2" w:rsidRDefault="00834BC2">
      <w:pPr>
        <w:pStyle w:val="TOC2"/>
        <w:tabs>
          <w:tab w:val="right" w:leader="dot" w:pos="9016"/>
        </w:tabs>
        <w:rPr>
          <w:ins w:id="8" w:author="Richard Pawson" w:date="2025-01-08T15:05:00Z" w16du:dateUtc="2025-01-08T15:05:00Z"/>
          <w:rFonts w:eastAsiaTheme="minorEastAsia"/>
          <w:noProof/>
          <w:sz w:val="24"/>
          <w:szCs w:val="24"/>
          <w:lang w:eastAsia="en-GB"/>
        </w:rPr>
      </w:pPr>
      <w:ins w:id="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Technical platform</w:t>
        </w:r>
        <w:r>
          <w:rPr>
            <w:noProof/>
            <w:webHidden/>
          </w:rPr>
          <w:tab/>
        </w:r>
        <w:r>
          <w:rPr>
            <w:noProof/>
            <w:webHidden/>
          </w:rPr>
          <w:fldChar w:fldCharType="begin"/>
        </w:r>
        <w:r>
          <w:rPr>
            <w:noProof/>
            <w:webHidden/>
          </w:rPr>
          <w:instrText xml:space="preserve"> PAGEREF _Toc187241144 \h </w:instrText>
        </w:r>
        <w:r>
          <w:rPr>
            <w:noProof/>
            <w:webHidden/>
          </w:rPr>
        </w:r>
      </w:ins>
      <w:r>
        <w:rPr>
          <w:noProof/>
          <w:webHidden/>
        </w:rPr>
        <w:fldChar w:fldCharType="separate"/>
      </w:r>
      <w:ins w:id="10" w:author="Richard Pawson" w:date="2025-01-08T15:05:00Z" w16du:dateUtc="2025-01-08T15:05:00Z">
        <w:r>
          <w:rPr>
            <w:noProof/>
            <w:webHidden/>
          </w:rPr>
          <w:t>2</w:t>
        </w:r>
        <w:r>
          <w:rPr>
            <w:noProof/>
            <w:webHidden/>
          </w:rPr>
          <w:fldChar w:fldCharType="end"/>
        </w:r>
        <w:r w:rsidRPr="0042022A">
          <w:rPr>
            <w:rStyle w:val="Hyperlink"/>
            <w:noProof/>
          </w:rPr>
          <w:fldChar w:fldCharType="end"/>
        </w:r>
      </w:ins>
    </w:p>
    <w:p w14:paraId="13BEB4D8" w14:textId="38362DDF" w:rsidR="00834BC2" w:rsidRDefault="00834BC2">
      <w:pPr>
        <w:pStyle w:val="TOC2"/>
        <w:tabs>
          <w:tab w:val="right" w:leader="dot" w:pos="9016"/>
        </w:tabs>
        <w:rPr>
          <w:ins w:id="11" w:author="Richard Pawson" w:date="2025-01-08T15:05:00Z" w16du:dateUtc="2025-01-08T15:05:00Z"/>
          <w:rFonts w:eastAsiaTheme="minorEastAsia"/>
          <w:noProof/>
          <w:sz w:val="24"/>
          <w:szCs w:val="24"/>
          <w:lang w:eastAsia="en-GB"/>
        </w:rPr>
      </w:pPr>
      <w:ins w:id="1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Demo programs</w:t>
        </w:r>
        <w:r>
          <w:rPr>
            <w:noProof/>
            <w:webHidden/>
          </w:rPr>
          <w:tab/>
        </w:r>
        <w:r>
          <w:rPr>
            <w:noProof/>
            <w:webHidden/>
          </w:rPr>
          <w:fldChar w:fldCharType="begin"/>
        </w:r>
        <w:r>
          <w:rPr>
            <w:noProof/>
            <w:webHidden/>
          </w:rPr>
          <w:instrText xml:space="preserve"> PAGEREF _Toc187241145 \h </w:instrText>
        </w:r>
        <w:r>
          <w:rPr>
            <w:noProof/>
            <w:webHidden/>
          </w:rPr>
        </w:r>
      </w:ins>
      <w:r>
        <w:rPr>
          <w:noProof/>
          <w:webHidden/>
        </w:rPr>
        <w:fldChar w:fldCharType="separate"/>
      </w:r>
      <w:ins w:id="13" w:author="Richard Pawson" w:date="2025-01-08T15:05:00Z" w16du:dateUtc="2025-01-08T15:05:00Z">
        <w:r>
          <w:rPr>
            <w:noProof/>
            <w:webHidden/>
          </w:rPr>
          <w:t>3</w:t>
        </w:r>
        <w:r>
          <w:rPr>
            <w:noProof/>
            <w:webHidden/>
          </w:rPr>
          <w:fldChar w:fldCharType="end"/>
        </w:r>
        <w:r w:rsidRPr="0042022A">
          <w:rPr>
            <w:rStyle w:val="Hyperlink"/>
            <w:noProof/>
          </w:rPr>
          <w:fldChar w:fldCharType="end"/>
        </w:r>
      </w:ins>
    </w:p>
    <w:p w14:paraId="162C7799" w14:textId="50D1B3BC" w:rsidR="00834BC2" w:rsidRDefault="00834BC2">
      <w:pPr>
        <w:pStyle w:val="TOC2"/>
        <w:tabs>
          <w:tab w:val="right" w:leader="dot" w:pos="9016"/>
        </w:tabs>
        <w:rPr>
          <w:ins w:id="14" w:author="Richard Pawson" w:date="2025-01-08T15:05:00Z" w16du:dateUtc="2025-01-08T15:05:00Z"/>
          <w:rFonts w:eastAsiaTheme="minorEastAsia"/>
          <w:noProof/>
          <w:sz w:val="24"/>
          <w:szCs w:val="24"/>
          <w:lang w:eastAsia="en-GB"/>
        </w:rPr>
      </w:pPr>
      <w:ins w:id="1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Changes and additions for Beta 6</w:t>
        </w:r>
        <w:r>
          <w:rPr>
            <w:noProof/>
            <w:webHidden/>
          </w:rPr>
          <w:tab/>
        </w:r>
        <w:r>
          <w:rPr>
            <w:noProof/>
            <w:webHidden/>
          </w:rPr>
          <w:fldChar w:fldCharType="begin"/>
        </w:r>
        <w:r>
          <w:rPr>
            <w:noProof/>
            <w:webHidden/>
          </w:rPr>
          <w:instrText xml:space="preserve"> PAGEREF _Toc187241146 \h </w:instrText>
        </w:r>
        <w:r>
          <w:rPr>
            <w:noProof/>
            <w:webHidden/>
          </w:rPr>
        </w:r>
      </w:ins>
      <w:r>
        <w:rPr>
          <w:noProof/>
          <w:webHidden/>
        </w:rPr>
        <w:fldChar w:fldCharType="separate"/>
      </w:r>
      <w:ins w:id="16" w:author="Richard Pawson" w:date="2025-01-08T15:05:00Z" w16du:dateUtc="2025-01-08T15:05:00Z">
        <w:r>
          <w:rPr>
            <w:noProof/>
            <w:webHidden/>
          </w:rPr>
          <w:t>4</w:t>
        </w:r>
        <w:r>
          <w:rPr>
            <w:noProof/>
            <w:webHidden/>
          </w:rPr>
          <w:fldChar w:fldCharType="end"/>
        </w:r>
        <w:r w:rsidRPr="0042022A">
          <w:rPr>
            <w:rStyle w:val="Hyperlink"/>
            <w:noProof/>
          </w:rPr>
          <w:fldChar w:fldCharType="end"/>
        </w:r>
      </w:ins>
    </w:p>
    <w:p w14:paraId="42F4D3BE" w14:textId="2E797ED3" w:rsidR="00834BC2" w:rsidRDefault="00834BC2">
      <w:pPr>
        <w:pStyle w:val="TOC2"/>
        <w:tabs>
          <w:tab w:val="right" w:leader="dot" w:pos="9016"/>
        </w:tabs>
        <w:rPr>
          <w:ins w:id="17" w:author="Richard Pawson" w:date="2025-01-08T15:05:00Z" w16du:dateUtc="2025-01-08T15:05:00Z"/>
          <w:rFonts w:eastAsiaTheme="minorEastAsia"/>
          <w:noProof/>
          <w:sz w:val="24"/>
          <w:szCs w:val="24"/>
          <w:lang w:eastAsia="en-GB"/>
        </w:rPr>
      </w:pPr>
      <w:ins w:id="1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Still to be implemented..</w:t>
        </w:r>
        <w:r>
          <w:rPr>
            <w:noProof/>
            <w:webHidden/>
          </w:rPr>
          <w:tab/>
        </w:r>
        <w:r>
          <w:rPr>
            <w:noProof/>
            <w:webHidden/>
          </w:rPr>
          <w:fldChar w:fldCharType="begin"/>
        </w:r>
        <w:r>
          <w:rPr>
            <w:noProof/>
            <w:webHidden/>
          </w:rPr>
          <w:instrText xml:space="preserve"> PAGEREF _Toc187241147 \h </w:instrText>
        </w:r>
        <w:r>
          <w:rPr>
            <w:noProof/>
            <w:webHidden/>
          </w:rPr>
        </w:r>
      </w:ins>
      <w:r>
        <w:rPr>
          <w:noProof/>
          <w:webHidden/>
        </w:rPr>
        <w:fldChar w:fldCharType="separate"/>
      </w:r>
      <w:ins w:id="19" w:author="Richard Pawson" w:date="2025-01-08T15:05:00Z" w16du:dateUtc="2025-01-08T15:05:00Z">
        <w:r>
          <w:rPr>
            <w:noProof/>
            <w:webHidden/>
          </w:rPr>
          <w:t>5</w:t>
        </w:r>
        <w:r>
          <w:rPr>
            <w:noProof/>
            <w:webHidden/>
          </w:rPr>
          <w:fldChar w:fldCharType="end"/>
        </w:r>
        <w:r w:rsidRPr="0042022A">
          <w:rPr>
            <w:rStyle w:val="Hyperlink"/>
            <w:noProof/>
          </w:rPr>
          <w:fldChar w:fldCharType="end"/>
        </w:r>
      </w:ins>
    </w:p>
    <w:p w14:paraId="456BEB7A" w14:textId="6C247B18" w:rsidR="00834BC2" w:rsidRDefault="00834BC2">
      <w:pPr>
        <w:pStyle w:val="TOC2"/>
        <w:tabs>
          <w:tab w:val="right" w:leader="dot" w:pos="9016"/>
        </w:tabs>
        <w:rPr>
          <w:ins w:id="20" w:author="Richard Pawson" w:date="2025-01-08T15:05:00Z" w16du:dateUtc="2025-01-08T15:05:00Z"/>
          <w:rFonts w:eastAsiaTheme="minorEastAsia"/>
          <w:noProof/>
          <w:sz w:val="24"/>
          <w:szCs w:val="24"/>
          <w:lang w:eastAsia="en-GB"/>
        </w:rPr>
      </w:pPr>
      <w:ins w:id="2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you have programmed in another language, the key differences to be aware of…</w:t>
        </w:r>
        <w:r>
          <w:rPr>
            <w:noProof/>
            <w:webHidden/>
          </w:rPr>
          <w:tab/>
        </w:r>
        <w:r>
          <w:rPr>
            <w:noProof/>
            <w:webHidden/>
          </w:rPr>
          <w:fldChar w:fldCharType="begin"/>
        </w:r>
        <w:r>
          <w:rPr>
            <w:noProof/>
            <w:webHidden/>
          </w:rPr>
          <w:instrText xml:space="preserve"> PAGEREF _Toc187241148 \h </w:instrText>
        </w:r>
        <w:r>
          <w:rPr>
            <w:noProof/>
            <w:webHidden/>
          </w:rPr>
        </w:r>
      </w:ins>
      <w:r>
        <w:rPr>
          <w:noProof/>
          <w:webHidden/>
        </w:rPr>
        <w:fldChar w:fldCharType="separate"/>
      </w:r>
      <w:ins w:id="22" w:author="Richard Pawson" w:date="2025-01-08T15:05:00Z" w16du:dateUtc="2025-01-08T15:05:00Z">
        <w:r>
          <w:rPr>
            <w:noProof/>
            <w:webHidden/>
          </w:rPr>
          <w:t>6</w:t>
        </w:r>
        <w:r>
          <w:rPr>
            <w:noProof/>
            <w:webHidden/>
          </w:rPr>
          <w:fldChar w:fldCharType="end"/>
        </w:r>
        <w:r w:rsidRPr="0042022A">
          <w:rPr>
            <w:rStyle w:val="Hyperlink"/>
            <w:noProof/>
          </w:rPr>
          <w:fldChar w:fldCharType="end"/>
        </w:r>
      </w:ins>
    </w:p>
    <w:p w14:paraId="58357DC9" w14:textId="3DF4007A" w:rsidR="00834BC2" w:rsidRDefault="00834BC2">
      <w:pPr>
        <w:pStyle w:val="TOC1"/>
        <w:rPr>
          <w:ins w:id="23" w:author="Richard Pawson" w:date="2025-01-08T15:05:00Z" w16du:dateUtc="2025-01-08T15:05:00Z"/>
          <w:rFonts w:eastAsiaTheme="minorEastAsia"/>
          <w:noProof/>
          <w:sz w:val="24"/>
          <w:szCs w:val="24"/>
          <w:lang w:eastAsia="en-GB"/>
        </w:rPr>
      </w:pPr>
      <w:ins w:id="2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"_Toc187241149"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The Elan editor  – quick reference</w:t>
        </w:r>
        <w:r>
          <w:rPr>
            <w:noProof/>
            <w:webHidden/>
          </w:rPr>
          <w:tab/>
        </w:r>
        <w:r>
          <w:rPr>
            <w:noProof/>
            <w:webHidden/>
          </w:rPr>
          <w:fldChar w:fldCharType="begin"/>
        </w:r>
        <w:r>
          <w:rPr>
            <w:noProof/>
            <w:webHidden/>
          </w:rPr>
          <w:instrText xml:space="preserve"> PAGEREF _Toc187241149 \h </w:instrText>
        </w:r>
        <w:r>
          <w:rPr>
            <w:noProof/>
            <w:webHidden/>
          </w:rPr>
        </w:r>
      </w:ins>
      <w:r>
        <w:rPr>
          <w:noProof/>
          <w:webHidden/>
        </w:rPr>
        <w:fldChar w:fldCharType="separate"/>
      </w:r>
      <w:ins w:id="25" w:author="Richard Pawson" w:date="2025-01-08T15:05:00Z" w16du:dateUtc="2025-01-08T15:05:00Z">
        <w:r>
          <w:rPr>
            <w:noProof/>
            <w:webHidden/>
          </w:rPr>
          <w:t>10</w:t>
        </w:r>
        <w:r>
          <w:rPr>
            <w:noProof/>
            <w:webHidden/>
          </w:rPr>
          <w:fldChar w:fldCharType="end"/>
        </w:r>
        <w:r w:rsidRPr="0042022A">
          <w:rPr>
            <w:rStyle w:val="Hyperlink"/>
            <w:noProof/>
          </w:rPr>
          <w:fldChar w:fldCharType="end"/>
        </w:r>
      </w:ins>
    </w:p>
    <w:p w14:paraId="17277964" w14:textId="61D86484" w:rsidR="00834BC2" w:rsidRDefault="00834BC2">
      <w:pPr>
        <w:pStyle w:val="TOC2"/>
        <w:tabs>
          <w:tab w:val="right" w:leader="dot" w:pos="9016"/>
        </w:tabs>
        <w:rPr>
          <w:ins w:id="26" w:author="Richard Pawson" w:date="2025-01-08T15:05:00Z" w16du:dateUtc="2025-01-08T15:05:00Z"/>
          <w:rFonts w:eastAsiaTheme="minorEastAsia"/>
          <w:noProof/>
          <w:sz w:val="24"/>
          <w:szCs w:val="24"/>
          <w:lang w:eastAsia="en-GB"/>
        </w:rPr>
      </w:pPr>
      <w:ins w:id="2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Navigation – using the keyboard</w:t>
        </w:r>
        <w:r>
          <w:rPr>
            <w:noProof/>
            <w:webHidden/>
          </w:rPr>
          <w:tab/>
        </w:r>
        <w:r>
          <w:rPr>
            <w:noProof/>
            <w:webHidden/>
          </w:rPr>
          <w:fldChar w:fldCharType="begin"/>
        </w:r>
        <w:r>
          <w:rPr>
            <w:noProof/>
            <w:webHidden/>
          </w:rPr>
          <w:instrText xml:space="preserve"> PAGEREF _Toc187241150 \h </w:instrText>
        </w:r>
        <w:r>
          <w:rPr>
            <w:noProof/>
            <w:webHidden/>
          </w:rPr>
        </w:r>
      </w:ins>
      <w:r>
        <w:rPr>
          <w:noProof/>
          <w:webHidden/>
        </w:rPr>
        <w:fldChar w:fldCharType="separate"/>
      </w:r>
      <w:ins w:id="28" w:author="Richard Pawson" w:date="2025-01-08T15:05:00Z" w16du:dateUtc="2025-01-08T15:05:00Z">
        <w:r>
          <w:rPr>
            <w:noProof/>
            <w:webHidden/>
          </w:rPr>
          <w:t>11</w:t>
        </w:r>
        <w:r>
          <w:rPr>
            <w:noProof/>
            <w:webHidden/>
          </w:rPr>
          <w:fldChar w:fldCharType="end"/>
        </w:r>
        <w:r w:rsidRPr="0042022A">
          <w:rPr>
            <w:rStyle w:val="Hyperlink"/>
            <w:noProof/>
          </w:rPr>
          <w:fldChar w:fldCharType="end"/>
        </w:r>
      </w:ins>
    </w:p>
    <w:p w14:paraId="60689DFC" w14:textId="77AB08CC" w:rsidR="00834BC2" w:rsidRDefault="00834BC2">
      <w:pPr>
        <w:pStyle w:val="TOC2"/>
        <w:tabs>
          <w:tab w:val="right" w:leader="dot" w:pos="9016"/>
        </w:tabs>
        <w:rPr>
          <w:ins w:id="29" w:author="Richard Pawson" w:date="2025-01-08T15:05:00Z" w16du:dateUtc="2025-01-08T15:05:00Z"/>
          <w:rFonts w:eastAsiaTheme="minorEastAsia"/>
          <w:noProof/>
          <w:sz w:val="24"/>
          <w:szCs w:val="24"/>
          <w:lang w:eastAsia="en-GB"/>
        </w:rPr>
      </w:pPr>
      <w:ins w:id="3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Editing – using the keyboard</w:t>
        </w:r>
        <w:r>
          <w:rPr>
            <w:noProof/>
            <w:webHidden/>
          </w:rPr>
          <w:tab/>
        </w:r>
        <w:r>
          <w:rPr>
            <w:noProof/>
            <w:webHidden/>
          </w:rPr>
          <w:fldChar w:fldCharType="begin"/>
        </w:r>
        <w:r>
          <w:rPr>
            <w:noProof/>
            <w:webHidden/>
          </w:rPr>
          <w:instrText xml:space="preserve"> PAGEREF _Toc187241151 \h </w:instrText>
        </w:r>
        <w:r>
          <w:rPr>
            <w:noProof/>
            <w:webHidden/>
          </w:rPr>
        </w:r>
      </w:ins>
      <w:r>
        <w:rPr>
          <w:noProof/>
          <w:webHidden/>
        </w:rPr>
        <w:fldChar w:fldCharType="separate"/>
      </w:r>
      <w:ins w:id="31" w:author="Richard Pawson" w:date="2025-01-08T15:05:00Z" w16du:dateUtc="2025-01-08T15:05:00Z">
        <w:r>
          <w:rPr>
            <w:noProof/>
            <w:webHidden/>
          </w:rPr>
          <w:t>12</w:t>
        </w:r>
        <w:r>
          <w:rPr>
            <w:noProof/>
            <w:webHidden/>
          </w:rPr>
          <w:fldChar w:fldCharType="end"/>
        </w:r>
        <w:r w:rsidRPr="0042022A">
          <w:rPr>
            <w:rStyle w:val="Hyperlink"/>
            <w:noProof/>
          </w:rPr>
          <w:fldChar w:fldCharType="end"/>
        </w:r>
      </w:ins>
    </w:p>
    <w:p w14:paraId="2881B047" w14:textId="2093C772" w:rsidR="00834BC2" w:rsidRDefault="00834BC2">
      <w:pPr>
        <w:pStyle w:val="TOC2"/>
        <w:tabs>
          <w:tab w:val="right" w:leader="dot" w:pos="9016"/>
        </w:tabs>
        <w:rPr>
          <w:ins w:id="32" w:author="Richard Pawson" w:date="2025-01-08T15:05:00Z" w16du:dateUtc="2025-01-08T15:05:00Z"/>
          <w:rFonts w:eastAsiaTheme="minorEastAsia"/>
          <w:noProof/>
          <w:sz w:val="24"/>
          <w:szCs w:val="24"/>
          <w:lang w:eastAsia="en-GB"/>
        </w:rPr>
      </w:pPr>
      <w:ins w:id="3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Mouse operation – quick reference</w:t>
        </w:r>
        <w:r>
          <w:rPr>
            <w:noProof/>
            <w:webHidden/>
          </w:rPr>
          <w:tab/>
        </w:r>
        <w:r>
          <w:rPr>
            <w:noProof/>
            <w:webHidden/>
          </w:rPr>
          <w:fldChar w:fldCharType="begin"/>
        </w:r>
        <w:r>
          <w:rPr>
            <w:noProof/>
            <w:webHidden/>
          </w:rPr>
          <w:instrText xml:space="preserve"> PAGEREF _Toc187241152 \h </w:instrText>
        </w:r>
        <w:r>
          <w:rPr>
            <w:noProof/>
            <w:webHidden/>
          </w:rPr>
        </w:r>
      </w:ins>
      <w:r>
        <w:rPr>
          <w:noProof/>
          <w:webHidden/>
        </w:rPr>
        <w:fldChar w:fldCharType="separate"/>
      </w:r>
      <w:ins w:id="34" w:author="Richard Pawson" w:date="2025-01-08T15:05:00Z" w16du:dateUtc="2025-01-08T15:05:00Z">
        <w:r>
          <w:rPr>
            <w:noProof/>
            <w:webHidden/>
          </w:rPr>
          <w:t>14</w:t>
        </w:r>
        <w:r>
          <w:rPr>
            <w:noProof/>
            <w:webHidden/>
          </w:rPr>
          <w:fldChar w:fldCharType="end"/>
        </w:r>
        <w:r w:rsidRPr="0042022A">
          <w:rPr>
            <w:rStyle w:val="Hyperlink"/>
            <w:noProof/>
          </w:rPr>
          <w:fldChar w:fldCharType="end"/>
        </w:r>
      </w:ins>
    </w:p>
    <w:p w14:paraId="12546492" w14:textId="59554822" w:rsidR="00834BC2" w:rsidRDefault="00834BC2">
      <w:pPr>
        <w:pStyle w:val="TOC1"/>
        <w:rPr>
          <w:ins w:id="35" w:author="Richard Pawson" w:date="2025-01-08T15:05:00Z" w16du:dateUtc="2025-01-08T15:05:00Z"/>
          <w:rFonts w:eastAsiaTheme="minorEastAsia"/>
          <w:noProof/>
          <w:sz w:val="24"/>
          <w:szCs w:val="24"/>
          <w:lang w:eastAsia="en-GB"/>
        </w:rPr>
      </w:pPr>
      <w:ins w:id="3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Expressions</w:t>
        </w:r>
        <w:r>
          <w:rPr>
            <w:noProof/>
            <w:webHidden/>
          </w:rPr>
          <w:tab/>
        </w:r>
        <w:r>
          <w:rPr>
            <w:noProof/>
            <w:webHidden/>
          </w:rPr>
          <w:fldChar w:fldCharType="begin"/>
        </w:r>
        <w:r>
          <w:rPr>
            <w:noProof/>
            <w:webHidden/>
          </w:rPr>
          <w:instrText xml:space="preserve"> PAGEREF _Toc187241153 \h </w:instrText>
        </w:r>
        <w:r>
          <w:rPr>
            <w:noProof/>
            <w:webHidden/>
          </w:rPr>
        </w:r>
      </w:ins>
      <w:r>
        <w:rPr>
          <w:noProof/>
          <w:webHidden/>
        </w:rPr>
        <w:fldChar w:fldCharType="separate"/>
      </w:r>
      <w:ins w:id="37" w:author="Richard Pawson" w:date="2025-01-08T15:05:00Z" w16du:dateUtc="2025-01-08T15:05:00Z">
        <w:r>
          <w:rPr>
            <w:noProof/>
            <w:webHidden/>
          </w:rPr>
          <w:t>15</w:t>
        </w:r>
        <w:r>
          <w:rPr>
            <w:noProof/>
            <w:webHidden/>
          </w:rPr>
          <w:fldChar w:fldCharType="end"/>
        </w:r>
        <w:r w:rsidRPr="0042022A">
          <w:rPr>
            <w:rStyle w:val="Hyperlink"/>
            <w:noProof/>
          </w:rPr>
          <w:fldChar w:fldCharType="end"/>
        </w:r>
      </w:ins>
    </w:p>
    <w:p w14:paraId="4AA2E12C" w14:textId="4A9B8B7A" w:rsidR="00834BC2" w:rsidRDefault="00834BC2">
      <w:pPr>
        <w:pStyle w:val="TOC2"/>
        <w:tabs>
          <w:tab w:val="right" w:leader="dot" w:pos="9016"/>
        </w:tabs>
        <w:rPr>
          <w:ins w:id="38" w:author="Richard Pawson" w:date="2025-01-08T15:05:00Z" w16du:dateUtc="2025-01-08T15:05:00Z"/>
          <w:rFonts w:eastAsiaTheme="minorEastAsia"/>
          <w:noProof/>
          <w:sz w:val="24"/>
          <w:szCs w:val="24"/>
          <w:lang w:eastAsia="en-GB"/>
        </w:rPr>
      </w:pPr>
      <w:ins w:id="3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Literal value</w:t>
        </w:r>
        <w:r>
          <w:rPr>
            <w:noProof/>
            <w:webHidden/>
          </w:rPr>
          <w:tab/>
        </w:r>
        <w:r>
          <w:rPr>
            <w:noProof/>
            <w:webHidden/>
          </w:rPr>
          <w:fldChar w:fldCharType="begin"/>
        </w:r>
        <w:r>
          <w:rPr>
            <w:noProof/>
            <w:webHidden/>
          </w:rPr>
          <w:instrText xml:space="preserve"> PAGEREF _Toc187241154 \h </w:instrText>
        </w:r>
        <w:r>
          <w:rPr>
            <w:noProof/>
            <w:webHidden/>
          </w:rPr>
        </w:r>
      </w:ins>
      <w:r>
        <w:rPr>
          <w:noProof/>
          <w:webHidden/>
        </w:rPr>
        <w:fldChar w:fldCharType="separate"/>
      </w:r>
      <w:ins w:id="40" w:author="Richard Pawson" w:date="2025-01-08T15:05:00Z" w16du:dateUtc="2025-01-08T15:05:00Z">
        <w:r>
          <w:rPr>
            <w:noProof/>
            <w:webHidden/>
          </w:rPr>
          <w:t>16</w:t>
        </w:r>
        <w:r>
          <w:rPr>
            <w:noProof/>
            <w:webHidden/>
          </w:rPr>
          <w:fldChar w:fldCharType="end"/>
        </w:r>
        <w:r w:rsidRPr="0042022A">
          <w:rPr>
            <w:rStyle w:val="Hyperlink"/>
            <w:noProof/>
          </w:rPr>
          <w:fldChar w:fldCharType="end"/>
        </w:r>
      </w:ins>
    </w:p>
    <w:p w14:paraId="65A52E4C" w14:textId="79912588" w:rsidR="00834BC2" w:rsidRDefault="00834BC2">
      <w:pPr>
        <w:pStyle w:val="TOC2"/>
        <w:tabs>
          <w:tab w:val="right" w:leader="dot" w:pos="9016"/>
        </w:tabs>
        <w:rPr>
          <w:ins w:id="41" w:author="Richard Pawson" w:date="2025-01-08T15:05:00Z" w16du:dateUtc="2025-01-08T15:05:00Z"/>
          <w:rFonts w:eastAsiaTheme="minorEastAsia"/>
          <w:noProof/>
          <w:sz w:val="24"/>
          <w:szCs w:val="24"/>
          <w:lang w:eastAsia="en-GB"/>
        </w:rPr>
      </w:pPr>
      <w:ins w:id="4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bCs/>
            <w:noProof/>
          </w:rPr>
          <w:t>Named</w:t>
        </w:r>
        <w:r w:rsidRPr="0042022A">
          <w:rPr>
            <w:rStyle w:val="Hyperlink"/>
            <w:noProof/>
          </w:rPr>
          <w:t xml:space="preserve"> value</w:t>
        </w:r>
        <w:r>
          <w:rPr>
            <w:noProof/>
            <w:webHidden/>
          </w:rPr>
          <w:tab/>
        </w:r>
        <w:r>
          <w:rPr>
            <w:noProof/>
            <w:webHidden/>
          </w:rPr>
          <w:fldChar w:fldCharType="begin"/>
        </w:r>
        <w:r>
          <w:rPr>
            <w:noProof/>
            <w:webHidden/>
          </w:rPr>
          <w:instrText xml:space="preserve"> PAGEREF _Toc187241155 \h </w:instrText>
        </w:r>
        <w:r>
          <w:rPr>
            <w:noProof/>
            <w:webHidden/>
          </w:rPr>
        </w:r>
      </w:ins>
      <w:r>
        <w:rPr>
          <w:noProof/>
          <w:webHidden/>
        </w:rPr>
        <w:fldChar w:fldCharType="separate"/>
      </w:r>
      <w:ins w:id="43" w:author="Richard Pawson" w:date="2025-01-08T15:05:00Z" w16du:dateUtc="2025-01-08T15:05:00Z">
        <w:r>
          <w:rPr>
            <w:noProof/>
            <w:webHidden/>
          </w:rPr>
          <w:t>17</w:t>
        </w:r>
        <w:r>
          <w:rPr>
            <w:noProof/>
            <w:webHidden/>
          </w:rPr>
          <w:fldChar w:fldCharType="end"/>
        </w:r>
        <w:r w:rsidRPr="0042022A">
          <w:rPr>
            <w:rStyle w:val="Hyperlink"/>
            <w:noProof/>
          </w:rPr>
          <w:fldChar w:fldCharType="end"/>
        </w:r>
      </w:ins>
    </w:p>
    <w:p w14:paraId="0CEE073C" w14:textId="4DE0AC65" w:rsidR="00834BC2" w:rsidRDefault="00834BC2">
      <w:pPr>
        <w:pStyle w:val="TOC2"/>
        <w:tabs>
          <w:tab w:val="right" w:leader="dot" w:pos="9016"/>
        </w:tabs>
        <w:rPr>
          <w:ins w:id="44" w:author="Richard Pawson" w:date="2025-01-08T15:05:00Z" w16du:dateUtc="2025-01-08T15:05:00Z"/>
          <w:rFonts w:eastAsiaTheme="minorEastAsia"/>
          <w:noProof/>
          <w:sz w:val="24"/>
          <w:szCs w:val="24"/>
          <w:lang w:eastAsia="en-GB"/>
        </w:rPr>
      </w:pPr>
      <w:ins w:id="4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Operator</w:t>
        </w:r>
        <w:r>
          <w:rPr>
            <w:noProof/>
            <w:webHidden/>
          </w:rPr>
          <w:tab/>
        </w:r>
        <w:r>
          <w:rPr>
            <w:noProof/>
            <w:webHidden/>
          </w:rPr>
          <w:fldChar w:fldCharType="begin"/>
        </w:r>
        <w:r>
          <w:rPr>
            <w:noProof/>
            <w:webHidden/>
          </w:rPr>
          <w:instrText xml:space="preserve"> PAGEREF _Toc187241156 \h </w:instrText>
        </w:r>
        <w:r>
          <w:rPr>
            <w:noProof/>
            <w:webHidden/>
          </w:rPr>
        </w:r>
      </w:ins>
      <w:r>
        <w:rPr>
          <w:noProof/>
          <w:webHidden/>
        </w:rPr>
        <w:fldChar w:fldCharType="separate"/>
      </w:r>
      <w:ins w:id="46" w:author="Richard Pawson" w:date="2025-01-08T15:05:00Z" w16du:dateUtc="2025-01-08T15:05:00Z">
        <w:r>
          <w:rPr>
            <w:noProof/>
            <w:webHidden/>
          </w:rPr>
          <w:t>20</w:t>
        </w:r>
        <w:r>
          <w:rPr>
            <w:noProof/>
            <w:webHidden/>
          </w:rPr>
          <w:fldChar w:fldCharType="end"/>
        </w:r>
        <w:r w:rsidRPr="0042022A">
          <w:rPr>
            <w:rStyle w:val="Hyperlink"/>
            <w:noProof/>
          </w:rPr>
          <w:fldChar w:fldCharType="end"/>
        </w:r>
      </w:ins>
    </w:p>
    <w:p w14:paraId="2298324F" w14:textId="7C83F71D" w:rsidR="00834BC2" w:rsidRDefault="00834BC2">
      <w:pPr>
        <w:pStyle w:val="TOC2"/>
        <w:tabs>
          <w:tab w:val="right" w:leader="dot" w:pos="9016"/>
        </w:tabs>
        <w:rPr>
          <w:ins w:id="47" w:author="Richard Pawson" w:date="2025-01-08T15:05:00Z" w16du:dateUtc="2025-01-08T15:05:00Z"/>
          <w:rFonts w:eastAsiaTheme="minorEastAsia"/>
          <w:noProof/>
          <w:sz w:val="24"/>
          <w:szCs w:val="24"/>
          <w:lang w:eastAsia="en-GB"/>
        </w:rPr>
      </w:pPr>
      <w:ins w:id="4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call</w:t>
        </w:r>
        <w:r>
          <w:rPr>
            <w:noProof/>
            <w:webHidden/>
          </w:rPr>
          <w:tab/>
        </w:r>
        <w:r>
          <w:rPr>
            <w:noProof/>
            <w:webHidden/>
          </w:rPr>
          <w:fldChar w:fldCharType="begin"/>
        </w:r>
        <w:r>
          <w:rPr>
            <w:noProof/>
            <w:webHidden/>
          </w:rPr>
          <w:instrText xml:space="preserve"> PAGEREF _Toc187241157 \h </w:instrText>
        </w:r>
        <w:r>
          <w:rPr>
            <w:noProof/>
            <w:webHidden/>
          </w:rPr>
        </w:r>
      </w:ins>
      <w:r>
        <w:rPr>
          <w:noProof/>
          <w:webHidden/>
        </w:rPr>
        <w:fldChar w:fldCharType="separate"/>
      </w:r>
      <w:ins w:id="49" w:author="Richard Pawson" w:date="2025-01-08T15:05:00Z" w16du:dateUtc="2025-01-08T15:05:00Z">
        <w:r>
          <w:rPr>
            <w:noProof/>
            <w:webHidden/>
          </w:rPr>
          <w:t>22</w:t>
        </w:r>
        <w:r>
          <w:rPr>
            <w:noProof/>
            <w:webHidden/>
          </w:rPr>
          <w:fldChar w:fldCharType="end"/>
        </w:r>
        <w:r w:rsidRPr="0042022A">
          <w:rPr>
            <w:rStyle w:val="Hyperlink"/>
            <w:noProof/>
          </w:rPr>
          <w:fldChar w:fldCharType="end"/>
        </w:r>
      </w:ins>
    </w:p>
    <w:p w14:paraId="43CECC4D" w14:textId="4A082F67" w:rsidR="00834BC2" w:rsidRDefault="00834BC2">
      <w:pPr>
        <w:pStyle w:val="TOC1"/>
        <w:rPr>
          <w:ins w:id="50" w:author="Richard Pawson" w:date="2025-01-08T15:05:00Z" w16du:dateUtc="2025-01-08T15:05:00Z"/>
          <w:rFonts w:eastAsiaTheme="minorEastAsia"/>
          <w:noProof/>
          <w:sz w:val="24"/>
          <w:szCs w:val="24"/>
          <w:lang w:eastAsia="en-GB"/>
        </w:rPr>
      </w:pPr>
      <w:ins w:id="5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Input/Output</w:t>
        </w:r>
        <w:r>
          <w:rPr>
            <w:noProof/>
            <w:webHidden/>
          </w:rPr>
          <w:tab/>
        </w:r>
        <w:r>
          <w:rPr>
            <w:noProof/>
            <w:webHidden/>
          </w:rPr>
          <w:fldChar w:fldCharType="begin"/>
        </w:r>
        <w:r>
          <w:rPr>
            <w:noProof/>
            <w:webHidden/>
          </w:rPr>
          <w:instrText xml:space="preserve"> PAGEREF _Toc187241158 \h </w:instrText>
        </w:r>
        <w:r>
          <w:rPr>
            <w:noProof/>
            <w:webHidden/>
          </w:rPr>
        </w:r>
      </w:ins>
      <w:r>
        <w:rPr>
          <w:noProof/>
          <w:webHidden/>
        </w:rPr>
        <w:fldChar w:fldCharType="separate"/>
      </w:r>
      <w:ins w:id="52" w:author="Richard Pawson" w:date="2025-01-08T15:05:00Z" w16du:dateUtc="2025-01-08T15:05:00Z">
        <w:r>
          <w:rPr>
            <w:noProof/>
            <w:webHidden/>
          </w:rPr>
          <w:t>23</w:t>
        </w:r>
        <w:r>
          <w:rPr>
            <w:noProof/>
            <w:webHidden/>
          </w:rPr>
          <w:fldChar w:fldCharType="end"/>
        </w:r>
        <w:r w:rsidRPr="0042022A">
          <w:rPr>
            <w:rStyle w:val="Hyperlink"/>
            <w:noProof/>
          </w:rPr>
          <w:fldChar w:fldCharType="end"/>
        </w:r>
      </w:ins>
    </w:p>
    <w:p w14:paraId="6F808A60" w14:textId="7BD55E4F" w:rsidR="00834BC2" w:rsidRDefault="00834BC2">
      <w:pPr>
        <w:pStyle w:val="TOC2"/>
        <w:tabs>
          <w:tab w:val="right" w:leader="dot" w:pos="9016"/>
        </w:tabs>
        <w:rPr>
          <w:ins w:id="53" w:author="Richard Pawson" w:date="2025-01-08T15:05:00Z" w16du:dateUtc="2025-01-08T15:05:00Z"/>
          <w:rFonts w:eastAsiaTheme="minorEastAsia"/>
          <w:noProof/>
          <w:sz w:val="24"/>
          <w:szCs w:val="24"/>
          <w:lang w:eastAsia="en-GB"/>
        </w:rPr>
      </w:pPr>
      <w:ins w:id="5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"_Toc187241159"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Printing plain text to the Console</w:t>
        </w:r>
        <w:r>
          <w:rPr>
            <w:noProof/>
            <w:webHidden/>
          </w:rPr>
          <w:tab/>
        </w:r>
        <w:r>
          <w:rPr>
            <w:noProof/>
            <w:webHidden/>
          </w:rPr>
          <w:fldChar w:fldCharType="begin"/>
        </w:r>
        <w:r>
          <w:rPr>
            <w:noProof/>
            <w:webHidden/>
          </w:rPr>
          <w:instrText xml:space="preserve"> PAGEREF _Toc187241159 \h </w:instrText>
        </w:r>
        <w:r>
          <w:rPr>
            <w:noProof/>
            <w:webHidden/>
          </w:rPr>
        </w:r>
      </w:ins>
      <w:r>
        <w:rPr>
          <w:noProof/>
          <w:webHidden/>
        </w:rPr>
        <w:fldChar w:fldCharType="separate"/>
      </w:r>
      <w:ins w:id="55" w:author="Richard Pawson" w:date="2025-01-08T15:05:00Z" w16du:dateUtc="2025-01-08T15:05:00Z">
        <w:r>
          <w:rPr>
            <w:noProof/>
            <w:webHidden/>
          </w:rPr>
          <w:t>24</w:t>
        </w:r>
        <w:r>
          <w:rPr>
            <w:noProof/>
            <w:webHidden/>
          </w:rPr>
          <w:fldChar w:fldCharType="end"/>
        </w:r>
        <w:r w:rsidRPr="0042022A">
          <w:rPr>
            <w:rStyle w:val="Hyperlink"/>
            <w:noProof/>
          </w:rPr>
          <w:fldChar w:fldCharType="end"/>
        </w:r>
      </w:ins>
    </w:p>
    <w:p w14:paraId="31496E00" w14:textId="7EE86250" w:rsidR="00834BC2" w:rsidRDefault="00834BC2">
      <w:pPr>
        <w:pStyle w:val="TOC2"/>
        <w:tabs>
          <w:tab w:val="right" w:leader="dot" w:pos="9016"/>
        </w:tabs>
        <w:rPr>
          <w:ins w:id="56" w:author="Richard Pawson" w:date="2025-01-08T15:05:00Z" w16du:dateUtc="2025-01-08T15:05:00Z"/>
          <w:rFonts w:eastAsiaTheme="minorEastAsia"/>
          <w:noProof/>
          <w:sz w:val="24"/>
          <w:szCs w:val="24"/>
          <w:lang w:eastAsia="en-GB"/>
        </w:rPr>
      </w:pPr>
      <w:ins w:id="5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Print Html to the Console</w:t>
        </w:r>
        <w:r>
          <w:rPr>
            <w:noProof/>
            <w:webHidden/>
          </w:rPr>
          <w:tab/>
        </w:r>
        <w:r>
          <w:rPr>
            <w:noProof/>
            <w:webHidden/>
          </w:rPr>
          <w:fldChar w:fldCharType="begin"/>
        </w:r>
        <w:r>
          <w:rPr>
            <w:noProof/>
            <w:webHidden/>
          </w:rPr>
          <w:instrText xml:space="preserve"> PAGEREF _Toc187241160 \h </w:instrText>
        </w:r>
        <w:r>
          <w:rPr>
            <w:noProof/>
            <w:webHidden/>
          </w:rPr>
        </w:r>
      </w:ins>
      <w:r>
        <w:rPr>
          <w:noProof/>
          <w:webHidden/>
        </w:rPr>
        <w:fldChar w:fldCharType="separate"/>
      </w:r>
      <w:ins w:id="58" w:author="Richard Pawson" w:date="2025-01-08T15:05:00Z" w16du:dateUtc="2025-01-08T15:05:00Z">
        <w:r>
          <w:rPr>
            <w:noProof/>
            <w:webHidden/>
          </w:rPr>
          <w:t>26</w:t>
        </w:r>
        <w:r>
          <w:rPr>
            <w:noProof/>
            <w:webHidden/>
          </w:rPr>
          <w:fldChar w:fldCharType="end"/>
        </w:r>
        <w:r w:rsidRPr="0042022A">
          <w:rPr>
            <w:rStyle w:val="Hyperlink"/>
            <w:noProof/>
          </w:rPr>
          <w:fldChar w:fldCharType="end"/>
        </w:r>
      </w:ins>
    </w:p>
    <w:p w14:paraId="690DC9D8" w14:textId="071E757A" w:rsidR="00834BC2" w:rsidRDefault="00834BC2">
      <w:pPr>
        <w:pStyle w:val="TOC2"/>
        <w:tabs>
          <w:tab w:val="right" w:leader="dot" w:pos="9016"/>
        </w:tabs>
        <w:rPr>
          <w:ins w:id="59" w:author="Richard Pawson" w:date="2025-01-08T15:05:00Z" w16du:dateUtc="2025-01-08T15:05:00Z"/>
          <w:rFonts w:eastAsiaTheme="minorEastAsia"/>
          <w:noProof/>
          <w:sz w:val="24"/>
          <w:szCs w:val="24"/>
          <w:lang w:eastAsia="en-GB"/>
        </w:rPr>
      </w:pPr>
      <w:ins w:id="6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Inputting data from the keyboard</w:t>
        </w:r>
        <w:r>
          <w:rPr>
            <w:noProof/>
            <w:webHidden/>
          </w:rPr>
          <w:tab/>
        </w:r>
        <w:r>
          <w:rPr>
            <w:noProof/>
            <w:webHidden/>
          </w:rPr>
          <w:fldChar w:fldCharType="begin"/>
        </w:r>
        <w:r>
          <w:rPr>
            <w:noProof/>
            <w:webHidden/>
          </w:rPr>
          <w:instrText xml:space="preserve"> PAGEREF _Toc187241161 \h </w:instrText>
        </w:r>
        <w:r>
          <w:rPr>
            <w:noProof/>
            <w:webHidden/>
          </w:rPr>
        </w:r>
      </w:ins>
      <w:r>
        <w:rPr>
          <w:noProof/>
          <w:webHidden/>
        </w:rPr>
        <w:fldChar w:fldCharType="separate"/>
      </w:r>
      <w:ins w:id="61" w:author="Richard Pawson" w:date="2025-01-08T15:05:00Z" w16du:dateUtc="2025-01-08T15:05:00Z">
        <w:r>
          <w:rPr>
            <w:noProof/>
            <w:webHidden/>
          </w:rPr>
          <w:t>28</w:t>
        </w:r>
        <w:r>
          <w:rPr>
            <w:noProof/>
            <w:webHidden/>
          </w:rPr>
          <w:fldChar w:fldCharType="end"/>
        </w:r>
        <w:r w:rsidRPr="0042022A">
          <w:rPr>
            <w:rStyle w:val="Hyperlink"/>
            <w:noProof/>
          </w:rPr>
          <w:fldChar w:fldCharType="end"/>
        </w:r>
      </w:ins>
    </w:p>
    <w:p w14:paraId="5105471F" w14:textId="405A29BB" w:rsidR="00834BC2" w:rsidRDefault="00834BC2">
      <w:pPr>
        <w:pStyle w:val="TOC2"/>
        <w:tabs>
          <w:tab w:val="right" w:leader="dot" w:pos="9016"/>
        </w:tabs>
        <w:rPr>
          <w:ins w:id="62" w:author="Richard Pawson" w:date="2025-01-08T15:05:00Z" w16du:dateUtc="2025-01-08T15:05:00Z"/>
          <w:rFonts w:eastAsiaTheme="minorEastAsia"/>
          <w:noProof/>
          <w:sz w:val="24"/>
          <w:szCs w:val="24"/>
          <w:lang w:eastAsia="en-GB"/>
        </w:rPr>
      </w:pPr>
      <w:ins w:id="6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Block graphics</w:t>
        </w:r>
        <w:r>
          <w:rPr>
            <w:noProof/>
            <w:webHidden/>
          </w:rPr>
          <w:tab/>
        </w:r>
        <w:r>
          <w:rPr>
            <w:noProof/>
            <w:webHidden/>
          </w:rPr>
          <w:fldChar w:fldCharType="begin"/>
        </w:r>
        <w:r>
          <w:rPr>
            <w:noProof/>
            <w:webHidden/>
          </w:rPr>
          <w:instrText xml:space="preserve"> PAGEREF _Toc187241162 \h </w:instrText>
        </w:r>
        <w:r>
          <w:rPr>
            <w:noProof/>
            <w:webHidden/>
          </w:rPr>
        </w:r>
      </w:ins>
      <w:r>
        <w:rPr>
          <w:noProof/>
          <w:webHidden/>
        </w:rPr>
        <w:fldChar w:fldCharType="separate"/>
      </w:r>
      <w:ins w:id="64" w:author="Richard Pawson" w:date="2025-01-08T15:05:00Z" w16du:dateUtc="2025-01-08T15:05:00Z">
        <w:r>
          <w:rPr>
            <w:noProof/>
            <w:webHidden/>
          </w:rPr>
          <w:t>29</w:t>
        </w:r>
        <w:r>
          <w:rPr>
            <w:noProof/>
            <w:webHidden/>
          </w:rPr>
          <w:fldChar w:fldCharType="end"/>
        </w:r>
        <w:r w:rsidRPr="0042022A">
          <w:rPr>
            <w:rStyle w:val="Hyperlink"/>
            <w:noProof/>
          </w:rPr>
          <w:fldChar w:fldCharType="end"/>
        </w:r>
      </w:ins>
    </w:p>
    <w:p w14:paraId="5286606E" w14:textId="0496669D" w:rsidR="00834BC2" w:rsidRDefault="00834BC2">
      <w:pPr>
        <w:pStyle w:val="TOC2"/>
        <w:tabs>
          <w:tab w:val="right" w:leader="dot" w:pos="9016"/>
        </w:tabs>
        <w:rPr>
          <w:ins w:id="65" w:author="Richard Pawson" w:date="2025-01-08T15:05:00Z" w16du:dateUtc="2025-01-08T15:05:00Z"/>
          <w:rFonts w:eastAsiaTheme="minorEastAsia"/>
          <w:noProof/>
          <w:sz w:val="24"/>
          <w:szCs w:val="24"/>
          <w:lang w:eastAsia="en-GB"/>
        </w:rPr>
      </w:pPr>
      <w:ins w:id="6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Turtle graphics</w:t>
        </w:r>
        <w:r>
          <w:rPr>
            <w:noProof/>
            <w:webHidden/>
          </w:rPr>
          <w:tab/>
        </w:r>
        <w:r>
          <w:rPr>
            <w:noProof/>
            <w:webHidden/>
          </w:rPr>
          <w:fldChar w:fldCharType="begin"/>
        </w:r>
        <w:r>
          <w:rPr>
            <w:noProof/>
            <w:webHidden/>
          </w:rPr>
          <w:instrText xml:space="preserve"> PAGEREF _Toc187241163 \h </w:instrText>
        </w:r>
        <w:r>
          <w:rPr>
            <w:noProof/>
            <w:webHidden/>
          </w:rPr>
        </w:r>
      </w:ins>
      <w:r>
        <w:rPr>
          <w:noProof/>
          <w:webHidden/>
        </w:rPr>
        <w:fldChar w:fldCharType="separate"/>
      </w:r>
      <w:ins w:id="67" w:author="Richard Pawson" w:date="2025-01-08T15:05:00Z" w16du:dateUtc="2025-01-08T15:05:00Z">
        <w:r>
          <w:rPr>
            <w:noProof/>
            <w:webHidden/>
          </w:rPr>
          <w:t>31</w:t>
        </w:r>
        <w:r>
          <w:rPr>
            <w:noProof/>
            <w:webHidden/>
          </w:rPr>
          <w:fldChar w:fldCharType="end"/>
        </w:r>
        <w:r w:rsidRPr="0042022A">
          <w:rPr>
            <w:rStyle w:val="Hyperlink"/>
            <w:noProof/>
          </w:rPr>
          <w:fldChar w:fldCharType="end"/>
        </w:r>
      </w:ins>
    </w:p>
    <w:p w14:paraId="082E3295" w14:textId="738C8314" w:rsidR="00834BC2" w:rsidRDefault="00834BC2">
      <w:pPr>
        <w:pStyle w:val="TOC2"/>
        <w:tabs>
          <w:tab w:val="right" w:leader="dot" w:pos="9016"/>
        </w:tabs>
        <w:rPr>
          <w:ins w:id="68" w:author="Richard Pawson" w:date="2025-01-08T15:05:00Z" w16du:dateUtc="2025-01-08T15:05:00Z"/>
          <w:rFonts w:eastAsiaTheme="minorEastAsia"/>
          <w:noProof/>
          <w:sz w:val="24"/>
          <w:szCs w:val="24"/>
          <w:lang w:eastAsia="en-GB"/>
        </w:rPr>
      </w:pPr>
      <w:ins w:id="6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Vector graphics</w:t>
        </w:r>
        <w:r>
          <w:rPr>
            <w:noProof/>
            <w:webHidden/>
          </w:rPr>
          <w:tab/>
        </w:r>
        <w:r>
          <w:rPr>
            <w:noProof/>
            <w:webHidden/>
          </w:rPr>
          <w:fldChar w:fldCharType="begin"/>
        </w:r>
        <w:r>
          <w:rPr>
            <w:noProof/>
            <w:webHidden/>
          </w:rPr>
          <w:instrText xml:space="preserve"> PAGEREF _Toc187241164 \h </w:instrText>
        </w:r>
        <w:r>
          <w:rPr>
            <w:noProof/>
            <w:webHidden/>
          </w:rPr>
        </w:r>
      </w:ins>
      <w:r>
        <w:rPr>
          <w:noProof/>
          <w:webHidden/>
        </w:rPr>
        <w:fldChar w:fldCharType="separate"/>
      </w:r>
      <w:ins w:id="70" w:author="Richard Pawson" w:date="2025-01-08T15:05:00Z" w16du:dateUtc="2025-01-08T15:05:00Z">
        <w:r>
          <w:rPr>
            <w:noProof/>
            <w:webHidden/>
          </w:rPr>
          <w:t>33</w:t>
        </w:r>
        <w:r>
          <w:rPr>
            <w:noProof/>
            <w:webHidden/>
          </w:rPr>
          <w:fldChar w:fldCharType="end"/>
        </w:r>
        <w:r w:rsidRPr="0042022A">
          <w:rPr>
            <w:rStyle w:val="Hyperlink"/>
            <w:noProof/>
          </w:rPr>
          <w:fldChar w:fldCharType="end"/>
        </w:r>
      </w:ins>
    </w:p>
    <w:p w14:paraId="6F5730B4" w14:textId="1C362DC7" w:rsidR="00834BC2" w:rsidRDefault="00834BC2">
      <w:pPr>
        <w:pStyle w:val="TOC2"/>
        <w:tabs>
          <w:tab w:val="right" w:leader="dot" w:pos="9016"/>
        </w:tabs>
        <w:rPr>
          <w:ins w:id="71" w:author="Richard Pawson" w:date="2025-01-08T15:05:00Z" w16du:dateUtc="2025-01-08T15:05:00Z"/>
          <w:rFonts w:eastAsiaTheme="minorEastAsia"/>
          <w:noProof/>
          <w:sz w:val="24"/>
          <w:szCs w:val="24"/>
          <w:lang w:eastAsia="en-GB"/>
        </w:rPr>
      </w:pPr>
      <w:ins w:id="7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keys ‘on the fly’</w:t>
        </w:r>
        <w:r>
          <w:rPr>
            <w:noProof/>
            <w:webHidden/>
          </w:rPr>
          <w:tab/>
        </w:r>
        <w:r>
          <w:rPr>
            <w:noProof/>
            <w:webHidden/>
          </w:rPr>
          <w:fldChar w:fldCharType="begin"/>
        </w:r>
        <w:r>
          <w:rPr>
            <w:noProof/>
            <w:webHidden/>
          </w:rPr>
          <w:instrText xml:space="preserve"> PAGEREF _Toc187241165 \h </w:instrText>
        </w:r>
        <w:r>
          <w:rPr>
            <w:noProof/>
            <w:webHidden/>
          </w:rPr>
        </w:r>
      </w:ins>
      <w:r>
        <w:rPr>
          <w:noProof/>
          <w:webHidden/>
        </w:rPr>
        <w:fldChar w:fldCharType="separate"/>
      </w:r>
      <w:ins w:id="73" w:author="Richard Pawson" w:date="2025-01-08T15:05:00Z" w16du:dateUtc="2025-01-08T15:05:00Z">
        <w:r>
          <w:rPr>
            <w:noProof/>
            <w:webHidden/>
          </w:rPr>
          <w:t>35</w:t>
        </w:r>
        <w:r>
          <w:rPr>
            <w:noProof/>
            <w:webHidden/>
          </w:rPr>
          <w:fldChar w:fldCharType="end"/>
        </w:r>
        <w:r w:rsidRPr="0042022A">
          <w:rPr>
            <w:rStyle w:val="Hyperlink"/>
            <w:noProof/>
          </w:rPr>
          <w:fldChar w:fldCharType="end"/>
        </w:r>
      </w:ins>
    </w:p>
    <w:p w14:paraId="7EF45A87" w14:textId="3A7C22FF" w:rsidR="00834BC2" w:rsidRDefault="00834BC2">
      <w:pPr>
        <w:pStyle w:val="TOC2"/>
        <w:tabs>
          <w:tab w:val="right" w:leader="dot" w:pos="9016"/>
        </w:tabs>
        <w:rPr>
          <w:ins w:id="74" w:author="Richard Pawson" w:date="2025-01-08T15:05:00Z" w16du:dateUtc="2025-01-08T15:05:00Z"/>
          <w:rFonts w:eastAsiaTheme="minorEastAsia"/>
          <w:noProof/>
          <w:sz w:val="24"/>
          <w:szCs w:val="24"/>
          <w:lang w:eastAsia="en-GB"/>
        </w:rPr>
      </w:pPr>
      <w:ins w:id="7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Reading textual data from a file</w:t>
        </w:r>
        <w:r>
          <w:rPr>
            <w:noProof/>
            <w:webHidden/>
          </w:rPr>
          <w:tab/>
        </w:r>
        <w:r>
          <w:rPr>
            <w:noProof/>
            <w:webHidden/>
          </w:rPr>
          <w:fldChar w:fldCharType="begin"/>
        </w:r>
        <w:r>
          <w:rPr>
            <w:noProof/>
            <w:webHidden/>
          </w:rPr>
          <w:instrText xml:space="preserve"> PAGEREF _Toc187241166 \h </w:instrText>
        </w:r>
        <w:r>
          <w:rPr>
            <w:noProof/>
            <w:webHidden/>
          </w:rPr>
        </w:r>
      </w:ins>
      <w:r>
        <w:rPr>
          <w:noProof/>
          <w:webHidden/>
        </w:rPr>
        <w:fldChar w:fldCharType="separate"/>
      </w:r>
      <w:ins w:id="76" w:author="Richard Pawson" w:date="2025-01-08T15:05:00Z" w16du:dateUtc="2025-01-08T15:05:00Z">
        <w:r>
          <w:rPr>
            <w:noProof/>
            <w:webHidden/>
          </w:rPr>
          <w:t>36</w:t>
        </w:r>
        <w:r>
          <w:rPr>
            <w:noProof/>
            <w:webHidden/>
          </w:rPr>
          <w:fldChar w:fldCharType="end"/>
        </w:r>
        <w:r w:rsidRPr="0042022A">
          <w:rPr>
            <w:rStyle w:val="Hyperlink"/>
            <w:noProof/>
          </w:rPr>
          <w:fldChar w:fldCharType="end"/>
        </w:r>
      </w:ins>
    </w:p>
    <w:p w14:paraId="7F41F808" w14:textId="1A60B9CF" w:rsidR="00834BC2" w:rsidRDefault="00834BC2">
      <w:pPr>
        <w:pStyle w:val="TOC2"/>
        <w:tabs>
          <w:tab w:val="right" w:leader="dot" w:pos="9016"/>
        </w:tabs>
        <w:rPr>
          <w:ins w:id="77" w:author="Richard Pawson" w:date="2025-01-08T15:05:00Z" w16du:dateUtc="2025-01-08T15:05:00Z"/>
          <w:rFonts w:eastAsiaTheme="minorEastAsia"/>
          <w:noProof/>
          <w:sz w:val="24"/>
          <w:szCs w:val="24"/>
          <w:lang w:eastAsia="en-GB"/>
        </w:rPr>
      </w:pPr>
      <w:ins w:id="7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Writing textual data to a file</w:t>
        </w:r>
        <w:r>
          <w:rPr>
            <w:noProof/>
            <w:webHidden/>
          </w:rPr>
          <w:tab/>
        </w:r>
        <w:r>
          <w:rPr>
            <w:noProof/>
            <w:webHidden/>
          </w:rPr>
          <w:fldChar w:fldCharType="begin"/>
        </w:r>
        <w:r>
          <w:rPr>
            <w:noProof/>
            <w:webHidden/>
          </w:rPr>
          <w:instrText xml:space="preserve"> PAGEREF _Toc187241167 \h </w:instrText>
        </w:r>
        <w:r>
          <w:rPr>
            <w:noProof/>
            <w:webHidden/>
          </w:rPr>
        </w:r>
      </w:ins>
      <w:r>
        <w:rPr>
          <w:noProof/>
          <w:webHidden/>
        </w:rPr>
        <w:fldChar w:fldCharType="separate"/>
      </w:r>
      <w:ins w:id="79" w:author="Richard Pawson" w:date="2025-01-08T15:05:00Z" w16du:dateUtc="2025-01-08T15:05:00Z">
        <w:r>
          <w:rPr>
            <w:noProof/>
            <w:webHidden/>
          </w:rPr>
          <w:t>37</w:t>
        </w:r>
        <w:r>
          <w:rPr>
            <w:noProof/>
            <w:webHidden/>
          </w:rPr>
          <w:fldChar w:fldCharType="end"/>
        </w:r>
        <w:r w:rsidRPr="0042022A">
          <w:rPr>
            <w:rStyle w:val="Hyperlink"/>
            <w:noProof/>
          </w:rPr>
          <w:fldChar w:fldCharType="end"/>
        </w:r>
      </w:ins>
    </w:p>
    <w:p w14:paraId="20D54903" w14:textId="5E7B8785" w:rsidR="00834BC2" w:rsidRDefault="00834BC2">
      <w:pPr>
        <w:pStyle w:val="TOC1"/>
        <w:rPr>
          <w:ins w:id="80" w:author="Richard Pawson" w:date="2025-01-08T15:05:00Z" w16du:dateUtc="2025-01-08T15:05:00Z"/>
          <w:rFonts w:eastAsiaTheme="minorEastAsia"/>
          <w:noProof/>
          <w:sz w:val="24"/>
          <w:szCs w:val="24"/>
          <w:lang w:eastAsia="en-GB"/>
        </w:rPr>
      </w:pPr>
      <w:ins w:id="8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Procedural programming</w:t>
        </w:r>
        <w:r>
          <w:rPr>
            <w:noProof/>
            <w:webHidden/>
          </w:rPr>
          <w:tab/>
        </w:r>
        <w:r>
          <w:rPr>
            <w:noProof/>
            <w:webHidden/>
          </w:rPr>
          <w:fldChar w:fldCharType="begin"/>
        </w:r>
        <w:r>
          <w:rPr>
            <w:noProof/>
            <w:webHidden/>
          </w:rPr>
          <w:instrText xml:space="preserve"> PAGEREF _Toc187241168 \h </w:instrText>
        </w:r>
        <w:r>
          <w:rPr>
            <w:noProof/>
            <w:webHidden/>
          </w:rPr>
        </w:r>
      </w:ins>
      <w:r>
        <w:rPr>
          <w:noProof/>
          <w:webHidden/>
        </w:rPr>
        <w:fldChar w:fldCharType="separate"/>
      </w:r>
      <w:ins w:id="82" w:author="Richard Pawson" w:date="2025-01-08T15:05:00Z" w16du:dateUtc="2025-01-08T15:05:00Z">
        <w:r>
          <w:rPr>
            <w:noProof/>
            <w:webHidden/>
          </w:rPr>
          <w:t>38</w:t>
        </w:r>
        <w:r>
          <w:rPr>
            <w:noProof/>
            <w:webHidden/>
          </w:rPr>
          <w:fldChar w:fldCharType="end"/>
        </w:r>
        <w:r w:rsidRPr="0042022A">
          <w:rPr>
            <w:rStyle w:val="Hyperlink"/>
            <w:noProof/>
          </w:rPr>
          <w:fldChar w:fldCharType="end"/>
        </w:r>
      </w:ins>
    </w:p>
    <w:p w14:paraId="315EC68A" w14:textId="071A13FC" w:rsidR="00834BC2" w:rsidRDefault="00834BC2">
      <w:pPr>
        <w:pStyle w:val="TOC2"/>
        <w:tabs>
          <w:tab w:val="right" w:leader="dot" w:pos="9016"/>
        </w:tabs>
        <w:rPr>
          <w:ins w:id="83" w:author="Richard Pawson" w:date="2025-01-08T15:05:00Z" w16du:dateUtc="2025-01-08T15:05:00Z"/>
          <w:rFonts w:eastAsiaTheme="minorEastAsia"/>
          <w:noProof/>
          <w:sz w:val="24"/>
          <w:szCs w:val="24"/>
          <w:lang w:eastAsia="en-GB"/>
        </w:rPr>
      </w:pPr>
      <w:ins w:id="8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"_Toc187241169"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Main routine</w:t>
        </w:r>
        <w:r>
          <w:rPr>
            <w:noProof/>
            <w:webHidden/>
          </w:rPr>
          <w:tab/>
        </w:r>
        <w:r>
          <w:rPr>
            <w:noProof/>
            <w:webHidden/>
          </w:rPr>
          <w:fldChar w:fldCharType="begin"/>
        </w:r>
        <w:r>
          <w:rPr>
            <w:noProof/>
            <w:webHidden/>
          </w:rPr>
          <w:instrText xml:space="preserve"> PAGEREF _Toc187241169 \h </w:instrText>
        </w:r>
        <w:r>
          <w:rPr>
            <w:noProof/>
            <w:webHidden/>
          </w:rPr>
        </w:r>
      </w:ins>
      <w:r>
        <w:rPr>
          <w:noProof/>
          <w:webHidden/>
        </w:rPr>
        <w:fldChar w:fldCharType="separate"/>
      </w:r>
      <w:ins w:id="85" w:author="Richard Pawson" w:date="2025-01-08T15:05:00Z" w16du:dateUtc="2025-01-08T15:05:00Z">
        <w:r>
          <w:rPr>
            <w:noProof/>
            <w:webHidden/>
          </w:rPr>
          <w:t>39</w:t>
        </w:r>
        <w:r>
          <w:rPr>
            <w:noProof/>
            <w:webHidden/>
          </w:rPr>
          <w:fldChar w:fldCharType="end"/>
        </w:r>
        <w:r w:rsidRPr="0042022A">
          <w:rPr>
            <w:rStyle w:val="Hyperlink"/>
            <w:noProof/>
          </w:rPr>
          <w:fldChar w:fldCharType="end"/>
        </w:r>
      </w:ins>
    </w:p>
    <w:p w14:paraId="1BF37CCB" w14:textId="0927CD97" w:rsidR="00834BC2" w:rsidRDefault="00834BC2">
      <w:pPr>
        <w:pStyle w:val="TOC2"/>
        <w:tabs>
          <w:tab w:val="right" w:leader="dot" w:pos="9016"/>
        </w:tabs>
        <w:rPr>
          <w:ins w:id="86" w:author="Richard Pawson" w:date="2025-01-08T15:05:00Z" w16du:dateUtc="2025-01-08T15:05:00Z"/>
          <w:rFonts w:eastAsiaTheme="minorEastAsia"/>
          <w:noProof/>
          <w:sz w:val="24"/>
          <w:szCs w:val="24"/>
          <w:lang w:eastAsia="en-GB"/>
        </w:rPr>
      </w:pPr>
      <w:ins w:id="8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Using variables</w:t>
        </w:r>
        <w:r>
          <w:rPr>
            <w:noProof/>
            <w:webHidden/>
          </w:rPr>
          <w:tab/>
        </w:r>
        <w:r>
          <w:rPr>
            <w:noProof/>
            <w:webHidden/>
          </w:rPr>
          <w:fldChar w:fldCharType="begin"/>
        </w:r>
        <w:r>
          <w:rPr>
            <w:noProof/>
            <w:webHidden/>
          </w:rPr>
          <w:instrText xml:space="preserve"> PAGEREF _Toc187241170 \h </w:instrText>
        </w:r>
        <w:r>
          <w:rPr>
            <w:noProof/>
            <w:webHidden/>
          </w:rPr>
        </w:r>
      </w:ins>
      <w:r>
        <w:rPr>
          <w:noProof/>
          <w:webHidden/>
        </w:rPr>
        <w:fldChar w:fldCharType="separate"/>
      </w:r>
      <w:ins w:id="88" w:author="Richard Pawson" w:date="2025-01-08T15:05:00Z" w16du:dateUtc="2025-01-08T15:05:00Z">
        <w:r>
          <w:rPr>
            <w:noProof/>
            <w:webHidden/>
          </w:rPr>
          <w:t>40</w:t>
        </w:r>
        <w:r>
          <w:rPr>
            <w:noProof/>
            <w:webHidden/>
          </w:rPr>
          <w:fldChar w:fldCharType="end"/>
        </w:r>
        <w:r w:rsidRPr="0042022A">
          <w:rPr>
            <w:rStyle w:val="Hyperlink"/>
            <w:noProof/>
          </w:rPr>
          <w:fldChar w:fldCharType="end"/>
        </w:r>
      </w:ins>
    </w:p>
    <w:p w14:paraId="6707375C" w14:textId="34D2D273" w:rsidR="00834BC2" w:rsidRDefault="00834BC2">
      <w:pPr>
        <w:pStyle w:val="TOC2"/>
        <w:tabs>
          <w:tab w:val="right" w:leader="dot" w:pos="9016"/>
        </w:tabs>
        <w:rPr>
          <w:ins w:id="89" w:author="Richard Pawson" w:date="2025-01-08T15:05:00Z" w16du:dateUtc="2025-01-08T15:05:00Z"/>
          <w:rFonts w:eastAsiaTheme="minorEastAsia"/>
          <w:noProof/>
          <w:sz w:val="24"/>
          <w:szCs w:val="24"/>
          <w:lang w:eastAsia="en-GB"/>
        </w:rPr>
      </w:pPr>
      <w:ins w:id="9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Conditions &amp; selection</w:t>
        </w:r>
        <w:r>
          <w:rPr>
            <w:noProof/>
            <w:webHidden/>
          </w:rPr>
          <w:tab/>
        </w:r>
        <w:r>
          <w:rPr>
            <w:noProof/>
            <w:webHidden/>
          </w:rPr>
          <w:fldChar w:fldCharType="begin"/>
        </w:r>
        <w:r>
          <w:rPr>
            <w:noProof/>
            <w:webHidden/>
          </w:rPr>
          <w:instrText xml:space="preserve"> PAGEREF _Toc187241171 \h </w:instrText>
        </w:r>
        <w:r>
          <w:rPr>
            <w:noProof/>
            <w:webHidden/>
          </w:rPr>
        </w:r>
      </w:ins>
      <w:r>
        <w:rPr>
          <w:noProof/>
          <w:webHidden/>
        </w:rPr>
        <w:fldChar w:fldCharType="separate"/>
      </w:r>
      <w:ins w:id="91" w:author="Richard Pawson" w:date="2025-01-08T15:05:00Z" w16du:dateUtc="2025-01-08T15:05:00Z">
        <w:r>
          <w:rPr>
            <w:noProof/>
            <w:webHidden/>
          </w:rPr>
          <w:t>41</w:t>
        </w:r>
        <w:r>
          <w:rPr>
            <w:noProof/>
            <w:webHidden/>
          </w:rPr>
          <w:fldChar w:fldCharType="end"/>
        </w:r>
        <w:r w:rsidRPr="0042022A">
          <w:rPr>
            <w:rStyle w:val="Hyperlink"/>
            <w:noProof/>
          </w:rPr>
          <w:fldChar w:fldCharType="end"/>
        </w:r>
      </w:ins>
    </w:p>
    <w:p w14:paraId="1AE3A66E" w14:textId="04B4391C" w:rsidR="00834BC2" w:rsidRDefault="00834BC2">
      <w:pPr>
        <w:pStyle w:val="TOC2"/>
        <w:tabs>
          <w:tab w:val="right" w:leader="dot" w:pos="9016"/>
        </w:tabs>
        <w:rPr>
          <w:ins w:id="92" w:author="Richard Pawson" w:date="2025-01-08T15:05:00Z" w16du:dateUtc="2025-01-08T15:05:00Z"/>
          <w:rFonts w:eastAsiaTheme="minorEastAsia"/>
          <w:noProof/>
          <w:sz w:val="24"/>
          <w:szCs w:val="24"/>
          <w:lang w:eastAsia="en-GB"/>
        </w:rPr>
      </w:pPr>
      <w:ins w:id="9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Loops &amp; iteration</w:t>
        </w:r>
        <w:r>
          <w:rPr>
            <w:noProof/>
            <w:webHidden/>
          </w:rPr>
          <w:tab/>
        </w:r>
        <w:r>
          <w:rPr>
            <w:noProof/>
            <w:webHidden/>
          </w:rPr>
          <w:fldChar w:fldCharType="begin"/>
        </w:r>
        <w:r>
          <w:rPr>
            <w:noProof/>
            <w:webHidden/>
          </w:rPr>
          <w:instrText xml:space="preserve"> PAGEREF _Toc187241172 \h </w:instrText>
        </w:r>
        <w:r>
          <w:rPr>
            <w:noProof/>
            <w:webHidden/>
          </w:rPr>
        </w:r>
      </w:ins>
      <w:r>
        <w:rPr>
          <w:noProof/>
          <w:webHidden/>
        </w:rPr>
        <w:fldChar w:fldCharType="separate"/>
      </w:r>
      <w:ins w:id="94" w:author="Richard Pawson" w:date="2025-01-08T15:05:00Z" w16du:dateUtc="2025-01-08T15:05:00Z">
        <w:r>
          <w:rPr>
            <w:noProof/>
            <w:webHidden/>
          </w:rPr>
          <w:t>42</w:t>
        </w:r>
        <w:r>
          <w:rPr>
            <w:noProof/>
            <w:webHidden/>
          </w:rPr>
          <w:fldChar w:fldCharType="end"/>
        </w:r>
        <w:r w:rsidRPr="0042022A">
          <w:rPr>
            <w:rStyle w:val="Hyperlink"/>
            <w:noProof/>
          </w:rPr>
          <w:fldChar w:fldCharType="end"/>
        </w:r>
      </w:ins>
    </w:p>
    <w:p w14:paraId="2A7493EB" w14:textId="6C3C6203" w:rsidR="00834BC2" w:rsidRDefault="00834BC2">
      <w:pPr>
        <w:pStyle w:val="TOC2"/>
        <w:tabs>
          <w:tab w:val="right" w:leader="dot" w:pos="9016"/>
        </w:tabs>
        <w:rPr>
          <w:ins w:id="95" w:author="Richard Pawson" w:date="2025-01-08T15:05:00Z" w16du:dateUtc="2025-01-08T15:05:00Z"/>
          <w:rFonts w:eastAsiaTheme="minorEastAsia"/>
          <w:noProof/>
          <w:sz w:val="24"/>
          <w:szCs w:val="24"/>
          <w:lang w:eastAsia="en-GB"/>
        </w:rPr>
      </w:pPr>
      <w:ins w:id="9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and procedures</w:t>
        </w:r>
        <w:r>
          <w:rPr>
            <w:noProof/>
            <w:webHidden/>
          </w:rPr>
          <w:tab/>
        </w:r>
        <w:r>
          <w:rPr>
            <w:noProof/>
            <w:webHidden/>
          </w:rPr>
          <w:fldChar w:fldCharType="begin"/>
        </w:r>
        <w:r>
          <w:rPr>
            <w:noProof/>
            <w:webHidden/>
          </w:rPr>
          <w:instrText xml:space="preserve"> PAGEREF _Toc187241173 \h </w:instrText>
        </w:r>
        <w:r>
          <w:rPr>
            <w:noProof/>
            <w:webHidden/>
          </w:rPr>
        </w:r>
      </w:ins>
      <w:r>
        <w:rPr>
          <w:noProof/>
          <w:webHidden/>
        </w:rPr>
        <w:fldChar w:fldCharType="separate"/>
      </w:r>
      <w:ins w:id="97" w:author="Richard Pawson" w:date="2025-01-08T15:05:00Z" w16du:dateUtc="2025-01-08T15:05:00Z">
        <w:r>
          <w:rPr>
            <w:noProof/>
            <w:webHidden/>
          </w:rPr>
          <w:t>43</w:t>
        </w:r>
        <w:r>
          <w:rPr>
            <w:noProof/>
            <w:webHidden/>
          </w:rPr>
          <w:fldChar w:fldCharType="end"/>
        </w:r>
        <w:r w:rsidRPr="0042022A">
          <w:rPr>
            <w:rStyle w:val="Hyperlink"/>
            <w:noProof/>
          </w:rPr>
          <w:fldChar w:fldCharType="end"/>
        </w:r>
      </w:ins>
    </w:p>
    <w:p w14:paraId="555B5C90" w14:textId="6DAF14C6" w:rsidR="00834BC2" w:rsidRDefault="00834BC2">
      <w:pPr>
        <w:pStyle w:val="TOC2"/>
        <w:tabs>
          <w:tab w:val="right" w:leader="dot" w:pos="9016"/>
        </w:tabs>
        <w:rPr>
          <w:ins w:id="98" w:author="Richard Pawson" w:date="2025-01-08T15:05:00Z" w16du:dateUtc="2025-01-08T15:05:00Z"/>
          <w:rFonts w:eastAsiaTheme="minorEastAsia"/>
          <w:noProof/>
          <w:sz w:val="24"/>
          <w:szCs w:val="24"/>
          <w:lang w:eastAsia="en-GB"/>
        </w:rPr>
      </w:pPr>
      <w:ins w:id="9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Catching and throwing exceptions</w:t>
        </w:r>
        <w:r>
          <w:rPr>
            <w:noProof/>
            <w:webHidden/>
          </w:rPr>
          <w:tab/>
        </w:r>
        <w:r>
          <w:rPr>
            <w:noProof/>
            <w:webHidden/>
          </w:rPr>
          <w:fldChar w:fldCharType="begin"/>
        </w:r>
        <w:r>
          <w:rPr>
            <w:noProof/>
            <w:webHidden/>
          </w:rPr>
          <w:instrText xml:space="preserve"> PAGEREF _Toc187241174 \h </w:instrText>
        </w:r>
        <w:r>
          <w:rPr>
            <w:noProof/>
            <w:webHidden/>
          </w:rPr>
        </w:r>
      </w:ins>
      <w:r>
        <w:rPr>
          <w:noProof/>
          <w:webHidden/>
        </w:rPr>
        <w:fldChar w:fldCharType="separate"/>
      </w:r>
      <w:ins w:id="100" w:author="Richard Pawson" w:date="2025-01-08T15:05:00Z" w16du:dateUtc="2025-01-08T15:05:00Z">
        <w:r>
          <w:rPr>
            <w:noProof/>
            <w:webHidden/>
          </w:rPr>
          <w:t>45</w:t>
        </w:r>
        <w:r>
          <w:rPr>
            <w:noProof/>
            <w:webHidden/>
          </w:rPr>
          <w:fldChar w:fldCharType="end"/>
        </w:r>
        <w:r w:rsidRPr="0042022A">
          <w:rPr>
            <w:rStyle w:val="Hyperlink"/>
            <w:noProof/>
          </w:rPr>
          <w:fldChar w:fldCharType="end"/>
        </w:r>
      </w:ins>
    </w:p>
    <w:p w14:paraId="2CFAD103" w14:textId="4895918B" w:rsidR="00834BC2" w:rsidRDefault="00834BC2">
      <w:pPr>
        <w:pStyle w:val="TOC2"/>
        <w:tabs>
          <w:tab w:val="right" w:leader="dot" w:pos="9016"/>
        </w:tabs>
        <w:rPr>
          <w:ins w:id="101" w:author="Richard Pawson" w:date="2025-01-08T15:05:00Z" w16du:dateUtc="2025-01-08T15:05:00Z"/>
          <w:rFonts w:eastAsiaTheme="minorEastAsia"/>
          <w:noProof/>
          <w:sz w:val="24"/>
          <w:szCs w:val="24"/>
          <w:lang w:eastAsia="en-GB"/>
        </w:rPr>
      </w:pPr>
      <w:ins w:id="10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w:t>
        </w:r>
        <w:r>
          <w:rPr>
            <w:noProof/>
            <w:webHidden/>
          </w:rPr>
          <w:tab/>
        </w:r>
        <w:r>
          <w:rPr>
            <w:noProof/>
            <w:webHidden/>
          </w:rPr>
          <w:fldChar w:fldCharType="begin"/>
        </w:r>
        <w:r>
          <w:rPr>
            <w:noProof/>
            <w:webHidden/>
          </w:rPr>
          <w:instrText xml:space="preserve"> PAGEREF _Toc187241175 \h </w:instrText>
        </w:r>
        <w:r>
          <w:rPr>
            <w:noProof/>
            <w:webHidden/>
          </w:rPr>
        </w:r>
      </w:ins>
      <w:r>
        <w:rPr>
          <w:noProof/>
          <w:webHidden/>
        </w:rPr>
        <w:fldChar w:fldCharType="separate"/>
      </w:r>
      <w:ins w:id="103" w:author="Richard Pawson" w:date="2025-01-08T15:05:00Z" w16du:dateUtc="2025-01-08T15:05:00Z">
        <w:r>
          <w:rPr>
            <w:noProof/>
            <w:webHidden/>
          </w:rPr>
          <w:t>46</w:t>
        </w:r>
        <w:r>
          <w:rPr>
            <w:noProof/>
            <w:webHidden/>
          </w:rPr>
          <w:fldChar w:fldCharType="end"/>
        </w:r>
        <w:r w:rsidRPr="0042022A">
          <w:rPr>
            <w:rStyle w:val="Hyperlink"/>
            <w:noProof/>
          </w:rPr>
          <w:fldChar w:fldCharType="end"/>
        </w:r>
      </w:ins>
    </w:p>
    <w:p w14:paraId="2D312B9E" w14:textId="43B7A458" w:rsidR="00834BC2" w:rsidRDefault="00834BC2">
      <w:pPr>
        <w:pStyle w:val="TOC2"/>
        <w:tabs>
          <w:tab w:val="right" w:leader="dot" w:pos="9016"/>
        </w:tabs>
        <w:rPr>
          <w:ins w:id="104" w:author="Richard Pawson" w:date="2025-01-08T15:05:00Z" w16du:dateUtc="2025-01-08T15:05:00Z"/>
          <w:rFonts w:eastAsiaTheme="minorEastAsia"/>
          <w:noProof/>
          <w:sz w:val="24"/>
          <w:szCs w:val="24"/>
          <w:lang w:eastAsia="en-GB"/>
        </w:rPr>
      </w:pPr>
      <w:ins w:id="10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Comments</w:t>
        </w:r>
        <w:r>
          <w:rPr>
            <w:noProof/>
            <w:webHidden/>
          </w:rPr>
          <w:tab/>
        </w:r>
        <w:r>
          <w:rPr>
            <w:noProof/>
            <w:webHidden/>
          </w:rPr>
          <w:fldChar w:fldCharType="begin"/>
        </w:r>
        <w:r>
          <w:rPr>
            <w:noProof/>
            <w:webHidden/>
          </w:rPr>
          <w:instrText xml:space="preserve"> PAGEREF _Toc187241176 \h </w:instrText>
        </w:r>
        <w:r>
          <w:rPr>
            <w:noProof/>
            <w:webHidden/>
          </w:rPr>
        </w:r>
      </w:ins>
      <w:r>
        <w:rPr>
          <w:noProof/>
          <w:webHidden/>
        </w:rPr>
        <w:fldChar w:fldCharType="separate"/>
      </w:r>
      <w:ins w:id="106" w:author="Richard Pawson" w:date="2025-01-08T15:05:00Z" w16du:dateUtc="2025-01-08T15:05:00Z">
        <w:r>
          <w:rPr>
            <w:noProof/>
            <w:webHidden/>
          </w:rPr>
          <w:t>47</w:t>
        </w:r>
        <w:r>
          <w:rPr>
            <w:noProof/>
            <w:webHidden/>
          </w:rPr>
          <w:fldChar w:fldCharType="end"/>
        </w:r>
        <w:r w:rsidRPr="0042022A">
          <w:rPr>
            <w:rStyle w:val="Hyperlink"/>
            <w:noProof/>
          </w:rPr>
          <w:fldChar w:fldCharType="end"/>
        </w:r>
      </w:ins>
    </w:p>
    <w:p w14:paraId="526329D5" w14:textId="27862920" w:rsidR="00834BC2" w:rsidRDefault="00834BC2">
      <w:pPr>
        <w:pStyle w:val="TOC1"/>
        <w:rPr>
          <w:ins w:id="107" w:author="Richard Pawson" w:date="2025-01-08T15:05:00Z" w16du:dateUtc="2025-01-08T15:05:00Z"/>
          <w:rFonts w:eastAsiaTheme="minorEastAsia"/>
          <w:noProof/>
          <w:sz w:val="24"/>
          <w:szCs w:val="24"/>
          <w:lang w:eastAsia="en-GB"/>
        </w:rPr>
      </w:pPr>
      <w:ins w:id="10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Object-oriented programming</w:t>
        </w:r>
        <w:r>
          <w:rPr>
            <w:noProof/>
            <w:webHidden/>
          </w:rPr>
          <w:tab/>
        </w:r>
        <w:r>
          <w:rPr>
            <w:noProof/>
            <w:webHidden/>
          </w:rPr>
          <w:fldChar w:fldCharType="begin"/>
        </w:r>
        <w:r>
          <w:rPr>
            <w:noProof/>
            <w:webHidden/>
          </w:rPr>
          <w:instrText xml:space="preserve"> PAGEREF _Toc187241177 \h </w:instrText>
        </w:r>
        <w:r>
          <w:rPr>
            <w:noProof/>
            <w:webHidden/>
          </w:rPr>
        </w:r>
      </w:ins>
      <w:r>
        <w:rPr>
          <w:noProof/>
          <w:webHidden/>
        </w:rPr>
        <w:fldChar w:fldCharType="separate"/>
      </w:r>
      <w:ins w:id="109" w:author="Richard Pawson" w:date="2025-01-08T15:05:00Z" w16du:dateUtc="2025-01-08T15:05:00Z">
        <w:r>
          <w:rPr>
            <w:noProof/>
            <w:webHidden/>
          </w:rPr>
          <w:t>48</w:t>
        </w:r>
        <w:r>
          <w:rPr>
            <w:noProof/>
            <w:webHidden/>
          </w:rPr>
          <w:fldChar w:fldCharType="end"/>
        </w:r>
        <w:r w:rsidRPr="0042022A">
          <w:rPr>
            <w:rStyle w:val="Hyperlink"/>
            <w:noProof/>
          </w:rPr>
          <w:fldChar w:fldCharType="end"/>
        </w:r>
      </w:ins>
    </w:p>
    <w:p w14:paraId="4148BDA0" w14:textId="575F0CBD" w:rsidR="00834BC2" w:rsidRDefault="00834BC2">
      <w:pPr>
        <w:pStyle w:val="TOC2"/>
        <w:tabs>
          <w:tab w:val="right" w:leader="dot" w:pos="9016"/>
        </w:tabs>
        <w:rPr>
          <w:ins w:id="110" w:author="Richard Pawson" w:date="2025-01-08T15:05:00Z" w16du:dateUtc="2025-01-08T15:05:00Z"/>
          <w:rFonts w:eastAsiaTheme="minorEastAsia"/>
          <w:noProof/>
          <w:sz w:val="24"/>
          <w:szCs w:val="24"/>
          <w:lang w:eastAsia="en-GB"/>
        </w:rPr>
      </w:pPr>
      <w:ins w:id="11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"_Toc187241178"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Class</w:t>
        </w:r>
        <w:r>
          <w:rPr>
            <w:noProof/>
            <w:webHidden/>
          </w:rPr>
          <w:tab/>
        </w:r>
        <w:r>
          <w:rPr>
            <w:noProof/>
            <w:webHidden/>
          </w:rPr>
          <w:fldChar w:fldCharType="begin"/>
        </w:r>
        <w:r>
          <w:rPr>
            <w:noProof/>
            <w:webHidden/>
          </w:rPr>
          <w:instrText xml:space="preserve"> PAGEREF _Toc187241178 \h </w:instrText>
        </w:r>
        <w:r>
          <w:rPr>
            <w:noProof/>
            <w:webHidden/>
          </w:rPr>
        </w:r>
      </w:ins>
      <w:r>
        <w:rPr>
          <w:noProof/>
          <w:webHidden/>
        </w:rPr>
        <w:fldChar w:fldCharType="separate"/>
      </w:r>
      <w:ins w:id="112" w:author="Richard Pawson" w:date="2025-01-08T15:05:00Z" w16du:dateUtc="2025-01-08T15:05:00Z">
        <w:r>
          <w:rPr>
            <w:noProof/>
            <w:webHidden/>
          </w:rPr>
          <w:t>49</w:t>
        </w:r>
        <w:r>
          <w:rPr>
            <w:noProof/>
            <w:webHidden/>
          </w:rPr>
          <w:fldChar w:fldCharType="end"/>
        </w:r>
        <w:r w:rsidRPr="0042022A">
          <w:rPr>
            <w:rStyle w:val="Hyperlink"/>
            <w:noProof/>
          </w:rPr>
          <w:fldChar w:fldCharType="end"/>
        </w:r>
      </w:ins>
    </w:p>
    <w:p w14:paraId="1E9F7686" w14:textId="4C364F96" w:rsidR="00834BC2" w:rsidRDefault="00834BC2">
      <w:pPr>
        <w:pStyle w:val="TOC2"/>
        <w:tabs>
          <w:tab w:val="right" w:leader="dot" w:pos="9016"/>
        </w:tabs>
        <w:rPr>
          <w:ins w:id="113" w:author="Richard Pawson" w:date="2025-01-08T15:05:00Z" w16du:dateUtc="2025-01-08T15:05:00Z"/>
          <w:rFonts w:eastAsiaTheme="minorEastAsia"/>
          <w:noProof/>
          <w:sz w:val="24"/>
          <w:szCs w:val="24"/>
          <w:lang w:eastAsia="en-GB"/>
        </w:rPr>
      </w:pPr>
      <w:ins w:id="114" w:author="Richard Pawson" w:date="2025-01-08T15:05:00Z" w16du:dateUtc="2025-01-08T15:05:00Z">
        <w:r w:rsidRPr="0042022A">
          <w:rPr>
            <w:rStyle w:val="Hyperlink"/>
            <w:noProof/>
          </w:rPr>
          <w:lastRenderedPageBreak/>
          <w:fldChar w:fldCharType="begin"/>
        </w:r>
        <w:r w:rsidRPr="0042022A">
          <w:rPr>
            <w:rStyle w:val="Hyperlink"/>
            <w:noProof/>
          </w:rPr>
          <w:instrText xml:space="preserve"> </w:instrText>
        </w:r>
        <w:r>
          <w:rPr>
            <w:noProof/>
          </w:rPr>
          <w:instrText>HYPERLINK \l "_Toc187241179"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Abstract class</w:t>
        </w:r>
        <w:r>
          <w:rPr>
            <w:noProof/>
            <w:webHidden/>
          </w:rPr>
          <w:tab/>
        </w:r>
        <w:r>
          <w:rPr>
            <w:noProof/>
            <w:webHidden/>
          </w:rPr>
          <w:fldChar w:fldCharType="begin"/>
        </w:r>
        <w:r>
          <w:rPr>
            <w:noProof/>
            <w:webHidden/>
          </w:rPr>
          <w:instrText xml:space="preserve"> PAGEREF _Toc187241179 \h </w:instrText>
        </w:r>
        <w:r>
          <w:rPr>
            <w:noProof/>
            <w:webHidden/>
          </w:rPr>
        </w:r>
      </w:ins>
      <w:r>
        <w:rPr>
          <w:noProof/>
          <w:webHidden/>
        </w:rPr>
        <w:fldChar w:fldCharType="separate"/>
      </w:r>
      <w:ins w:id="115" w:author="Richard Pawson" w:date="2025-01-08T15:05:00Z" w16du:dateUtc="2025-01-08T15:05:00Z">
        <w:r>
          <w:rPr>
            <w:noProof/>
            <w:webHidden/>
          </w:rPr>
          <w:t>51</w:t>
        </w:r>
        <w:r>
          <w:rPr>
            <w:noProof/>
            <w:webHidden/>
          </w:rPr>
          <w:fldChar w:fldCharType="end"/>
        </w:r>
        <w:r w:rsidRPr="0042022A">
          <w:rPr>
            <w:rStyle w:val="Hyperlink"/>
            <w:noProof/>
          </w:rPr>
          <w:fldChar w:fldCharType="end"/>
        </w:r>
      </w:ins>
    </w:p>
    <w:p w14:paraId="6692AC86" w14:textId="1B25A118" w:rsidR="00834BC2" w:rsidRDefault="00834BC2">
      <w:pPr>
        <w:pStyle w:val="TOC2"/>
        <w:tabs>
          <w:tab w:val="right" w:leader="dot" w:pos="9016"/>
        </w:tabs>
        <w:rPr>
          <w:ins w:id="116" w:author="Richard Pawson" w:date="2025-01-08T15:05:00Z" w16du:dateUtc="2025-01-08T15:05:00Z"/>
          <w:rFonts w:eastAsiaTheme="minorEastAsia"/>
          <w:noProof/>
          <w:sz w:val="24"/>
          <w:szCs w:val="24"/>
          <w:lang w:eastAsia="en-GB"/>
        </w:rPr>
      </w:pPr>
      <w:ins w:id="11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Property</w:t>
        </w:r>
        <w:r>
          <w:rPr>
            <w:noProof/>
            <w:webHidden/>
          </w:rPr>
          <w:tab/>
        </w:r>
        <w:r>
          <w:rPr>
            <w:noProof/>
            <w:webHidden/>
          </w:rPr>
          <w:fldChar w:fldCharType="begin"/>
        </w:r>
        <w:r>
          <w:rPr>
            <w:noProof/>
            <w:webHidden/>
          </w:rPr>
          <w:instrText xml:space="preserve"> PAGEREF _Toc187241180 \h </w:instrText>
        </w:r>
        <w:r>
          <w:rPr>
            <w:noProof/>
            <w:webHidden/>
          </w:rPr>
        </w:r>
      </w:ins>
      <w:r>
        <w:rPr>
          <w:noProof/>
          <w:webHidden/>
        </w:rPr>
        <w:fldChar w:fldCharType="separate"/>
      </w:r>
      <w:ins w:id="118" w:author="Richard Pawson" w:date="2025-01-08T15:05:00Z" w16du:dateUtc="2025-01-08T15:05:00Z">
        <w:r>
          <w:rPr>
            <w:noProof/>
            <w:webHidden/>
          </w:rPr>
          <w:t>52</w:t>
        </w:r>
        <w:r>
          <w:rPr>
            <w:noProof/>
            <w:webHidden/>
          </w:rPr>
          <w:fldChar w:fldCharType="end"/>
        </w:r>
        <w:r w:rsidRPr="0042022A">
          <w:rPr>
            <w:rStyle w:val="Hyperlink"/>
            <w:noProof/>
          </w:rPr>
          <w:fldChar w:fldCharType="end"/>
        </w:r>
      </w:ins>
    </w:p>
    <w:p w14:paraId="23F17336" w14:textId="4051B985" w:rsidR="00834BC2" w:rsidRDefault="00834BC2">
      <w:pPr>
        <w:pStyle w:val="TOC2"/>
        <w:tabs>
          <w:tab w:val="right" w:leader="dot" w:pos="9016"/>
        </w:tabs>
        <w:rPr>
          <w:ins w:id="119" w:author="Richard Pawson" w:date="2025-01-08T15:05:00Z" w16du:dateUtc="2025-01-08T15:05:00Z"/>
          <w:rFonts w:eastAsiaTheme="minorEastAsia"/>
          <w:noProof/>
          <w:sz w:val="24"/>
          <w:szCs w:val="24"/>
          <w:lang w:eastAsia="en-GB"/>
        </w:rPr>
      </w:pPr>
      <w:ins w:id="12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 method</w:t>
        </w:r>
        <w:r>
          <w:rPr>
            <w:noProof/>
            <w:webHidden/>
          </w:rPr>
          <w:tab/>
        </w:r>
        <w:r>
          <w:rPr>
            <w:noProof/>
            <w:webHidden/>
          </w:rPr>
          <w:fldChar w:fldCharType="begin"/>
        </w:r>
        <w:r>
          <w:rPr>
            <w:noProof/>
            <w:webHidden/>
          </w:rPr>
          <w:instrText xml:space="preserve"> PAGEREF _Toc187241181 \h </w:instrText>
        </w:r>
        <w:r>
          <w:rPr>
            <w:noProof/>
            <w:webHidden/>
          </w:rPr>
        </w:r>
      </w:ins>
      <w:r>
        <w:rPr>
          <w:noProof/>
          <w:webHidden/>
        </w:rPr>
        <w:fldChar w:fldCharType="separate"/>
      </w:r>
      <w:ins w:id="121" w:author="Richard Pawson" w:date="2025-01-08T15:05:00Z" w16du:dateUtc="2025-01-08T15:05:00Z">
        <w:r>
          <w:rPr>
            <w:noProof/>
            <w:webHidden/>
          </w:rPr>
          <w:t>53</w:t>
        </w:r>
        <w:r>
          <w:rPr>
            <w:noProof/>
            <w:webHidden/>
          </w:rPr>
          <w:fldChar w:fldCharType="end"/>
        </w:r>
        <w:r w:rsidRPr="0042022A">
          <w:rPr>
            <w:rStyle w:val="Hyperlink"/>
            <w:noProof/>
          </w:rPr>
          <w:fldChar w:fldCharType="end"/>
        </w:r>
      </w:ins>
    </w:p>
    <w:p w14:paraId="00DDB2FE" w14:textId="0749D81D" w:rsidR="00834BC2" w:rsidRDefault="00834BC2">
      <w:pPr>
        <w:pStyle w:val="TOC2"/>
        <w:tabs>
          <w:tab w:val="right" w:leader="dot" w:pos="9016"/>
        </w:tabs>
        <w:rPr>
          <w:ins w:id="122" w:author="Richard Pawson" w:date="2025-01-08T15:05:00Z" w16du:dateUtc="2025-01-08T15:05:00Z"/>
          <w:rFonts w:eastAsiaTheme="minorEastAsia"/>
          <w:noProof/>
          <w:sz w:val="24"/>
          <w:szCs w:val="24"/>
          <w:lang w:eastAsia="en-GB"/>
        </w:rPr>
      </w:pPr>
      <w:ins w:id="12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Procedure method</w:t>
        </w:r>
        <w:r>
          <w:rPr>
            <w:noProof/>
            <w:webHidden/>
          </w:rPr>
          <w:tab/>
        </w:r>
        <w:r>
          <w:rPr>
            <w:noProof/>
            <w:webHidden/>
          </w:rPr>
          <w:fldChar w:fldCharType="begin"/>
        </w:r>
        <w:r>
          <w:rPr>
            <w:noProof/>
            <w:webHidden/>
          </w:rPr>
          <w:instrText xml:space="preserve"> PAGEREF _Toc187241182 \h </w:instrText>
        </w:r>
        <w:r>
          <w:rPr>
            <w:noProof/>
            <w:webHidden/>
          </w:rPr>
        </w:r>
      </w:ins>
      <w:r>
        <w:rPr>
          <w:noProof/>
          <w:webHidden/>
        </w:rPr>
        <w:fldChar w:fldCharType="separate"/>
      </w:r>
      <w:ins w:id="124" w:author="Richard Pawson" w:date="2025-01-08T15:05:00Z" w16du:dateUtc="2025-01-08T15:05:00Z">
        <w:r>
          <w:rPr>
            <w:noProof/>
            <w:webHidden/>
          </w:rPr>
          <w:t>54</w:t>
        </w:r>
        <w:r>
          <w:rPr>
            <w:noProof/>
            <w:webHidden/>
          </w:rPr>
          <w:fldChar w:fldCharType="end"/>
        </w:r>
        <w:r w:rsidRPr="0042022A">
          <w:rPr>
            <w:rStyle w:val="Hyperlink"/>
            <w:noProof/>
          </w:rPr>
          <w:fldChar w:fldCharType="end"/>
        </w:r>
      </w:ins>
    </w:p>
    <w:p w14:paraId="54285B9E" w14:textId="3FC34753" w:rsidR="00834BC2" w:rsidRDefault="00834BC2">
      <w:pPr>
        <w:pStyle w:val="TOC1"/>
        <w:rPr>
          <w:ins w:id="125" w:author="Richard Pawson" w:date="2025-01-08T15:05:00Z" w16du:dateUtc="2025-01-08T15:05:00Z"/>
          <w:rFonts w:eastAsiaTheme="minorEastAsia"/>
          <w:noProof/>
          <w:sz w:val="24"/>
          <w:szCs w:val="24"/>
          <w:lang w:eastAsia="en-GB"/>
        </w:rPr>
      </w:pPr>
      <w:ins w:id="12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Functional programming</w:t>
        </w:r>
        <w:r>
          <w:rPr>
            <w:noProof/>
            <w:webHidden/>
          </w:rPr>
          <w:tab/>
        </w:r>
        <w:r>
          <w:rPr>
            <w:noProof/>
            <w:webHidden/>
          </w:rPr>
          <w:fldChar w:fldCharType="begin"/>
        </w:r>
        <w:r>
          <w:rPr>
            <w:noProof/>
            <w:webHidden/>
          </w:rPr>
          <w:instrText xml:space="preserve"> PAGEREF _Toc187241183 \h </w:instrText>
        </w:r>
        <w:r>
          <w:rPr>
            <w:noProof/>
            <w:webHidden/>
          </w:rPr>
        </w:r>
      </w:ins>
      <w:r>
        <w:rPr>
          <w:noProof/>
          <w:webHidden/>
        </w:rPr>
        <w:fldChar w:fldCharType="separate"/>
      </w:r>
      <w:ins w:id="127" w:author="Richard Pawson" w:date="2025-01-08T15:05:00Z" w16du:dateUtc="2025-01-08T15:05:00Z">
        <w:r>
          <w:rPr>
            <w:noProof/>
            <w:webHidden/>
          </w:rPr>
          <w:t>55</w:t>
        </w:r>
        <w:r>
          <w:rPr>
            <w:noProof/>
            <w:webHidden/>
          </w:rPr>
          <w:fldChar w:fldCharType="end"/>
        </w:r>
        <w:r w:rsidRPr="0042022A">
          <w:rPr>
            <w:rStyle w:val="Hyperlink"/>
            <w:noProof/>
          </w:rPr>
          <w:fldChar w:fldCharType="end"/>
        </w:r>
      </w:ins>
    </w:p>
    <w:p w14:paraId="2B4F8FB9" w14:textId="77B7C2B7" w:rsidR="00834BC2" w:rsidRDefault="00834BC2">
      <w:pPr>
        <w:pStyle w:val="TOC2"/>
        <w:tabs>
          <w:tab w:val="right" w:leader="dot" w:pos="9016"/>
        </w:tabs>
        <w:rPr>
          <w:ins w:id="128" w:author="Richard Pawson" w:date="2025-01-08T15:05:00Z" w16du:dateUtc="2025-01-08T15:05:00Z"/>
          <w:rFonts w:eastAsiaTheme="minorEastAsia"/>
          <w:noProof/>
          <w:sz w:val="24"/>
          <w:szCs w:val="24"/>
          <w:lang w:eastAsia="en-GB"/>
        </w:rPr>
      </w:pPr>
      <w:ins w:id="12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If expression</w:t>
        </w:r>
        <w:r>
          <w:rPr>
            <w:noProof/>
            <w:webHidden/>
          </w:rPr>
          <w:tab/>
        </w:r>
        <w:r>
          <w:rPr>
            <w:noProof/>
            <w:webHidden/>
          </w:rPr>
          <w:fldChar w:fldCharType="begin"/>
        </w:r>
        <w:r>
          <w:rPr>
            <w:noProof/>
            <w:webHidden/>
          </w:rPr>
          <w:instrText xml:space="preserve"> PAGEREF _Toc187241184 \h </w:instrText>
        </w:r>
        <w:r>
          <w:rPr>
            <w:noProof/>
            <w:webHidden/>
          </w:rPr>
        </w:r>
      </w:ins>
      <w:r>
        <w:rPr>
          <w:noProof/>
          <w:webHidden/>
        </w:rPr>
        <w:fldChar w:fldCharType="separate"/>
      </w:r>
      <w:ins w:id="130" w:author="Richard Pawson" w:date="2025-01-08T15:05:00Z" w16du:dateUtc="2025-01-08T15:05:00Z">
        <w:r>
          <w:rPr>
            <w:noProof/>
            <w:webHidden/>
          </w:rPr>
          <w:t>57</w:t>
        </w:r>
        <w:r>
          <w:rPr>
            <w:noProof/>
            <w:webHidden/>
          </w:rPr>
          <w:fldChar w:fldCharType="end"/>
        </w:r>
        <w:r w:rsidRPr="0042022A">
          <w:rPr>
            <w:rStyle w:val="Hyperlink"/>
            <w:noProof/>
          </w:rPr>
          <w:fldChar w:fldCharType="end"/>
        </w:r>
      </w:ins>
    </w:p>
    <w:p w14:paraId="26496A8D" w14:textId="1BA13835" w:rsidR="00834BC2" w:rsidRDefault="00834BC2">
      <w:pPr>
        <w:pStyle w:val="TOC2"/>
        <w:tabs>
          <w:tab w:val="right" w:leader="dot" w:pos="9016"/>
        </w:tabs>
        <w:rPr>
          <w:ins w:id="131" w:author="Richard Pawson" w:date="2025-01-08T15:05:00Z" w16du:dateUtc="2025-01-08T15:05:00Z"/>
          <w:rFonts w:eastAsiaTheme="minorEastAsia"/>
          <w:noProof/>
          <w:sz w:val="24"/>
          <w:szCs w:val="24"/>
          <w:lang w:eastAsia="en-GB"/>
        </w:rPr>
      </w:pPr>
      <w:ins w:id="13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Let statement</w:t>
        </w:r>
        <w:r>
          <w:rPr>
            <w:noProof/>
            <w:webHidden/>
          </w:rPr>
          <w:tab/>
        </w:r>
        <w:r>
          <w:rPr>
            <w:noProof/>
            <w:webHidden/>
          </w:rPr>
          <w:fldChar w:fldCharType="begin"/>
        </w:r>
        <w:r>
          <w:rPr>
            <w:noProof/>
            <w:webHidden/>
          </w:rPr>
          <w:instrText xml:space="preserve"> PAGEREF _Toc187241185 \h </w:instrText>
        </w:r>
        <w:r>
          <w:rPr>
            <w:noProof/>
            <w:webHidden/>
          </w:rPr>
        </w:r>
      </w:ins>
      <w:r>
        <w:rPr>
          <w:noProof/>
          <w:webHidden/>
        </w:rPr>
        <w:fldChar w:fldCharType="separate"/>
      </w:r>
      <w:ins w:id="133" w:author="Richard Pawson" w:date="2025-01-08T15:05:00Z" w16du:dateUtc="2025-01-08T15:05:00Z">
        <w:r>
          <w:rPr>
            <w:noProof/>
            <w:webHidden/>
          </w:rPr>
          <w:t>58</w:t>
        </w:r>
        <w:r>
          <w:rPr>
            <w:noProof/>
            <w:webHidden/>
          </w:rPr>
          <w:fldChar w:fldCharType="end"/>
        </w:r>
        <w:r w:rsidRPr="0042022A">
          <w:rPr>
            <w:rStyle w:val="Hyperlink"/>
            <w:noProof/>
          </w:rPr>
          <w:fldChar w:fldCharType="end"/>
        </w:r>
      </w:ins>
    </w:p>
    <w:p w14:paraId="69895B7E" w14:textId="306D1AFB" w:rsidR="00834BC2" w:rsidRDefault="00834BC2">
      <w:pPr>
        <w:pStyle w:val="TOC2"/>
        <w:tabs>
          <w:tab w:val="right" w:leader="dot" w:pos="9016"/>
        </w:tabs>
        <w:rPr>
          <w:ins w:id="134" w:author="Richard Pawson" w:date="2025-01-08T15:05:00Z" w16du:dateUtc="2025-01-08T15:05:00Z"/>
          <w:rFonts w:eastAsiaTheme="minorEastAsia"/>
          <w:noProof/>
          <w:sz w:val="24"/>
          <w:szCs w:val="24"/>
          <w:lang w:eastAsia="en-GB"/>
        </w:rPr>
      </w:pPr>
      <w:ins w:id="13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_Toc187241186 \h </w:instrText>
        </w:r>
        <w:r>
          <w:rPr>
            <w:noProof/>
            <w:webHidden/>
          </w:rPr>
        </w:r>
      </w:ins>
      <w:r>
        <w:rPr>
          <w:noProof/>
          <w:webHidden/>
        </w:rPr>
        <w:fldChar w:fldCharType="separate"/>
      </w:r>
      <w:ins w:id="136" w:author="Richard Pawson" w:date="2025-01-08T15:05:00Z" w16du:dateUtc="2025-01-08T15:05:00Z">
        <w:r>
          <w:rPr>
            <w:noProof/>
            <w:webHidden/>
          </w:rPr>
          <w:t>59</w:t>
        </w:r>
        <w:r>
          <w:rPr>
            <w:noProof/>
            <w:webHidden/>
          </w:rPr>
          <w:fldChar w:fldCharType="end"/>
        </w:r>
        <w:r w:rsidRPr="0042022A">
          <w:rPr>
            <w:rStyle w:val="Hyperlink"/>
            <w:noProof/>
          </w:rPr>
          <w:fldChar w:fldCharType="end"/>
        </w:r>
      </w:ins>
    </w:p>
    <w:p w14:paraId="5587DA6C" w14:textId="73D19D3D" w:rsidR="00834BC2" w:rsidRDefault="00834BC2">
      <w:pPr>
        <w:pStyle w:val="TOC2"/>
        <w:tabs>
          <w:tab w:val="right" w:leader="dot" w:pos="9016"/>
        </w:tabs>
        <w:rPr>
          <w:ins w:id="137" w:author="Richard Pawson" w:date="2025-01-08T15:05:00Z" w16du:dateUtc="2025-01-08T15:05:00Z"/>
          <w:rFonts w:eastAsiaTheme="minorEastAsia"/>
          <w:noProof/>
          <w:sz w:val="24"/>
          <w:szCs w:val="24"/>
          <w:lang w:eastAsia="en-GB"/>
        </w:rPr>
      </w:pPr>
      <w:ins w:id="13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Working with records</w:t>
        </w:r>
        <w:r>
          <w:rPr>
            <w:noProof/>
            <w:webHidden/>
          </w:rPr>
          <w:tab/>
        </w:r>
        <w:r>
          <w:rPr>
            <w:noProof/>
            <w:webHidden/>
          </w:rPr>
          <w:fldChar w:fldCharType="begin"/>
        </w:r>
        <w:r>
          <w:rPr>
            <w:noProof/>
            <w:webHidden/>
          </w:rPr>
          <w:instrText xml:space="preserve"> PAGEREF _Toc187241187 \h </w:instrText>
        </w:r>
        <w:r>
          <w:rPr>
            <w:noProof/>
            <w:webHidden/>
          </w:rPr>
        </w:r>
      </w:ins>
      <w:r>
        <w:rPr>
          <w:noProof/>
          <w:webHidden/>
        </w:rPr>
        <w:fldChar w:fldCharType="separate"/>
      </w:r>
      <w:ins w:id="139" w:author="Richard Pawson" w:date="2025-01-08T15:05:00Z" w16du:dateUtc="2025-01-08T15:05:00Z">
        <w:r>
          <w:rPr>
            <w:noProof/>
            <w:webHidden/>
          </w:rPr>
          <w:t>61</w:t>
        </w:r>
        <w:r>
          <w:rPr>
            <w:noProof/>
            <w:webHidden/>
          </w:rPr>
          <w:fldChar w:fldCharType="end"/>
        </w:r>
        <w:r w:rsidRPr="0042022A">
          <w:rPr>
            <w:rStyle w:val="Hyperlink"/>
            <w:noProof/>
          </w:rPr>
          <w:fldChar w:fldCharType="end"/>
        </w:r>
      </w:ins>
    </w:p>
    <w:p w14:paraId="57D33F6B" w14:textId="07819334" w:rsidR="00834BC2" w:rsidRDefault="00834BC2">
      <w:pPr>
        <w:pStyle w:val="TOC2"/>
        <w:tabs>
          <w:tab w:val="right" w:leader="dot" w:pos="9016"/>
        </w:tabs>
        <w:rPr>
          <w:ins w:id="140" w:author="Richard Pawson" w:date="2025-01-08T15:05:00Z" w16du:dateUtc="2025-01-08T15:05:00Z"/>
          <w:rFonts w:eastAsiaTheme="minorEastAsia"/>
          <w:noProof/>
          <w:sz w:val="24"/>
          <w:szCs w:val="24"/>
          <w:lang w:eastAsia="en-GB"/>
        </w:rPr>
      </w:pPr>
      <w:ins w:id="14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Generating random numbers within a function</w:t>
        </w:r>
        <w:r>
          <w:rPr>
            <w:noProof/>
            <w:webHidden/>
          </w:rPr>
          <w:tab/>
        </w:r>
        <w:r>
          <w:rPr>
            <w:noProof/>
            <w:webHidden/>
          </w:rPr>
          <w:fldChar w:fldCharType="begin"/>
        </w:r>
        <w:r>
          <w:rPr>
            <w:noProof/>
            <w:webHidden/>
          </w:rPr>
          <w:instrText xml:space="preserve"> PAGEREF _Toc187241188 \h </w:instrText>
        </w:r>
        <w:r>
          <w:rPr>
            <w:noProof/>
            <w:webHidden/>
          </w:rPr>
        </w:r>
      </w:ins>
      <w:r>
        <w:rPr>
          <w:noProof/>
          <w:webHidden/>
        </w:rPr>
        <w:fldChar w:fldCharType="separate"/>
      </w:r>
      <w:ins w:id="142" w:author="Richard Pawson" w:date="2025-01-08T15:05:00Z" w16du:dateUtc="2025-01-08T15:05:00Z">
        <w:r>
          <w:rPr>
            <w:noProof/>
            <w:webHidden/>
          </w:rPr>
          <w:t>63</w:t>
        </w:r>
        <w:r>
          <w:rPr>
            <w:noProof/>
            <w:webHidden/>
          </w:rPr>
          <w:fldChar w:fldCharType="end"/>
        </w:r>
        <w:r w:rsidRPr="0042022A">
          <w:rPr>
            <w:rStyle w:val="Hyperlink"/>
            <w:noProof/>
          </w:rPr>
          <w:fldChar w:fldCharType="end"/>
        </w:r>
      </w:ins>
    </w:p>
    <w:p w14:paraId="5E34D212" w14:textId="034551D6" w:rsidR="00834BC2" w:rsidRDefault="00834BC2">
      <w:pPr>
        <w:pStyle w:val="TOC1"/>
        <w:rPr>
          <w:ins w:id="143" w:author="Richard Pawson" w:date="2025-01-08T15:05:00Z" w16du:dateUtc="2025-01-08T15:05:00Z"/>
          <w:rFonts w:eastAsiaTheme="minorEastAsia"/>
          <w:noProof/>
          <w:sz w:val="24"/>
          <w:szCs w:val="24"/>
          <w:lang w:eastAsia="en-GB"/>
        </w:rPr>
      </w:pPr>
      <w:ins w:id="14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"_Toc187241189"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Tests</w:t>
        </w:r>
        <w:r>
          <w:rPr>
            <w:noProof/>
            <w:webHidden/>
          </w:rPr>
          <w:tab/>
        </w:r>
        <w:r>
          <w:rPr>
            <w:noProof/>
            <w:webHidden/>
          </w:rPr>
          <w:fldChar w:fldCharType="begin"/>
        </w:r>
        <w:r>
          <w:rPr>
            <w:noProof/>
            <w:webHidden/>
          </w:rPr>
          <w:instrText xml:space="preserve"> PAGEREF _Toc187241189 \h </w:instrText>
        </w:r>
        <w:r>
          <w:rPr>
            <w:noProof/>
            <w:webHidden/>
          </w:rPr>
        </w:r>
      </w:ins>
      <w:r>
        <w:rPr>
          <w:noProof/>
          <w:webHidden/>
        </w:rPr>
        <w:fldChar w:fldCharType="separate"/>
      </w:r>
      <w:ins w:id="145" w:author="Richard Pawson" w:date="2025-01-08T15:05:00Z" w16du:dateUtc="2025-01-08T15:05:00Z">
        <w:r>
          <w:rPr>
            <w:noProof/>
            <w:webHidden/>
          </w:rPr>
          <w:t>64</w:t>
        </w:r>
        <w:r>
          <w:rPr>
            <w:noProof/>
            <w:webHidden/>
          </w:rPr>
          <w:fldChar w:fldCharType="end"/>
        </w:r>
        <w:r w:rsidRPr="0042022A">
          <w:rPr>
            <w:rStyle w:val="Hyperlink"/>
            <w:noProof/>
          </w:rPr>
          <w:fldChar w:fldCharType="end"/>
        </w:r>
      </w:ins>
    </w:p>
    <w:p w14:paraId="2B6BF374" w14:textId="60EF7D96" w:rsidR="00834BC2" w:rsidRDefault="00834BC2">
      <w:pPr>
        <w:pStyle w:val="TOC1"/>
        <w:rPr>
          <w:ins w:id="146" w:author="Richard Pawson" w:date="2025-01-08T15:05:00Z" w16du:dateUtc="2025-01-08T15:05:00Z"/>
          <w:rFonts w:eastAsiaTheme="minorEastAsia"/>
          <w:noProof/>
          <w:sz w:val="24"/>
          <w:szCs w:val="24"/>
          <w:lang w:eastAsia="en-GB"/>
        </w:rPr>
      </w:pPr>
      <w:ins w:id="14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Types</w:t>
        </w:r>
        <w:r>
          <w:rPr>
            <w:noProof/>
            <w:webHidden/>
          </w:rPr>
          <w:tab/>
        </w:r>
        <w:r>
          <w:rPr>
            <w:noProof/>
            <w:webHidden/>
          </w:rPr>
          <w:fldChar w:fldCharType="begin"/>
        </w:r>
        <w:r>
          <w:rPr>
            <w:noProof/>
            <w:webHidden/>
          </w:rPr>
          <w:instrText xml:space="preserve"> PAGEREF _Toc187241190 \h </w:instrText>
        </w:r>
        <w:r>
          <w:rPr>
            <w:noProof/>
            <w:webHidden/>
          </w:rPr>
        </w:r>
      </w:ins>
      <w:r>
        <w:rPr>
          <w:noProof/>
          <w:webHidden/>
        </w:rPr>
        <w:fldChar w:fldCharType="separate"/>
      </w:r>
      <w:ins w:id="148" w:author="Richard Pawson" w:date="2025-01-08T15:05:00Z" w16du:dateUtc="2025-01-08T15:05:00Z">
        <w:r>
          <w:rPr>
            <w:noProof/>
            <w:webHidden/>
          </w:rPr>
          <w:t>66</w:t>
        </w:r>
        <w:r>
          <w:rPr>
            <w:noProof/>
            <w:webHidden/>
          </w:rPr>
          <w:fldChar w:fldCharType="end"/>
        </w:r>
        <w:r w:rsidRPr="0042022A">
          <w:rPr>
            <w:rStyle w:val="Hyperlink"/>
            <w:noProof/>
          </w:rPr>
          <w:fldChar w:fldCharType="end"/>
        </w:r>
      </w:ins>
    </w:p>
    <w:p w14:paraId="676766BB" w14:textId="1282667A" w:rsidR="00834BC2" w:rsidRDefault="00834BC2">
      <w:pPr>
        <w:pStyle w:val="TOC2"/>
        <w:tabs>
          <w:tab w:val="right" w:leader="dot" w:pos="9016"/>
        </w:tabs>
        <w:rPr>
          <w:ins w:id="149" w:author="Richard Pawson" w:date="2025-01-08T15:05:00Z" w16du:dateUtc="2025-01-08T15:05:00Z"/>
          <w:rFonts w:eastAsiaTheme="minorEastAsia"/>
          <w:noProof/>
          <w:sz w:val="24"/>
          <w:szCs w:val="24"/>
          <w:lang w:eastAsia="en-GB"/>
        </w:rPr>
      </w:pPr>
      <w:ins w:id="15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Int</w:t>
        </w:r>
        <w:r>
          <w:rPr>
            <w:noProof/>
            <w:webHidden/>
          </w:rPr>
          <w:tab/>
        </w:r>
        <w:r>
          <w:rPr>
            <w:noProof/>
            <w:webHidden/>
          </w:rPr>
          <w:fldChar w:fldCharType="begin"/>
        </w:r>
        <w:r>
          <w:rPr>
            <w:noProof/>
            <w:webHidden/>
          </w:rPr>
          <w:instrText xml:space="preserve"> PAGEREF _Toc187241191 \h </w:instrText>
        </w:r>
        <w:r>
          <w:rPr>
            <w:noProof/>
            <w:webHidden/>
          </w:rPr>
        </w:r>
      </w:ins>
      <w:r>
        <w:rPr>
          <w:noProof/>
          <w:webHidden/>
        </w:rPr>
        <w:fldChar w:fldCharType="separate"/>
      </w:r>
      <w:ins w:id="151" w:author="Richard Pawson" w:date="2025-01-08T15:05:00Z" w16du:dateUtc="2025-01-08T15:05:00Z">
        <w:r>
          <w:rPr>
            <w:noProof/>
            <w:webHidden/>
          </w:rPr>
          <w:t>67</w:t>
        </w:r>
        <w:r>
          <w:rPr>
            <w:noProof/>
            <w:webHidden/>
          </w:rPr>
          <w:fldChar w:fldCharType="end"/>
        </w:r>
        <w:r w:rsidRPr="0042022A">
          <w:rPr>
            <w:rStyle w:val="Hyperlink"/>
            <w:noProof/>
          </w:rPr>
          <w:fldChar w:fldCharType="end"/>
        </w:r>
      </w:ins>
    </w:p>
    <w:p w14:paraId="04DCF99D" w14:textId="1E7EF14D" w:rsidR="00834BC2" w:rsidRDefault="00834BC2">
      <w:pPr>
        <w:pStyle w:val="TOC2"/>
        <w:tabs>
          <w:tab w:val="right" w:leader="dot" w:pos="9016"/>
        </w:tabs>
        <w:rPr>
          <w:ins w:id="152" w:author="Richard Pawson" w:date="2025-01-08T15:05:00Z" w16du:dateUtc="2025-01-08T15:05:00Z"/>
          <w:rFonts w:eastAsiaTheme="minorEastAsia"/>
          <w:noProof/>
          <w:sz w:val="24"/>
          <w:szCs w:val="24"/>
          <w:lang w:eastAsia="en-GB"/>
        </w:rPr>
      </w:pPr>
      <w:ins w:id="15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Float</w:t>
        </w:r>
        <w:r>
          <w:rPr>
            <w:noProof/>
            <w:webHidden/>
          </w:rPr>
          <w:tab/>
        </w:r>
        <w:r>
          <w:rPr>
            <w:noProof/>
            <w:webHidden/>
          </w:rPr>
          <w:fldChar w:fldCharType="begin"/>
        </w:r>
        <w:r>
          <w:rPr>
            <w:noProof/>
            <w:webHidden/>
          </w:rPr>
          <w:instrText xml:space="preserve"> PAGEREF _Toc187241192 \h </w:instrText>
        </w:r>
        <w:r>
          <w:rPr>
            <w:noProof/>
            <w:webHidden/>
          </w:rPr>
        </w:r>
      </w:ins>
      <w:r>
        <w:rPr>
          <w:noProof/>
          <w:webHidden/>
        </w:rPr>
        <w:fldChar w:fldCharType="separate"/>
      </w:r>
      <w:ins w:id="154" w:author="Richard Pawson" w:date="2025-01-08T15:05:00Z" w16du:dateUtc="2025-01-08T15:05:00Z">
        <w:r>
          <w:rPr>
            <w:noProof/>
            <w:webHidden/>
          </w:rPr>
          <w:t>68</w:t>
        </w:r>
        <w:r>
          <w:rPr>
            <w:noProof/>
            <w:webHidden/>
          </w:rPr>
          <w:fldChar w:fldCharType="end"/>
        </w:r>
        <w:r w:rsidRPr="0042022A">
          <w:rPr>
            <w:rStyle w:val="Hyperlink"/>
            <w:noProof/>
          </w:rPr>
          <w:fldChar w:fldCharType="end"/>
        </w:r>
      </w:ins>
    </w:p>
    <w:p w14:paraId="2C60C22B" w14:textId="78742944" w:rsidR="00834BC2" w:rsidRDefault="00834BC2">
      <w:pPr>
        <w:pStyle w:val="TOC2"/>
        <w:tabs>
          <w:tab w:val="right" w:leader="dot" w:pos="9016"/>
        </w:tabs>
        <w:rPr>
          <w:ins w:id="155" w:author="Richard Pawson" w:date="2025-01-08T15:05:00Z" w16du:dateUtc="2025-01-08T15:05:00Z"/>
          <w:rFonts w:eastAsiaTheme="minorEastAsia"/>
          <w:noProof/>
          <w:sz w:val="24"/>
          <w:szCs w:val="24"/>
          <w:lang w:eastAsia="en-GB"/>
        </w:rPr>
      </w:pPr>
      <w:ins w:id="15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Boolean</w:t>
        </w:r>
        <w:r>
          <w:rPr>
            <w:noProof/>
            <w:webHidden/>
          </w:rPr>
          <w:tab/>
        </w:r>
        <w:r>
          <w:rPr>
            <w:noProof/>
            <w:webHidden/>
          </w:rPr>
          <w:fldChar w:fldCharType="begin"/>
        </w:r>
        <w:r>
          <w:rPr>
            <w:noProof/>
            <w:webHidden/>
          </w:rPr>
          <w:instrText xml:space="preserve"> PAGEREF _Toc187241193 \h </w:instrText>
        </w:r>
        <w:r>
          <w:rPr>
            <w:noProof/>
            <w:webHidden/>
          </w:rPr>
        </w:r>
      </w:ins>
      <w:r>
        <w:rPr>
          <w:noProof/>
          <w:webHidden/>
        </w:rPr>
        <w:fldChar w:fldCharType="separate"/>
      </w:r>
      <w:ins w:id="157" w:author="Richard Pawson" w:date="2025-01-08T15:05:00Z" w16du:dateUtc="2025-01-08T15:05:00Z">
        <w:r>
          <w:rPr>
            <w:noProof/>
            <w:webHidden/>
          </w:rPr>
          <w:t>69</w:t>
        </w:r>
        <w:r>
          <w:rPr>
            <w:noProof/>
            <w:webHidden/>
          </w:rPr>
          <w:fldChar w:fldCharType="end"/>
        </w:r>
        <w:r w:rsidRPr="0042022A">
          <w:rPr>
            <w:rStyle w:val="Hyperlink"/>
            <w:noProof/>
          </w:rPr>
          <w:fldChar w:fldCharType="end"/>
        </w:r>
      </w:ins>
    </w:p>
    <w:p w14:paraId="1705C610" w14:textId="1C96E033" w:rsidR="00834BC2" w:rsidRDefault="00834BC2">
      <w:pPr>
        <w:pStyle w:val="TOC2"/>
        <w:tabs>
          <w:tab w:val="right" w:leader="dot" w:pos="9016"/>
        </w:tabs>
        <w:rPr>
          <w:ins w:id="158" w:author="Richard Pawson" w:date="2025-01-08T15:05:00Z" w16du:dateUtc="2025-01-08T15:05:00Z"/>
          <w:rFonts w:eastAsiaTheme="minorEastAsia"/>
          <w:noProof/>
          <w:sz w:val="24"/>
          <w:szCs w:val="24"/>
          <w:lang w:eastAsia="en-GB"/>
        </w:rPr>
      </w:pPr>
      <w:ins w:id="15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String</w:t>
        </w:r>
        <w:r>
          <w:rPr>
            <w:noProof/>
            <w:webHidden/>
          </w:rPr>
          <w:tab/>
        </w:r>
        <w:r>
          <w:rPr>
            <w:noProof/>
            <w:webHidden/>
          </w:rPr>
          <w:fldChar w:fldCharType="begin"/>
        </w:r>
        <w:r>
          <w:rPr>
            <w:noProof/>
            <w:webHidden/>
          </w:rPr>
          <w:instrText xml:space="preserve"> PAGEREF _Toc187241194 \h </w:instrText>
        </w:r>
        <w:r>
          <w:rPr>
            <w:noProof/>
            <w:webHidden/>
          </w:rPr>
        </w:r>
      </w:ins>
      <w:r>
        <w:rPr>
          <w:noProof/>
          <w:webHidden/>
        </w:rPr>
        <w:fldChar w:fldCharType="separate"/>
      </w:r>
      <w:ins w:id="160" w:author="Richard Pawson" w:date="2025-01-08T15:05:00Z" w16du:dateUtc="2025-01-08T15:05:00Z">
        <w:r>
          <w:rPr>
            <w:noProof/>
            <w:webHidden/>
          </w:rPr>
          <w:t>70</w:t>
        </w:r>
        <w:r>
          <w:rPr>
            <w:noProof/>
            <w:webHidden/>
          </w:rPr>
          <w:fldChar w:fldCharType="end"/>
        </w:r>
        <w:r w:rsidRPr="0042022A">
          <w:rPr>
            <w:rStyle w:val="Hyperlink"/>
            <w:noProof/>
          </w:rPr>
          <w:fldChar w:fldCharType="end"/>
        </w:r>
      </w:ins>
    </w:p>
    <w:p w14:paraId="538C1081" w14:textId="0AB79FC2" w:rsidR="00834BC2" w:rsidRDefault="00834BC2">
      <w:pPr>
        <w:pStyle w:val="TOC2"/>
        <w:tabs>
          <w:tab w:val="right" w:leader="dot" w:pos="9016"/>
        </w:tabs>
        <w:rPr>
          <w:ins w:id="161" w:author="Richard Pawson" w:date="2025-01-08T15:05:00Z" w16du:dateUtc="2025-01-08T15:05:00Z"/>
          <w:rFonts w:eastAsiaTheme="minorEastAsia"/>
          <w:noProof/>
          <w:sz w:val="24"/>
          <w:szCs w:val="24"/>
          <w:lang w:eastAsia="en-GB"/>
        </w:rPr>
      </w:pPr>
      <w:ins w:id="16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Arrays and Lists</w:t>
        </w:r>
        <w:r>
          <w:rPr>
            <w:noProof/>
            <w:webHidden/>
          </w:rPr>
          <w:tab/>
        </w:r>
        <w:r>
          <w:rPr>
            <w:noProof/>
            <w:webHidden/>
          </w:rPr>
          <w:fldChar w:fldCharType="begin"/>
        </w:r>
        <w:r>
          <w:rPr>
            <w:noProof/>
            <w:webHidden/>
          </w:rPr>
          <w:instrText xml:space="preserve"> PAGEREF _Toc187241195 \h </w:instrText>
        </w:r>
        <w:r>
          <w:rPr>
            <w:noProof/>
            <w:webHidden/>
          </w:rPr>
        </w:r>
      </w:ins>
      <w:r>
        <w:rPr>
          <w:noProof/>
          <w:webHidden/>
        </w:rPr>
        <w:fldChar w:fldCharType="separate"/>
      </w:r>
      <w:ins w:id="163" w:author="Richard Pawson" w:date="2025-01-08T15:05:00Z" w16du:dateUtc="2025-01-08T15:05:00Z">
        <w:r>
          <w:rPr>
            <w:noProof/>
            <w:webHidden/>
          </w:rPr>
          <w:t>72</w:t>
        </w:r>
        <w:r>
          <w:rPr>
            <w:noProof/>
            <w:webHidden/>
          </w:rPr>
          <w:fldChar w:fldCharType="end"/>
        </w:r>
        <w:r w:rsidRPr="0042022A">
          <w:rPr>
            <w:rStyle w:val="Hyperlink"/>
            <w:noProof/>
          </w:rPr>
          <w:fldChar w:fldCharType="end"/>
        </w:r>
      </w:ins>
    </w:p>
    <w:p w14:paraId="3F6203A6" w14:textId="4C83D6C2" w:rsidR="00834BC2" w:rsidRDefault="00834BC2">
      <w:pPr>
        <w:pStyle w:val="TOC2"/>
        <w:tabs>
          <w:tab w:val="right" w:leader="dot" w:pos="9016"/>
        </w:tabs>
        <w:rPr>
          <w:ins w:id="164" w:author="Richard Pawson" w:date="2025-01-08T15:05:00Z" w16du:dateUtc="2025-01-08T15:05:00Z"/>
          <w:rFonts w:eastAsiaTheme="minorEastAsia"/>
          <w:noProof/>
          <w:sz w:val="24"/>
          <w:szCs w:val="24"/>
          <w:lang w:eastAsia="en-GB"/>
        </w:rPr>
      </w:pPr>
      <w:ins w:id="16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Dictionaries</w:t>
        </w:r>
        <w:r>
          <w:rPr>
            <w:noProof/>
            <w:webHidden/>
          </w:rPr>
          <w:tab/>
        </w:r>
        <w:r>
          <w:rPr>
            <w:noProof/>
            <w:webHidden/>
          </w:rPr>
          <w:fldChar w:fldCharType="begin"/>
        </w:r>
        <w:r>
          <w:rPr>
            <w:noProof/>
            <w:webHidden/>
          </w:rPr>
          <w:instrText xml:space="preserve"> PAGEREF _Toc187241196 \h </w:instrText>
        </w:r>
        <w:r>
          <w:rPr>
            <w:noProof/>
            <w:webHidden/>
          </w:rPr>
        </w:r>
      </w:ins>
      <w:r>
        <w:rPr>
          <w:noProof/>
          <w:webHidden/>
        </w:rPr>
        <w:fldChar w:fldCharType="separate"/>
      </w:r>
      <w:ins w:id="166" w:author="Richard Pawson" w:date="2025-01-08T15:05:00Z" w16du:dateUtc="2025-01-08T15:05:00Z">
        <w:r>
          <w:rPr>
            <w:noProof/>
            <w:webHidden/>
          </w:rPr>
          <w:t>77</w:t>
        </w:r>
        <w:r>
          <w:rPr>
            <w:noProof/>
            <w:webHidden/>
          </w:rPr>
          <w:fldChar w:fldCharType="end"/>
        </w:r>
        <w:r w:rsidRPr="0042022A">
          <w:rPr>
            <w:rStyle w:val="Hyperlink"/>
            <w:noProof/>
          </w:rPr>
          <w:fldChar w:fldCharType="end"/>
        </w:r>
      </w:ins>
    </w:p>
    <w:p w14:paraId="2E32C887" w14:textId="56E09E0E" w:rsidR="00834BC2" w:rsidRDefault="00834BC2">
      <w:pPr>
        <w:pStyle w:val="TOC2"/>
        <w:tabs>
          <w:tab w:val="right" w:leader="dot" w:pos="9016"/>
        </w:tabs>
        <w:rPr>
          <w:ins w:id="167" w:author="Richard Pawson" w:date="2025-01-08T15:05:00Z" w16du:dateUtc="2025-01-08T15:05:00Z"/>
          <w:rFonts w:eastAsiaTheme="minorEastAsia"/>
          <w:noProof/>
          <w:sz w:val="24"/>
          <w:szCs w:val="24"/>
          <w:lang w:eastAsia="en-GB"/>
        </w:rPr>
      </w:pPr>
      <w:ins w:id="168"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"_Toc187241197"</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Tuple</w:t>
        </w:r>
        <w:r>
          <w:rPr>
            <w:noProof/>
            <w:webHidden/>
          </w:rPr>
          <w:tab/>
        </w:r>
        <w:r>
          <w:rPr>
            <w:noProof/>
            <w:webHidden/>
          </w:rPr>
          <w:fldChar w:fldCharType="begin"/>
        </w:r>
        <w:r>
          <w:rPr>
            <w:noProof/>
            <w:webHidden/>
          </w:rPr>
          <w:instrText xml:space="preserve"> PAGEREF _Toc187241197 \h </w:instrText>
        </w:r>
        <w:r>
          <w:rPr>
            <w:noProof/>
            <w:webHidden/>
          </w:rPr>
        </w:r>
      </w:ins>
      <w:r>
        <w:rPr>
          <w:noProof/>
          <w:webHidden/>
        </w:rPr>
        <w:fldChar w:fldCharType="separate"/>
      </w:r>
      <w:ins w:id="169" w:author="Richard Pawson" w:date="2025-01-08T15:05:00Z" w16du:dateUtc="2025-01-08T15:05:00Z">
        <w:r>
          <w:rPr>
            <w:noProof/>
            <w:webHidden/>
          </w:rPr>
          <w:t>80</w:t>
        </w:r>
        <w:r>
          <w:rPr>
            <w:noProof/>
            <w:webHidden/>
          </w:rPr>
          <w:fldChar w:fldCharType="end"/>
        </w:r>
        <w:r w:rsidRPr="0042022A">
          <w:rPr>
            <w:rStyle w:val="Hyperlink"/>
            <w:noProof/>
          </w:rPr>
          <w:fldChar w:fldCharType="end"/>
        </w:r>
      </w:ins>
    </w:p>
    <w:p w14:paraId="6D43B8FC" w14:textId="107FF754" w:rsidR="00834BC2" w:rsidRDefault="00834BC2">
      <w:pPr>
        <w:pStyle w:val="TOC2"/>
        <w:tabs>
          <w:tab w:val="right" w:leader="dot" w:pos="9016"/>
        </w:tabs>
        <w:rPr>
          <w:ins w:id="170" w:author="Richard Pawson" w:date="2025-01-08T15:05:00Z" w16du:dateUtc="2025-01-08T15:05:00Z"/>
          <w:rFonts w:eastAsiaTheme="minorEastAsia"/>
          <w:noProof/>
          <w:sz w:val="24"/>
          <w:szCs w:val="24"/>
          <w:lang w:eastAsia="en-GB"/>
        </w:rPr>
      </w:pPr>
      <w:ins w:id="171"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"_Toc187241198"</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Func</w:t>
        </w:r>
        <w:r>
          <w:rPr>
            <w:noProof/>
            <w:webHidden/>
          </w:rPr>
          <w:tab/>
        </w:r>
        <w:r>
          <w:rPr>
            <w:noProof/>
            <w:webHidden/>
          </w:rPr>
          <w:fldChar w:fldCharType="begin"/>
        </w:r>
        <w:r>
          <w:rPr>
            <w:noProof/>
            <w:webHidden/>
          </w:rPr>
          <w:instrText xml:space="preserve"> PAGEREF _Toc187241198 \h </w:instrText>
        </w:r>
        <w:r>
          <w:rPr>
            <w:noProof/>
            <w:webHidden/>
          </w:rPr>
        </w:r>
      </w:ins>
      <w:r>
        <w:rPr>
          <w:noProof/>
          <w:webHidden/>
        </w:rPr>
        <w:fldChar w:fldCharType="separate"/>
      </w:r>
      <w:ins w:id="172" w:author="Richard Pawson" w:date="2025-01-08T15:05:00Z" w16du:dateUtc="2025-01-08T15:05:00Z">
        <w:r>
          <w:rPr>
            <w:noProof/>
            <w:webHidden/>
          </w:rPr>
          <w:t>82</w:t>
        </w:r>
        <w:r>
          <w:rPr>
            <w:noProof/>
            <w:webHidden/>
          </w:rPr>
          <w:fldChar w:fldCharType="end"/>
        </w:r>
        <w:r w:rsidRPr="0042022A">
          <w:rPr>
            <w:rStyle w:val="Hyperlink"/>
            <w:noProof/>
          </w:rPr>
          <w:fldChar w:fldCharType="end"/>
        </w:r>
      </w:ins>
    </w:p>
    <w:p w14:paraId="5A1C827F" w14:textId="0A1F6A7C" w:rsidR="00834BC2" w:rsidRDefault="00834BC2">
      <w:pPr>
        <w:pStyle w:val="TOC1"/>
        <w:rPr>
          <w:ins w:id="173" w:author="Richard Pawson" w:date="2025-01-08T15:05:00Z" w16du:dateUtc="2025-01-08T15:05:00Z"/>
          <w:rFonts w:eastAsiaTheme="minorEastAsia"/>
          <w:noProof/>
          <w:sz w:val="24"/>
          <w:szCs w:val="24"/>
          <w:lang w:eastAsia="en-GB"/>
        </w:rPr>
      </w:pPr>
      <w:ins w:id="174"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"_Toc187241199"</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Standard Library</w:t>
        </w:r>
        <w:r>
          <w:rPr>
            <w:noProof/>
            <w:webHidden/>
          </w:rPr>
          <w:tab/>
        </w:r>
        <w:r>
          <w:rPr>
            <w:noProof/>
            <w:webHidden/>
          </w:rPr>
          <w:fldChar w:fldCharType="begin"/>
        </w:r>
        <w:r>
          <w:rPr>
            <w:noProof/>
            <w:webHidden/>
          </w:rPr>
          <w:instrText xml:space="preserve"> PAGEREF _Toc187241199 \h </w:instrText>
        </w:r>
        <w:r>
          <w:rPr>
            <w:noProof/>
            <w:webHidden/>
          </w:rPr>
        </w:r>
      </w:ins>
      <w:r>
        <w:rPr>
          <w:noProof/>
          <w:webHidden/>
        </w:rPr>
        <w:fldChar w:fldCharType="separate"/>
      </w:r>
      <w:ins w:id="175" w:author="Richard Pawson" w:date="2025-01-08T15:05:00Z" w16du:dateUtc="2025-01-08T15:05:00Z">
        <w:r>
          <w:rPr>
            <w:noProof/>
            <w:webHidden/>
          </w:rPr>
          <w:t>83</w:t>
        </w:r>
        <w:r>
          <w:rPr>
            <w:noProof/>
            <w:webHidden/>
          </w:rPr>
          <w:fldChar w:fldCharType="end"/>
        </w:r>
        <w:r w:rsidRPr="0042022A">
          <w:rPr>
            <w:rStyle w:val="Hyperlink"/>
            <w:noProof/>
          </w:rPr>
          <w:fldChar w:fldCharType="end"/>
        </w:r>
      </w:ins>
    </w:p>
    <w:p w14:paraId="12C73228" w14:textId="500BB60D" w:rsidR="00834BC2" w:rsidRDefault="00834BC2">
      <w:pPr>
        <w:pStyle w:val="TOC2"/>
        <w:tabs>
          <w:tab w:val="right" w:leader="dot" w:pos="9016"/>
        </w:tabs>
        <w:rPr>
          <w:ins w:id="176" w:author="Richard Pawson" w:date="2025-01-08T15:05:00Z" w16du:dateUtc="2025-01-08T15:05:00Z"/>
          <w:rFonts w:eastAsiaTheme="minorEastAsia"/>
          <w:noProof/>
          <w:sz w:val="24"/>
          <w:szCs w:val="24"/>
          <w:lang w:eastAsia="en-GB"/>
        </w:rPr>
      </w:pPr>
      <w:ins w:id="177"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"_Toc187241200"</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functions</w:t>
        </w:r>
        <w:r>
          <w:rPr>
            <w:noProof/>
            <w:webHidden/>
          </w:rPr>
          <w:tab/>
        </w:r>
        <w:r>
          <w:rPr>
            <w:noProof/>
            <w:webHidden/>
          </w:rPr>
          <w:fldChar w:fldCharType="begin"/>
        </w:r>
        <w:r>
          <w:rPr>
            <w:noProof/>
            <w:webHidden/>
          </w:rPr>
          <w:instrText xml:space="preserve"> PAGEREF _Toc187241200 \h </w:instrText>
        </w:r>
        <w:r>
          <w:rPr>
            <w:noProof/>
            <w:webHidden/>
          </w:rPr>
        </w:r>
      </w:ins>
      <w:r>
        <w:rPr>
          <w:noProof/>
          <w:webHidden/>
        </w:rPr>
        <w:fldChar w:fldCharType="separate"/>
      </w:r>
      <w:ins w:id="178" w:author="Richard Pawson" w:date="2025-01-08T15:05:00Z" w16du:dateUtc="2025-01-08T15:05:00Z">
        <w:r>
          <w:rPr>
            <w:noProof/>
            <w:webHidden/>
          </w:rPr>
          <w:t>84</w:t>
        </w:r>
        <w:r>
          <w:rPr>
            <w:noProof/>
            <w:webHidden/>
          </w:rPr>
          <w:fldChar w:fldCharType="end"/>
        </w:r>
        <w:r w:rsidRPr="0042022A">
          <w:rPr>
            <w:rStyle w:val="Hyperlink"/>
            <w:noProof/>
          </w:rPr>
          <w:fldChar w:fldCharType="end"/>
        </w:r>
      </w:ins>
    </w:p>
    <w:p w14:paraId="7EDBF135" w14:textId="3A9129B2" w:rsidR="00834BC2" w:rsidRDefault="00834BC2">
      <w:pPr>
        <w:pStyle w:val="TOC2"/>
        <w:tabs>
          <w:tab w:val="right" w:leader="dot" w:pos="9016"/>
        </w:tabs>
        <w:rPr>
          <w:ins w:id="179" w:author="Richard Pawson" w:date="2025-01-08T15:05:00Z" w16du:dateUtc="2025-01-08T15:05:00Z"/>
          <w:rFonts w:eastAsiaTheme="minorEastAsia"/>
          <w:noProof/>
          <w:sz w:val="24"/>
          <w:szCs w:val="24"/>
          <w:lang w:eastAsia="en-GB"/>
        </w:rPr>
      </w:pPr>
      <w:ins w:id="180"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"_Toc187241201"</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Standalone procedures</w:t>
        </w:r>
        <w:r>
          <w:rPr>
            <w:noProof/>
            <w:webHidden/>
          </w:rPr>
          <w:tab/>
        </w:r>
        <w:r>
          <w:rPr>
            <w:noProof/>
            <w:webHidden/>
          </w:rPr>
          <w:fldChar w:fldCharType="begin"/>
        </w:r>
        <w:r>
          <w:rPr>
            <w:noProof/>
            <w:webHidden/>
          </w:rPr>
          <w:instrText xml:space="preserve"> PAGEREF _Toc187241201 \h </w:instrText>
        </w:r>
        <w:r>
          <w:rPr>
            <w:noProof/>
            <w:webHidden/>
          </w:rPr>
        </w:r>
      </w:ins>
      <w:r>
        <w:rPr>
          <w:noProof/>
          <w:webHidden/>
        </w:rPr>
        <w:fldChar w:fldCharType="separate"/>
      </w:r>
      <w:ins w:id="181" w:author="Richard Pawson" w:date="2025-01-08T15:05:00Z" w16du:dateUtc="2025-01-08T15:05:00Z">
        <w:r>
          <w:rPr>
            <w:noProof/>
            <w:webHidden/>
          </w:rPr>
          <w:t>88</w:t>
        </w:r>
        <w:r>
          <w:rPr>
            <w:noProof/>
            <w:webHidden/>
          </w:rPr>
          <w:fldChar w:fldCharType="end"/>
        </w:r>
        <w:r w:rsidRPr="0042022A">
          <w:rPr>
            <w:rStyle w:val="Hyperlink"/>
            <w:noProof/>
          </w:rPr>
          <w:fldChar w:fldCharType="end"/>
        </w:r>
      </w:ins>
    </w:p>
    <w:p w14:paraId="56C185CC" w14:textId="7636472D" w:rsidR="00834BC2" w:rsidRDefault="00834BC2">
      <w:pPr>
        <w:pStyle w:val="TOC2"/>
        <w:tabs>
          <w:tab w:val="right" w:leader="dot" w:pos="9016"/>
        </w:tabs>
        <w:rPr>
          <w:ins w:id="182" w:author="Richard Pawson" w:date="2025-01-08T15:05:00Z" w16du:dateUtc="2025-01-08T15:05:00Z"/>
          <w:rFonts w:eastAsiaTheme="minorEastAsia"/>
          <w:noProof/>
          <w:sz w:val="24"/>
          <w:szCs w:val="24"/>
          <w:lang w:eastAsia="en-GB"/>
        </w:rPr>
      </w:pPr>
      <w:ins w:id="183"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"_Toc187241202"</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lang w:eastAsia="en-GB"/>
          </w:rPr>
          <w:t>System methods</w:t>
        </w:r>
        <w:r>
          <w:rPr>
            <w:noProof/>
            <w:webHidden/>
          </w:rPr>
          <w:tab/>
        </w:r>
        <w:r>
          <w:rPr>
            <w:noProof/>
            <w:webHidden/>
          </w:rPr>
          <w:fldChar w:fldCharType="begin"/>
        </w:r>
        <w:r>
          <w:rPr>
            <w:noProof/>
            <w:webHidden/>
          </w:rPr>
          <w:instrText xml:space="preserve"> PAGEREF _Toc187241202 \h </w:instrText>
        </w:r>
        <w:r>
          <w:rPr>
            <w:noProof/>
            <w:webHidden/>
          </w:rPr>
        </w:r>
      </w:ins>
      <w:r>
        <w:rPr>
          <w:noProof/>
          <w:webHidden/>
        </w:rPr>
        <w:fldChar w:fldCharType="separate"/>
      </w:r>
      <w:ins w:id="184" w:author="Richard Pawson" w:date="2025-01-08T15:05:00Z" w16du:dateUtc="2025-01-08T15:05:00Z">
        <w:r>
          <w:rPr>
            <w:noProof/>
            <w:webHidden/>
          </w:rPr>
          <w:t>89</w:t>
        </w:r>
        <w:r>
          <w:rPr>
            <w:noProof/>
            <w:webHidden/>
          </w:rPr>
          <w:fldChar w:fldCharType="end"/>
        </w:r>
        <w:r w:rsidRPr="0042022A">
          <w:rPr>
            <w:rStyle w:val="Hyperlink"/>
            <w:noProof/>
          </w:rPr>
          <w:fldChar w:fldCharType="end"/>
        </w:r>
      </w:ins>
    </w:p>
    <w:p w14:paraId="5936D393" w14:textId="4248096D" w:rsidR="00834BC2" w:rsidRDefault="00834BC2">
      <w:pPr>
        <w:pStyle w:val="TOC2"/>
        <w:tabs>
          <w:tab w:val="right" w:leader="dot" w:pos="9016"/>
        </w:tabs>
        <w:rPr>
          <w:ins w:id="185" w:author="Richard Pawson" w:date="2025-01-08T15:05:00Z" w16du:dateUtc="2025-01-08T15:05:00Z"/>
          <w:rFonts w:eastAsiaTheme="minorEastAsia"/>
          <w:noProof/>
          <w:sz w:val="24"/>
          <w:szCs w:val="24"/>
          <w:lang w:eastAsia="en-GB"/>
        </w:rPr>
      </w:pPr>
      <w:ins w:id="186"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"_Toc187241203"</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Standard data structures</w:t>
        </w:r>
        <w:r>
          <w:rPr>
            <w:noProof/>
            <w:webHidden/>
          </w:rPr>
          <w:tab/>
        </w:r>
        <w:r>
          <w:rPr>
            <w:noProof/>
            <w:webHidden/>
          </w:rPr>
          <w:fldChar w:fldCharType="begin"/>
        </w:r>
        <w:r>
          <w:rPr>
            <w:noProof/>
            <w:webHidden/>
          </w:rPr>
          <w:instrText xml:space="preserve"> PAGEREF _Toc187241203 \h </w:instrText>
        </w:r>
        <w:r>
          <w:rPr>
            <w:noProof/>
            <w:webHidden/>
          </w:rPr>
        </w:r>
      </w:ins>
      <w:r>
        <w:rPr>
          <w:noProof/>
          <w:webHidden/>
        </w:rPr>
        <w:fldChar w:fldCharType="separate"/>
      </w:r>
      <w:ins w:id="187" w:author="Richard Pawson" w:date="2025-01-08T15:05:00Z" w16du:dateUtc="2025-01-08T15:05:00Z">
        <w:r>
          <w:rPr>
            <w:noProof/>
            <w:webHidden/>
          </w:rPr>
          <w:t>90</w:t>
        </w:r>
        <w:r>
          <w:rPr>
            <w:noProof/>
            <w:webHidden/>
          </w:rPr>
          <w:fldChar w:fldCharType="end"/>
        </w:r>
        <w:r w:rsidRPr="0042022A">
          <w:rPr>
            <w:rStyle w:val="Hyperlink"/>
            <w:noProof/>
          </w:rPr>
          <w:fldChar w:fldCharType="end"/>
        </w:r>
      </w:ins>
    </w:p>
    <w:p w14:paraId="275FA0E5" w14:textId="591FD059" w:rsidR="00834BC2" w:rsidRDefault="00834BC2">
      <w:pPr>
        <w:pStyle w:val="TOC2"/>
        <w:tabs>
          <w:tab w:val="right" w:leader="dot" w:pos="9016"/>
        </w:tabs>
        <w:rPr>
          <w:ins w:id="188" w:author="Richard Pawson" w:date="2025-01-08T15:05:00Z" w16du:dateUtc="2025-01-08T15:05:00Z"/>
          <w:rFonts w:eastAsiaTheme="minorEastAsia"/>
          <w:noProof/>
          <w:sz w:val="24"/>
          <w:szCs w:val="24"/>
          <w:lang w:eastAsia="en-GB"/>
        </w:rPr>
      </w:pPr>
      <w:ins w:id="189"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"_Toc187241204"</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Higher order functions (HoFs)</w:t>
        </w:r>
        <w:r>
          <w:rPr>
            <w:noProof/>
            <w:webHidden/>
          </w:rPr>
          <w:tab/>
        </w:r>
        <w:r>
          <w:rPr>
            <w:noProof/>
            <w:webHidden/>
          </w:rPr>
          <w:fldChar w:fldCharType="begin"/>
        </w:r>
        <w:r>
          <w:rPr>
            <w:noProof/>
            <w:webHidden/>
          </w:rPr>
          <w:instrText xml:space="preserve"> PAGEREF _Toc187241204 \h </w:instrText>
        </w:r>
        <w:r>
          <w:rPr>
            <w:noProof/>
            <w:webHidden/>
          </w:rPr>
        </w:r>
      </w:ins>
      <w:r>
        <w:rPr>
          <w:noProof/>
          <w:webHidden/>
        </w:rPr>
        <w:fldChar w:fldCharType="separate"/>
      </w:r>
      <w:ins w:id="190" w:author="Richard Pawson" w:date="2025-01-08T15:05:00Z" w16du:dateUtc="2025-01-08T15:05:00Z">
        <w:r>
          <w:rPr>
            <w:noProof/>
            <w:webHidden/>
          </w:rPr>
          <w:t>93</w:t>
        </w:r>
        <w:r>
          <w:rPr>
            <w:noProof/>
            <w:webHidden/>
          </w:rPr>
          <w:fldChar w:fldCharType="end"/>
        </w:r>
        <w:r w:rsidRPr="0042022A">
          <w:rPr>
            <w:rStyle w:val="Hyperlink"/>
            <w:noProof/>
          </w:rPr>
          <w:fldChar w:fldCharType="end"/>
        </w:r>
      </w:ins>
    </w:p>
    <w:p w14:paraId="1AAC39A6" w14:textId="7F39CC06" w:rsidR="00834BC2" w:rsidRDefault="00834BC2">
      <w:pPr>
        <w:pStyle w:val="TOC2"/>
        <w:tabs>
          <w:tab w:val="right" w:leader="dot" w:pos="9016"/>
        </w:tabs>
        <w:rPr>
          <w:ins w:id="191" w:author="Richard Pawson" w:date="2025-01-08T15:05:00Z" w16du:dateUtc="2025-01-08T15:05:00Z"/>
          <w:rFonts w:eastAsiaTheme="minorEastAsia"/>
          <w:noProof/>
          <w:sz w:val="24"/>
          <w:szCs w:val="24"/>
          <w:lang w:eastAsia="en-GB"/>
        </w:rPr>
      </w:pPr>
      <w:ins w:id="192"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"_Toc187241205"</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rFonts w:eastAsia="Times New Roman"/>
            <w:noProof/>
            <w:lang w:eastAsia="en-GB"/>
          </w:rPr>
          <w:t>Dot methods that work on many different types</w:t>
        </w:r>
        <w:r>
          <w:rPr>
            <w:noProof/>
            <w:webHidden/>
          </w:rPr>
          <w:tab/>
        </w:r>
        <w:r>
          <w:rPr>
            <w:noProof/>
            <w:webHidden/>
          </w:rPr>
          <w:fldChar w:fldCharType="begin"/>
        </w:r>
        <w:r>
          <w:rPr>
            <w:noProof/>
            <w:webHidden/>
          </w:rPr>
          <w:instrText xml:space="preserve"> PAGEREF _Toc187241205 \h </w:instrText>
        </w:r>
        <w:r>
          <w:rPr>
            <w:noProof/>
            <w:webHidden/>
          </w:rPr>
        </w:r>
      </w:ins>
      <w:r>
        <w:rPr>
          <w:noProof/>
          <w:webHidden/>
        </w:rPr>
        <w:fldChar w:fldCharType="separate"/>
      </w:r>
      <w:ins w:id="193" w:author="Richard Pawson" w:date="2025-01-08T15:05:00Z" w16du:dateUtc="2025-01-08T15:05:00Z">
        <w:r>
          <w:rPr>
            <w:noProof/>
            <w:webHidden/>
          </w:rPr>
          <w:t>95</w:t>
        </w:r>
        <w:r>
          <w:rPr>
            <w:noProof/>
            <w:webHidden/>
          </w:rPr>
          <w:fldChar w:fldCharType="end"/>
        </w:r>
        <w:r w:rsidRPr="0042022A">
          <w:rPr>
            <w:rStyle w:val="Hyperlink"/>
            <w:noProof/>
          </w:rPr>
          <w:fldChar w:fldCharType="end"/>
        </w:r>
      </w:ins>
    </w:p>
    <w:p w14:paraId="5C2C6195" w14:textId="4841B3AF" w:rsidR="00834BC2" w:rsidRDefault="00834BC2">
      <w:pPr>
        <w:pStyle w:val="TOC1"/>
        <w:rPr>
          <w:ins w:id="194" w:author="Richard Pawson" w:date="2025-01-08T15:05:00Z" w16du:dateUtc="2025-01-08T15:05:00Z"/>
          <w:rFonts w:eastAsiaTheme="minorEastAsia"/>
          <w:noProof/>
          <w:sz w:val="24"/>
          <w:szCs w:val="24"/>
          <w:lang w:eastAsia="en-GB"/>
        </w:rPr>
      </w:pPr>
      <w:ins w:id="195" w:author="Richard Pawson" w:date="2025-01-08T15:05:00Z" w16du:dateUtc="2025-01-08T15:05:00Z">
        <w:r w:rsidRPr="0042022A">
          <w:rPr>
            <w:rStyle w:val="Hyperlink"/>
            <w:noProof/>
          </w:rPr>
          <w:fldChar w:fldCharType="begin"/>
        </w:r>
        <w:r w:rsidRPr="0042022A">
          <w:rPr>
            <w:rStyle w:val="Hyperlink"/>
            <w:noProof/>
          </w:rPr>
          <w:instrText xml:space="preserve"> </w:instrText>
        </w:r>
        <w:r>
          <w:rPr>
            <w:noProof/>
          </w:rPr>
          <w:instrText>HYPERLINK \l "_Toc187241206"</w:instrText>
        </w:r>
        <w:r w:rsidRPr="0042022A">
          <w:rPr>
            <w:rStyle w:val="Hyperlink"/>
            <w:noProof/>
          </w:rPr>
          <w:instrText xml:space="preserve"> </w:instrText>
        </w:r>
        <w:r w:rsidRPr="0042022A">
          <w:rPr>
            <w:rStyle w:val="Hyperlink"/>
            <w:noProof/>
          </w:rPr>
        </w:r>
        <w:r w:rsidRPr="0042022A">
          <w:rPr>
            <w:rStyle w:val="Hyperlink"/>
            <w:noProof/>
          </w:rPr>
          <w:fldChar w:fldCharType="separate"/>
        </w:r>
        <w:r w:rsidRPr="0042022A">
          <w:rPr>
            <w:rStyle w:val="Hyperlink"/>
            <w:noProof/>
          </w:rPr>
          <w:t>Index to keywords</w:t>
        </w:r>
        <w:r>
          <w:rPr>
            <w:noProof/>
            <w:webHidden/>
          </w:rPr>
          <w:tab/>
        </w:r>
        <w:r>
          <w:rPr>
            <w:noProof/>
            <w:webHidden/>
          </w:rPr>
          <w:fldChar w:fldCharType="begin"/>
        </w:r>
        <w:r>
          <w:rPr>
            <w:noProof/>
            <w:webHidden/>
          </w:rPr>
          <w:instrText xml:space="preserve"> PAGEREF _Toc187241206 \h </w:instrText>
        </w:r>
        <w:r>
          <w:rPr>
            <w:noProof/>
            <w:webHidden/>
          </w:rPr>
        </w:r>
      </w:ins>
      <w:r>
        <w:rPr>
          <w:noProof/>
          <w:webHidden/>
        </w:rPr>
        <w:fldChar w:fldCharType="separate"/>
      </w:r>
      <w:ins w:id="196" w:author="Richard Pawson" w:date="2025-01-08T15:05:00Z" w16du:dateUtc="2025-01-08T15:05:00Z">
        <w:r>
          <w:rPr>
            <w:noProof/>
            <w:webHidden/>
          </w:rPr>
          <w:t>96</w:t>
        </w:r>
        <w:r>
          <w:rPr>
            <w:noProof/>
            <w:webHidden/>
          </w:rPr>
          <w:fldChar w:fldCharType="end"/>
        </w:r>
        <w:r w:rsidRPr="0042022A">
          <w:rPr>
            <w:rStyle w:val="Hyperlink"/>
            <w:noProof/>
          </w:rPr>
          <w:fldChar w:fldCharType="end"/>
        </w:r>
      </w:ins>
    </w:p>
    <w:p w14:paraId="56634A66" w14:textId="2DA86786" w:rsidR="00AD4EB7" w:rsidDel="00E32907" w:rsidRDefault="00AD4EB7">
      <w:pPr>
        <w:pStyle w:val="TOC1"/>
        <w:rPr>
          <w:del w:id="197" w:author="Richard Pawson" w:date="2025-01-06T11:14:00Z" w16du:dateUtc="2025-01-06T11:14:00Z"/>
          <w:rFonts w:eastAsiaTheme="minorEastAsia"/>
          <w:noProof/>
          <w:sz w:val="24"/>
          <w:szCs w:val="24"/>
          <w:lang w:eastAsia="en-GB"/>
        </w:rPr>
      </w:pPr>
      <w:del w:id="198" w:author="Richard Pawson" w:date="2025-01-06T11:14:00Z" w16du:dateUtc="2025-01-06T11:14:00Z">
        <w:r w:rsidRPr="00E32907" w:rsidDel="00E32907">
          <w:rPr>
            <w:noProof/>
            <w:rPrChange w:id="199" w:author="Richard Pawson" w:date="2025-01-06T11:14:00Z" w16du:dateUtc="2025-01-06T11:14:00Z">
              <w:rPr>
                <w:rStyle w:val="Hyperlink"/>
                <w:noProof/>
              </w:rPr>
            </w:rPrChange>
          </w:rPr>
          <w:delText>Getting started</w:delText>
        </w:r>
        <w:r w:rsidDel="00E32907">
          <w:rPr>
            <w:noProof/>
            <w:webHidden/>
          </w:rPr>
          <w:tab/>
          <w:delText>1</w:delText>
        </w:r>
      </w:del>
    </w:p>
    <w:p w14:paraId="3A2A00C6" w14:textId="107E78AC" w:rsidR="00AD4EB7" w:rsidDel="00E32907" w:rsidRDefault="00AD4EB7">
      <w:pPr>
        <w:pStyle w:val="TOC2"/>
        <w:tabs>
          <w:tab w:val="right" w:leader="dot" w:pos="9016"/>
        </w:tabs>
        <w:rPr>
          <w:del w:id="200" w:author="Richard Pawson" w:date="2025-01-06T11:14:00Z" w16du:dateUtc="2025-01-06T11:14:00Z"/>
          <w:rFonts w:eastAsiaTheme="minorEastAsia"/>
          <w:noProof/>
          <w:sz w:val="24"/>
          <w:szCs w:val="24"/>
          <w:lang w:eastAsia="en-GB"/>
        </w:rPr>
      </w:pPr>
      <w:del w:id="201" w:author="Richard Pawson" w:date="2025-01-06T11:14:00Z" w16du:dateUtc="2025-01-06T11:14:00Z">
        <w:r w:rsidRPr="00E32907" w:rsidDel="00E32907">
          <w:rPr>
            <w:noProof/>
            <w:rPrChange w:id="202" w:author="Richard Pawson" w:date="2025-01-06T11:14:00Z" w16du:dateUtc="2025-01-06T11:14:00Z">
              <w:rPr>
                <w:rStyle w:val="Hyperlink"/>
                <w:noProof/>
              </w:rPr>
            </w:rPrChange>
          </w:rPr>
          <w:delText>Technical platform</w:delText>
        </w:r>
        <w:r w:rsidDel="00E32907">
          <w:rPr>
            <w:noProof/>
            <w:webHidden/>
          </w:rPr>
          <w:tab/>
          <w:delText>2</w:delText>
        </w:r>
      </w:del>
    </w:p>
    <w:p w14:paraId="786C7DF9" w14:textId="770EB8EB" w:rsidR="00AD4EB7" w:rsidDel="00E32907" w:rsidRDefault="00AD4EB7">
      <w:pPr>
        <w:pStyle w:val="TOC2"/>
        <w:tabs>
          <w:tab w:val="right" w:leader="dot" w:pos="9016"/>
        </w:tabs>
        <w:rPr>
          <w:del w:id="203" w:author="Richard Pawson" w:date="2025-01-06T11:14:00Z" w16du:dateUtc="2025-01-06T11:14:00Z"/>
          <w:rFonts w:eastAsiaTheme="minorEastAsia"/>
          <w:noProof/>
          <w:sz w:val="24"/>
          <w:szCs w:val="24"/>
          <w:lang w:eastAsia="en-GB"/>
        </w:rPr>
      </w:pPr>
      <w:del w:id="204" w:author="Richard Pawson" w:date="2025-01-06T11:14:00Z" w16du:dateUtc="2025-01-06T11:14:00Z">
        <w:r w:rsidRPr="00E32907" w:rsidDel="00E32907">
          <w:rPr>
            <w:noProof/>
            <w:rPrChange w:id="205" w:author="Richard Pawson" w:date="2025-01-06T11:14:00Z" w16du:dateUtc="2025-01-06T11:14:00Z">
              <w:rPr>
                <w:rStyle w:val="Hyperlink"/>
                <w:noProof/>
              </w:rPr>
            </w:rPrChange>
          </w:rPr>
          <w:delText>Demo programs</w:delText>
        </w:r>
        <w:r w:rsidDel="00E32907">
          <w:rPr>
            <w:noProof/>
            <w:webHidden/>
          </w:rPr>
          <w:tab/>
          <w:delText>3</w:delText>
        </w:r>
      </w:del>
    </w:p>
    <w:p w14:paraId="7529B5AF" w14:textId="4F8D572D" w:rsidR="00AD4EB7" w:rsidDel="00E32907" w:rsidRDefault="00AD4EB7">
      <w:pPr>
        <w:pStyle w:val="TOC2"/>
        <w:tabs>
          <w:tab w:val="right" w:leader="dot" w:pos="9016"/>
        </w:tabs>
        <w:rPr>
          <w:del w:id="206" w:author="Richard Pawson" w:date="2025-01-06T11:14:00Z" w16du:dateUtc="2025-01-06T11:14:00Z"/>
          <w:rFonts w:eastAsiaTheme="minorEastAsia"/>
          <w:noProof/>
          <w:sz w:val="24"/>
          <w:szCs w:val="24"/>
          <w:lang w:eastAsia="en-GB"/>
        </w:rPr>
      </w:pPr>
      <w:del w:id="207" w:author="Richard Pawson" w:date="2025-01-06T11:14:00Z" w16du:dateUtc="2025-01-06T11:14:00Z">
        <w:r w:rsidRPr="00E32907" w:rsidDel="00E32907">
          <w:rPr>
            <w:noProof/>
            <w:rPrChange w:id="208" w:author="Richard Pawson" w:date="2025-01-06T11:14:00Z" w16du:dateUtc="2025-01-06T11:14:00Z">
              <w:rPr>
                <w:rStyle w:val="Hyperlink"/>
                <w:noProof/>
              </w:rPr>
            </w:rPrChange>
          </w:rPr>
          <w:delText>Changes and additions for Beta 6</w:delText>
        </w:r>
        <w:r w:rsidDel="00E32907">
          <w:rPr>
            <w:noProof/>
            <w:webHidden/>
          </w:rPr>
          <w:tab/>
          <w:delText>4</w:delText>
        </w:r>
      </w:del>
    </w:p>
    <w:p w14:paraId="5C2C0112" w14:textId="521B56EF" w:rsidR="00AD4EB7" w:rsidDel="00E32907" w:rsidRDefault="00AD4EB7">
      <w:pPr>
        <w:pStyle w:val="TOC2"/>
        <w:tabs>
          <w:tab w:val="right" w:leader="dot" w:pos="9016"/>
        </w:tabs>
        <w:rPr>
          <w:del w:id="209" w:author="Richard Pawson" w:date="2025-01-06T11:14:00Z" w16du:dateUtc="2025-01-06T11:14:00Z"/>
          <w:rFonts w:eastAsiaTheme="minorEastAsia"/>
          <w:noProof/>
          <w:sz w:val="24"/>
          <w:szCs w:val="24"/>
          <w:lang w:eastAsia="en-GB"/>
        </w:rPr>
      </w:pPr>
      <w:del w:id="210" w:author="Richard Pawson" w:date="2025-01-06T11:14:00Z" w16du:dateUtc="2025-01-06T11:14:00Z">
        <w:r w:rsidRPr="00E32907" w:rsidDel="00E32907">
          <w:rPr>
            <w:noProof/>
            <w:rPrChange w:id="211" w:author="Richard Pawson" w:date="2025-01-06T11:14:00Z" w16du:dateUtc="2025-01-06T11:14:00Z">
              <w:rPr>
                <w:rStyle w:val="Hyperlink"/>
                <w:noProof/>
              </w:rPr>
            </w:rPrChange>
          </w:rPr>
          <w:delText>Still to be implemented..</w:delText>
        </w:r>
        <w:r w:rsidDel="00E32907">
          <w:rPr>
            <w:noProof/>
            <w:webHidden/>
          </w:rPr>
          <w:tab/>
          <w:delText>5</w:delText>
        </w:r>
      </w:del>
    </w:p>
    <w:p w14:paraId="1F31EB2E" w14:textId="1DB021BA" w:rsidR="00AD4EB7" w:rsidDel="00E32907" w:rsidRDefault="00AD4EB7">
      <w:pPr>
        <w:pStyle w:val="TOC2"/>
        <w:tabs>
          <w:tab w:val="right" w:leader="dot" w:pos="9016"/>
        </w:tabs>
        <w:rPr>
          <w:del w:id="212" w:author="Richard Pawson" w:date="2025-01-06T11:14:00Z" w16du:dateUtc="2025-01-06T11:14:00Z"/>
          <w:rFonts w:eastAsiaTheme="minorEastAsia"/>
          <w:noProof/>
          <w:sz w:val="24"/>
          <w:szCs w:val="24"/>
          <w:lang w:eastAsia="en-GB"/>
        </w:rPr>
      </w:pPr>
      <w:del w:id="213" w:author="Richard Pawson" w:date="2025-01-06T11:14:00Z" w16du:dateUtc="2025-01-06T11:14:00Z">
        <w:r w:rsidRPr="00E32907" w:rsidDel="00E32907">
          <w:rPr>
            <w:noProof/>
            <w:rPrChange w:id="214" w:author="Richard Pawson" w:date="2025-01-06T11:14:00Z" w16du:dateUtc="2025-01-06T11:14:00Z">
              <w:rPr>
                <w:rStyle w:val="Hyperlink"/>
                <w:noProof/>
              </w:rPr>
            </w:rPrChange>
          </w:rPr>
          <w:delText>If you have programmed in another language, the key differences to be aware of</w:delText>
        </w:r>
        <w:r w:rsidDel="00E32907">
          <w:rPr>
            <w:noProof/>
            <w:webHidden/>
          </w:rPr>
          <w:tab/>
          <w:delText>6</w:delText>
        </w:r>
      </w:del>
    </w:p>
    <w:p w14:paraId="5917FCCE" w14:textId="460362A8" w:rsidR="00AD4EB7" w:rsidDel="00E32907" w:rsidRDefault="00AD4EB7">
      <w:pPr>
        <w:pStyle w:val="TOC1"/>
        <w:rPr>
          <w:del w:id="215" w:author="Richard Pawson" w:date="2025-01-06T11:14:00Z" w16du:dateUtc="2025-01-06T11:14:00Z"/>
          <w:rFonts w:eastAsiaTheme="minorEastAsia"/>
          <w:noProof/>
          <w:sz w:val="24"/>
          <w:szCs w:val="24"/>
          <w:lang w:eastAsia="en-GB"/>
        </w:rPr>
      </w:pPr>
      <w:del w:id="216" w:author="Richard Pawson" w:date="2025-01-06T11:14:00Z" w16du:dateUtc="2025-01-06T11:14:00Z">
        <w:r w:rsidRPr="00E32907" w:rsidDel="00E32907">
          <w:rPr>
            <w:rStyle w:val="Hyperlink"/>
            <w:noProof/>
          </w:rPr>
          <w:delText>The Elan editor</w:delText>
        </w:r>
      </w:del>
      <w:ins w:id="217" w:author="BernardUK" w:date="2025-01-05T17:22:00Z">
        <w:del w:id="218" w:author="Richard Pawson" w:date="2025-01-06T11:14:00Z" w16du:dateUtc="2025-01-06T11:14:00Z">
          <w:r w:rsidR="00574454" w:rsidRPr="00E32907" w:rsidDel="00E32907">
            <w:rPr>
              <w:rStyle w:val="Hyperlink"/>
              <w:noProof/>
            </w:rPr>
            <w:delText xml:space="preserve"> </w:delText>
          </w:r>
        </w:del>
      </w:ins>
      <w:del w:id="219" w:author="Richard Pawson" w:date="2025-01-06T11:14:00Z" w16du:dateUtc="2025-01-06T11:14:00Z">
        <w:r w:rsidRPr="00E32907" w:rsidDel="00E32907">
          <w:rPr>
            <w:rStyle w:val="Hyperlink"/>
            <w:noProof/>
          </w:rPr>
          <w:delText>– quick reference</w:delText>
        </w:r>
        <w:r w:rsidDel="00E32907">
          <w:rPr>
            <w:noProof/>
            <w:webHidden/>
          </w:rPr>
          <w:tab/>
          <w:delText>10</w:delText>
        </w:r>
      </w:del>
    </w:p>
    <w:p w14:paraId="084A546A" w14:textId="04F85F67" w:rsidR="00AD4EB7" w:rsidDel="00E32907" w:rsidRDefault="00AD4EB7">
      <w:pPr>
        <w:pStyle w:val="TOC2"/>
        <w:tabs>
          <w:tab w:val="right" w:leader="dot" w:pos="9016"/>
        </w:tabs>
        <w:rPr>
          <w:del w:id="220" w:author="Richard Pawson" w:date="2025-01-06T11:14:00Z" w16du:dateUtc="2025-01-06T11:14:00Z"/>
          <w:rFonts w:eastAsiaTheme="minorEastAsia"/>
          <w:noProof/>
          <w:sz w:val="24"/>
          <w:szCs w:val="24"/>
          <w:lang w:eastAsia="en-GB"/>
        </w:rPr>
      </w:pPr>
      <w:del w:id="221" w:author="Richard Pawson" w:date="2025-01-06T11:14:00Z" w16du:dateUtc="2025-01-06T11:14:00Z">
        <w:r w:rsidRPr="00E32907" w:rsidDel="00E32907">
          <w:rPr>
            <w:noProof/>
            <w:rPrChange w:id="222" w:author="Richard Pawson" w:date="2025-01-06T11:14:00Z" w16du:dateUtc="2025-01-06T11:14:00Z">
              <w:rPr>
                <w:rStyle w:val="Hyperlink"/>
                <w:noProof/>
              </w:rPr>
            </w:rPrChange>
          </w:rPr>
          <w:delText>Navigation – using the keyboard</w:delText>
        </w:r>
        <w:r w:rsidDel="00E32907">
          <w:rPr>
            <w:noProof/>
            <w:webHidden/>
          </w:rPr>
          <w:tab/>
          <w:delText>11</w:delText>
        </w:r>
      </w:del>
    </w:p>
    <w:p w14:paraId="2695175D" w14:textId="675A8F4F" w:rsidR="00AD4EB7" w:rsidDel="00E32907" w:rsidRDefault="00AD4EB7">
      <w:pPr>
        <w:pStyle w:val="TOC2"/>
        <w:tabs>
          <w:tab w:val="right" w:leader="dot" w:pos="9016"/>
        </w:tabs>
        <w:rPr>
          <w:del w:id="223" w:author="Richard Pawson" w:date="2025-01-06T11:14:00Z" w16du:dateUtc="2025-01-06T11:14:00Z"/>
          <w:rFonts w:eastAsiaTheme="minorEastAsia"/>
          <w:noProof/>
          <w:sz w:val="24"/>
          <w:szCs w:val="24"/>
          <w:lang w:eastAsia="en-GB"/>
        </w:rPr>
      </w:pPr>
      <w:del w:id="224" w:author="Richard Pawson" w:date="2025-01-06T11:14:00Z" w16du:dateUtc="2025-01-06T11:14:00Z">
        <w:r w:rsidRPr="00E32907" w:rsidDel="00E32907">
          <w:rPr>
            <w:noProof/>
            <w:rPrChange w:id="225" w:author="Richard Pawson" w:date="2025-01-06T11:14:00Z" w16du:dateUtc="2025-01-06T11:14:00Z">
              <w:rPr>
                <w:rStyle w:val="Hyperlink"/>
                <w:noProof/>
              </w:rPr>
            </w:rPrChange>
          </w:rPr>
          <w:delText>Editing – using the keyboard</w:delText>
        </w:r>
        <w:r w:rsidDel="00E32907">
          <w:rPr>
            <w:noProof/>
            <w:webHidden/>
          </w:rPr>
          <w:tab/>
          <w:delText>12</w:delText>
        </w:r>
      </w:del>
    </w:p>
    <w:p w14:paraId="40AE0EBF" w14:textId="6C96FBED" w:rsidR="00AD4EB7" w:rsidDel="00E32907" w:rsidRDefault="00AD4EB7">
      <w:pPr>
        <w:pStyle w:val="TOC2"/>
        <w:tabs>
          <w:tab w:val="right" w:leader="dot" w:pos="9016"/>
        </w:tabs>
        <w:rPr>
          <w:del w:id="226" w:author="Richard Pawson" w:date="2025-01-06T11:14:00Z" w16du:dateUtc="2025-01-06T11:14:00Z"/>
          <w:rFonts w:eastAsiaTheme="minorEastAsia"/>
          <w:noProof/>
          <w:sz w:val="24"/>
          <w:szCs w:val="24"/>
          <w:lang w:eastAsia="en-GB"/>
        </w:rPr>
      </w:pPr>
      <w:del w:id="227" w:author="Richard Pawson" w:date="2025-01-06T11:14:00Z" w16du:dateUtc="2025-01-06T11:14:00Z">
        <w:r w:rsidRPr="00E32907" w:rsidDel="00E32907">
          <w:rPr>
            <w:noProof/>
            <w:rPrChange w:id="228" w:author="Richard Pawson" w:date="2025-01-06T11:14:00Z" w16du:dateUtc="2025-01-06T11:14:00Z">
              <w:rPr>
                <w:rStyle w:val="Hyperlink"/>
                <w:noProof/>
              </w:rPr>
            </w:rPrChange>
          </w:rPr>
          <w:delText>Mouse operation – quick reference</w:delText>
        </w:r>
        <w:r w:rsidDel="00E32907">
          <w:rPr>
            <w:noProof/>
            <w:webHidden/>
          </w:rPr>
          <w:tab/>
          <w:delText>14</w:delText>
        </w:r>
      </w:del>
    </w:p>
    <w:p w14:paraId="7078858F" w14:textId="7A6BEF0B" w:rsidR="00AD4EB7" w:rsidDel="00E32907" w:rsidRDefault="00AD4EB7">
      <w:pPr>
        <w:pStyle w:val="TOC1"/>
        <w:rPr>
          <w:del w:id="229" w:author="Richard Pawson" w:date="2025-01-06T11:14:00Z" w16du:dateUtc="2025-01-06T11:14:00Z"/>
          <w:rFonts w:eastAsiaTheme="minorEastAsia"/>
          <w:noProof/>
          <w:sz w:val="24"/>
          <w:szCs w:val="24"/>
          <w:lang w:eastAsia="en-GB"/>
        </w:rPr>
      </w:pPr>
      <w:del w:id="230" w:author="Richard Pawson" w:date="2025-01-06T11:14:00Z" w16du:dateUtc="2025-01-06T11:14:00Z">
        <w:r w:rsidRPr="00E32907" w:rsidDel="00E32907">
          <w:rPr>
            <w:noProof/>
            <w:rPrChange w:id="231" w:author="Richard Pawson" w:date="2025-01-06T11:14:00Z" w16du:dateUtc="2025-01-06T11:14:00Z">
              <w:rPr>
                <w:rStyle w:val="Hyperlink"/>
                <w:noProof/>
              </w:rPr>
            </w:rPrChange>
          </w:rPr>
          <w:delText>Expressions</w:delText>
        </w:r>
        <w:r w:rsidDel="00E32907">
          <w:rPr>
            <w:noProof/>
            <w:webHidden/>
          </w:rPr>
          <w:tab/>
          <w:delText>15</w:delText>
        </w:r>
      </w:del>
    </w:p>
    <w:p w14:paraId="5AA8A66D" w14:textId="3EFB1496" w:rsidR="00AD4EB7" w:rsidDel="00E32907" w:rsidRDefault="00AD4EB7">
      <w:pPr>
        <w:pStyle w:val="TOC2"/>
        <w:tabs>
          <w:tab w:val="right" w:leader="dot" w:pos="9016"/>
        </w:tabs>
        <w:rPr>
          <w:del w:id="232" w:author="Richard Pawson" w:date="2025-01-06T11:14:00Z" w16du:dateUtc="2025-01-06T11:14:00Z"/>
          <w:rFonts w:eastAsiaTheme="minorEastAsia"/>
          <w:noProof/>
          <w:sz w:val="24"/>
          <w:szCs w:val="24"/>
          <w:lang w:eastAsia="en-GB"/>
        </w:rPr>
      </w:pPr>
      <w:del w:id="233" w:author="Richard Pawson" w:date="2025-01-06T11:14:00Z" w16du:dateUtc="2025-01-06T11:14:00Z">
        <w:r w:rsidRPr="00E32907" w:rsidDel="00E32907">
          <w:rPr>
            <w:noProof/>
            <w:rPrChange w:id="234" w:author="Richard Pawson" w:date="2025-01-06T11:14:00Z" w16du:dateUtc="2025-01-06T11:14:00Z">
              <w:rPr>
                <w:rStyle w:val="Hyperlink"/>
                <w:noProof/>
              </w:rPr>
            </w:rPrChange>
          </w:rPr>
          <w:delText>Literal value</w:delText>
        </w:r>
        <w:r w:rsidDel="00E32907">
          <w:rPr>
            <w:noProof/>
            <w:webHidden/>
          </w:rPr>
          <w:tab/>
          <w:delText>16</w:delText>
        </w:r>
      </w:del>
    </w:p>
    <w:p w14:paraId="13057798" w14:textId="1943EF29" w:rsidR="00AD4EB7" w:rsidDel="00E32907" w:rsidRDefault="00AD4EB7">
      <w:pPr>
        <w:pStyle w:val="TOC2"/>
        <w:tabs>
          <w:tab w:val="right" w:leader="dot" w:pos="9016"/>
        </w:tabs>
        <w:rPr>
          <w:del w:id="235" w:author="Richard Pawson" w:date="2025-01-06T11:14:00Z" w16du:dateUtc="2025-01-06T11:14:00Z"/>
          <w:rFonts w:eastAsiaTheme="minorEastAsia"/>
          <w:noProof/>
          <w:sz w:val="24"/>
          <w:szCs w:val="24"/>
          <w:lang w:eastAsia="en-GB"/>
        </w:rPr>
      </w:pPr>
      <w:del w:id="236" w:author="Richard Pawson" w:date="2025-01-06T11:14:00Z" w16du:dateUtc="2025-01-06T11:14:00Z">
        <w:r w:rsidRPr="00E32907" w:rsidDel="00E32907">
          <w:rPr>
            <w:noProof/>
            <w:rPrChange w:id="237" w:author="Richard Pawson" w:date="2025-01-06T11:14:00Z" w16du:dateUtc="2025-01-06T11:14:00Z">
              <w:rPr>
                <w:rStyle w:val="Hyperlink"/>
                <w:bCs/>
                <w:noProof/>
              </w:rPr>
            </w:rPrChange>
          </w:rPr>
          <w:delText>Named</w:delText>
        </w:r>
        <w:r w:rsidRPr="00E32907" w:rsidDel="00E32907">
          <w:rPr>
            <w:noProof/>
            <w:rPrChange w:id="238" w:author="Richard Pawson" w:date="2025-01-06T11:14:00Z" w16du:dateUtc="2025-01-06T11:14:00Z">
              <w:rPr>
                <w:rStyle w:val="Hyperlink"/>
                <w:noProof/>
              </w:rPr>
            </w:rPrChange>
          </w:rPr>
          <w:delText xml:space="preserve"> value</w:delText>
        </w:r>
        <w:r w:rsidDel="00E32907">
          <w:rPr>
            <w:noProof/>
            <w:webHidden/>
          </w:rPr>
          <w:tab/>
          <w:delText>17</w:delText>
        </w:r>
      </w:del>
    </w:p>
    <w:p w14:paraId="53C9CD72" w14:textId="269BB39A" w:rsidR="00AD4EB7" w:rsidDel="00E32907" w:rsidRDefault="00AD4EB7">
      <w:pPr>
        <w:pStyle w:val="TOC2"/>
        <w:tabs>
          <w:tab w:val="right" w:leader="dot" w:pos="9016"/>
        </w:tabs>
        <w:rPr>
          <w:del w:id="239" w:author="Richard Pawson" w:date="2025-01-06T11:14:00Z" w16du:dateUtc="2025-01-06T11:14:00Z"/>
          <w:rFonts w:eastAsiaTheme="minorEastAsia"/>
          <w:noProof/>
          <w:sz w:val="24"/>
          <w:szCs w:val="24"/>
          <w:lang w:eastAsia="en-GB"/>
        </w:rPr>
      </w:pPr>
      <w:del w:id="240" w:author="Richard Pawson" w:date="2025-01-06T11:14:00Z" w16du:dateUtc="2025-01-06T11:14:00Z">
        <w:r w:rsidRPr="00E32907" w:rsidDel="00E32907">
          <w:rPr>
            <w:noProof/>
            <w:rPrChange w:id="241" w:author="Richard Pawson" w:date="2025-01-06T11:14:00Z" w16du:dateUtc="2025-01-06T11:14:00Z">
              <w:rPr>
                <w:rStyle w:val="Hyperlink"/>
                <w:noProof/>
              </w:rPr>
            </w:rPrChange>
          </w:rPr>
          <w:delText>Operator</w:delText>
        </w:r>
        <w:r w:rsidDel="00E32907">
          <w:rPr>
            <w:noProof/>
            <w:webHidden/>
          </w:rPr>
          <w:tab/>
          <w:delText>20</w:delText>
        </w:r>
      </w:del>
    </w:p>
    <w:p w14:paraId="7FDB7656" w14:textId="72AEF31B" w:rsidR="00AD4EB7" w:rsidDel="00E32907" w:rsidRDefault="00AD4EB7">
      <w:pPr>
        <w:pStyle w:val="TOC2"/>
        <w:tabs>
          <w:tab w:val="right" w:leader="dot" w:pos="9016"/>
        </w:tabs>
        <w:rPr>
          <w:del w:id="242" w:author="Richard Pawson" w:date="2025-01-06T11:14:00Z" w16du:dateUtc="2025-01-06T11:14:00Z"/>
          <w:rFonts w:eastAsiaTheme="minorEastAsia"/>
          <w:noProof/>
          <w:sz w:val="24"/>
          <w:szCs w:val="24"/>
          <w:lang w:eastAsia="en-GB"/>
        </w:rPr>
      </w:pPr>
      <w:del w:id="243" w:author="Richard Pawson" w:date="2025-01-06T11:14:00Z" w16du:dateUtc="2025-01-06T11:14:00Z">
        <w:r w:rsidRPr="00E32907" w:rsidDel="00E32907">
          <w:rPr>
            <w:noProof/>
            <w:rPrChange w:id="244" w:author="Richard Pawson" w:date="2025-01-06T11:14:00Z" w16du:dateUtc="2025-01-06T11:14:00Z">
              <w:rPr>
                <w:rStyle w:val="Hyperlink"/>
                <w:noProof/>
              </w:rPr>
            </w:rPrChange>
          </w:rPr>
          <w:delText>Function call</w:delText>
        </w:r>
        <w:r w:rsidDel="00E32907">
          <w:rPr>
            <w:noProof/>
            <w:webHidden/>
          </w:rPr>
          <w:tab/>
          <w:delText>22</w:delText>
        </w:r>
      </w:del>
    </w:p>
    <w:p w14:paraId="2157BEF9" w14:textId="66D1678A" w:rsidR="00AD4EB7" w:rsidDel="00E32907" w:rsidRDefault="00AD4EB7">
      <w:pPr>
        <w:pStyle w:val="TOC1"/>
        <w:rPr>
          <w:del w:id="245" w:author="Richard Pawson" w:date="2025-01-06T11:14:00Z" w16du:dateUtc="2025-01-06T11:14:00Z"/>
          <w:rFonts w:eastAsiaTheme="minorEastAsia"/>
          <w:noProof/>
          <w:sz w:val="24"/>
          <w:szCs w:val="24"/>
          <w:lang w:eastAsia="en-GB"/>
        </w:rPr>
      </w:pPr>
      <w:del w:id="246" w:author="Richard Pawson" w:date="2025-01-06T11:14:00Z" w16du:dateUtc="2025-01-06T11:14:00Z">
        <w:r w:rsidRPr="00E32907" w:rsidDel="00E32907">
          <w:rPr>
            <w:noProof/>
            <w:rPrChange w:id="247" w:author="Richard Pawson" w:date="2025-01-06T11:14:00Z" w16du:dateUtc="2025-01-06T11:14:00Z">
              <w:rPr>
                <w:rStyle w:val="Hyperlink"/>
                <w:rFonts w:eastAsia="Times New Roman"/>
                <w:noProof/>
                <w:lang w:eastAsia="en-GB"/>
              </w:rPr>
            </w:rPrChange>
          </w:rPr>
          <w:delText>Input/Output</w:delText>
        </w:r>
        <w:r w:rsidDel="00E32907">
          <w:rPr>
            <w:noProof/>
            <w:webHidden/>
          </w:rPr>
          <w:tab/>
          <w:delText>23</w:delText>
        </w:r>
      </w:del>
    </w:p>
    <w:p w14:paraId="3E462881" w14:textId="5A020605" w:rsidR="00AD4EB7" w:rsidDel="00E32907" w:rsidRDefault="00AD4EB7">
      <w:pPr>
        <w:pStyle w:val="TOC2"/>
        <w:tabs>
          <w:tab w:val="right" w:leader="dot" w:pos="9016"/>
        </w:tabs>
        <w:rPr>
          <w:del w:id="248" w:author="Richard Pawson" w:date="2025-01-06T11:14:00Z" w16du:dateUtc="2025-01-06T11:14:00Z"/>
          <w:rFonts w:eastAsiaTheme="minorEastAsia"/>
          <w:noProof/>
          <w:sz w:val="24"/>
          <w:szCs w:val="24"/>
          <w:lang w:eastAsia="en-GB"/>
        </w:rPr>
      </w:pPr>
      <w:del w:id="249" w:author="Richard Pawson" w:date="2025-01-06T11:14:00Z" w16du:dateUtc="2025-01-06T11:14:00Z">
        <w:r w:rsidRPr="00E32907" w:rsidDel="00E32907">
          <w:rPr>
            <w:noProof/>
            <w:rPrChange w:id="250" w:author="Richard Pawson" w:date="2025-01-06T11:14:00Z" w16du:dateUtc="2025-01-06T11:14:00Z">
              <w:rPr>
                <w:rStyle w:val="Hyperlink"/>
                <w:rFonts w:eastAsia="Times New Roman"/>
                <w:noProof/>
                <w:lang w:eastAsia="en-GB"/>
              </w:rPr>
            </w:rPrChange>
          </w:rPr>
          <w:delText>Printing plain text to the Console</w:delText>
        </w:r>
        <w:r w:rsidDel="00E32907">
          <w:rPr>
            <w:noProof/>
            <w:webHidden/>
          </w:rPr>
          <w:tab/>
          <w:delText>24</w:delText>
        </w:r>
      </w:del>
    </w:p>
    <w:p w14:paraId="248CB2BC" w14:textId="7E270513" w:rsidR="00AD4EB7" w:rsidDel="00E32907" w:rsidRDefault="00AD4EB7">
      <w:pPr>
        <w:pStyle w:val="TOC2"/>
        <w:tabs>
          <w:tab w:val="right" w:leader="dot" w:pos="9016"/>
        </w:tabs>
        <w:rPr>
          <w:del w:id="251" w:author="Richard Pawson" w:date="2025-01-06T11:14:00Z" w16du:dateUtc="2025-01-06T11:14:00Z"/>
          <w:rFonts w:eastAsiaTheme="minorEastAsia"/>
          <w:noProof/>
          <w:sz w:val="24"/>
          <w:szCs w:val="24"/>
          <w:lang w:eastAsia="en-GB"/>
        </w:rPr>
      </w:pPr>
      <w:del w:id="252" w:author="Richard Pawson" w:date="2025-01-06T11:14:00Z" w16du:dateUtc="2025-01-06T11:14:00Z">
        <w:r w:rsidRPr="00E32907" w:rsidDel="00E32907">
          <w:rPr>
            <w:noProof/>
            <w:rPrChange w:id="253" w:author="Richard Pawson" w:date="2025-01-06T11:14:00Z" w16du:dateUtc="2025-01-06T11:14:00Z">
              <w:rPr>
                <w:rStyle w:val="Hyperlink"/>
                <w:rFonts w:eastAsia="Times New Roman"/>
                <w:noProof/>
                <w:lang w:eastAsia="en-GB"/>
              </w:rPr>
            </w:rPrChange>
          </w:rPr>
          <w:delText>Print Html to the Console</w:delText>
        </w:r>
        <w:r w:rsidDel="00E32907">
          <w:rPr>
            <w:noProof/>
            <w:webHidden/>
          </w:rPr>
          <w:tab/>
          <w:delText>26</w:delText>
        </w:r>
      </w:del>
    </w:p>
    <w:p w14:paraId="44B18FEB" w14:textId="5FF6975C" w:rsidR="00AD4EB7" w:rsidDel="00E32907" w:rsidRDefault="00AD4EB7">
      <w:pPr>
        <w:pStyle w:val="TOC2"/>
        <w:tabs>
          <w:tab w:val="right" w:leader="dot" w:pos="9016"/>
        </w:tabs>
        <w:rPr>
          <w:del w:id="254" w:author="Richard Pawson" w:date="2025-01-06T11:14:00Z" w16du:dateUtc="2025-01-06T11:14:00Z"/>
          <w:rFonts w:eastAsiaTheme="minorEastAsia"/>
          <w:noProof/>
          <w:sz w:val="24"/>
          <w:szCs w:val="24"/>
          <w:lang w:eastAsia="en-GB"/>
        </w:rPr>
      </w:pPr>
      <w:del w:id="255" w:author="Richard Pawson" w:date="2025-01-06T11:14:00Z" w16du:dateUtc="2025-01-06T11:14:00Z">
        <w:r w:rsidRPr="00E32907" w:rsidDel="00E32907">
          <w:rPr>
            <w:noProof/>
            <w:rPrChange w:id="256" w:author="Richard Pawson" w:date="2025-01-06T11:14:00Z" w16du:dateUtc="2025-01-06T11:14:00Z">
              <w:rPr>
                <w:rStyle w:val="Hyperlink"/>
                <w:rFonts w:eastAsia="Times New Roman"/>
                <w:noProof/>
                <w:lang w:eastAsia="en-GB"/>
              </w:rPr>
            </w:rPrChange>
          </w:rPr>
          <w:delText>Inputting data from the keyboard</w:delText>
        </w:r>
        <w:r w:rsidDel="00E32907">
          <w:rPr>
            <w:noProof/>
            <w:webHidden/>
          </w:rPr>
          <w:tab/>
          <w:delText>28</w:delText>
        </w:r>
      </w:del>
    </w:p>
    <w:p w14:paraId="6AEAF7FF" w14:textId="47280F6B" w:rsidR="00AD4EB7" w:rsidDel="00E32907" w:rsidRDefault="00AD4EB7">
      <w:pPr>
        <w:pStyle w:val="TOC2"/>
        <w:tabs>
          <w:tab w:val="right" w:leader="dot" w:pos="9016"/>
        </w:tabs>
        <w:rPr>
          <w:del w:id="257" w:author="Richard Pawson" w:date="2025-01-06T11:14:00Z" w16du:dateUtc="2025-01-06T11:14:00Z"/>
          <w:rFonts w:eastAsiaTheme="minorEastAsia"/>
          <w:noProof/>
          <w:sz w:val="24"/>
          <w:szCs w:val="24"/>
          <w:lang w:eastAsia="en-GB"/>
        </w:rPr>
      </w:pPr>
      <w:del w:id="258" w:author="Richard Pawson" w:date="2025-01-06T11:14:00Z" w16du:dateUtc="2025-01-06T11:14:00Z">
        <w:r w:rsidRPr="00E32907" w:rsidDel="00E32907">
          <w:rPr>
            <w:noProof/>
            <w:rPrChange w:id="259" w:author="Richard Pawson" w:date="2025-01-06T11:14:00Z" w16du:dateUtc="2025-01-06T11:14:00Z">
              <w:rPr>
                <w:rStyle w:val="Hyperlink"/>
                <w:rFonts w:eastAsia="Times New Roman"/>
                <w:noProof/>
                <w:lang w:eastAsia="en-GB"/>
              </w:rPr>
            </w:rPrChange>
          </w:rPr>
          <w:delText>Block graphics</w:delText>
        </w:r>
        <w:r w:rsidDel="00E32907">
          <w:rPr>
            <w:noProof/>
            <w:webHidden/>
          </w:rPr>
          <w:tab/>
          <w:delText>29</w:delText>
        </w:r>
      </w:del>
    </w:p>
    <w:p w14:paraId="5338D25E" w14:textId="1B2DCA73" w:rsidR="00AD4EB7" w:rsidDel="00E32907" w:rsidRDefault="00AD4EB7">
      <w:pPr>
        <w:pStyle w:val="TOC2"/>
        <w:tabs>
          <w:tab w:val="right" w:leader="dot" w:pos="9016"/>
        </w:tabs>
        <w:rPr>
          <w:del w:id="260" w:author="Richard Pawson" w:date="2025-01-06T11:14:00Z" w16du:dateUtc="2025-01-06T11:14:00Z"/>
          <w:rFonts w:eastAsiaTheme="minorEastAsia"/>
          <w:noProof/>
          <w:sz w:val="24"/>
          <w:szCs w:val="24"/>
          <w:lang w:eastAsia="en-GB"/>
        </w:rPr>
      </w:pPr>
      <w:del w:id="261" w:author="Richard Pawson" w:date="2025-01-06T11:14:00Z" w16du:dateUtc="2025-01-06T11:14:00Z">
        <w:r w:rsidRPr="00E32907" w:rsidDel="00E32907">
          <w:rPr>
            <w:noProof/>
            <w:rPrChange w:id="262" w:author="Richard Pawson" w:date="2025-01-06T11:14:00Z" w16du:dateUtc="2025-01-06T11:14:00Z">
              <w:rPr>
                <w:rStyle w:val="Hyperlink"/>
                <w:rFonts w:eastAsia="Times New Roman"/>
                <w:noProof/>
                <w:lang w:eastAsia="en-GB"/>
              </w:rPr>
            </w:rPrChange>
          </w:rPr>
          <w:delText>Turtle graphics</w:delText>
        </w:r>
        <w:r w:rsidDel="00E32907">
          <w:rPr>
            <w:noProof/>
            <w:webHidden/>
          </w:rPr>
          <w:tab/>
          <w:delText>31</w:delText>
        </w:r>
      </w:del>
    </w:p>
    <w:p w14:paraId="45EB4D2B" w14:textId="4F108A49" w:rsidR="00AD4EB7" w:rsidDel="00E32907" w:rsidRDefault="00AD4EB7">
      <w:pPr>
        <w:pStyle w:val="TOC2"/>
        <w:tabs>
          <w:tab w:val="right" w:leader="dot" w:pos="9016"/>
        </w:tabs>
        <w:rPr>
          <w:del w:id="263" w:author="Richard Pawson" w:date="2025-01-06T11:14:00Z" w16du:dateUtc="2025-01-06T11:14:00Z"/>
          <w:rFonts w:eastAsiaTheme="minorEastAsia"/>
          <w:noProof/>
          <w:sz w:val="24"/>
          <w:szCs w:val="24"/>
          <w:lang w:eastAsia="en-GB"/>
        </w:rPr>
      </w:pPr>
      <w:del w:id="264" w:author="Richard Pawson" w:date="2025-01-06T11:14:00Z" w16du:dateUtc="2025-01-06T11:14:00Z">
        <w:r w:rsidRPr="00E32907" w:rsidDel="00E32907">
          <w:rPr>
            <w:noProof/>
            <w:rPrChange w:id="265" w:author="Richard Pawson" w:date="2025-01-06T11:14:00Z" w16du:dateUtc="2025-01-06T11:14:00Z">
              <w:rPr>
                <w:rStyle w:val="Hyperlink"/>
                <w:rFonts w:eastAsia="Times New Roman"/>
                <w:noProof/>
                <w:lang w:eastAsia="en-GB"/>
              </w:rPr>
            </w:rPrChange>
          </w:rPr>
          <w:delText>Vector graphics</w:delText>
        </w:r>
        <w:r w:rsidDel="00E32907">
          <w:rPr>
            <w:noProof/>
            <w:webHidden/>
          </w:rPr>
          <w:tab/>
          <w:delText>33</w:delText>
        </w:r>
      </w:del>
    </w:p>
    <w:p w14:paraId="6EFC4F79" w14:textId="2A38A1B7" w:rsidR="00AD4EB7" w:rsidDel="00E32907" w:rsidRDefault="00AD4EB7">
      <w:pPr>
        <w:pStyle w:val="TOC2"/>
        <w:tabs>
          <w:tab w:val="right" w:leader="dot" w:pos="9016"/>
        </w:tabs>
        <w:rPr>
          <w:del w:id="266" w:author="Richard Pawson" w:date="2025-01-06T11:14:00Z" w16du:dateUtc="2025-01-06T11:14:00Z"/>
          <w:rFonts w:eastAsiaTheme="minorEastAsia"/>
          <w:noProof/>
          <w:sz w:val="24"/>
          <w:szCs w:val="24"/>
          <w:lang w:eastAsia="en-GB"/>
        </w:rPr>
      </w:pPr>
      <w:del w:id="267" w:author="Richard Pawson" w:date="2025-01-06T11:14:00Z" w16du:dateUtc="2025-01-06T11:14:00Z">
        <w:r w:rsidRPr="00E32907" w:rsidDel="00E32907">
          <w:rPr>
            <w:noProof/>
            <w:rPrChange w:id="268" w:author="Richard Pawson" w:date="2025-01-06T11:14:00Z" w16du:dateUtc="2025-01-06T11:14:00Z">
              <w:rPr>
                <w:rStyle w:val="Hyperlink"/>
                <w:rFonts w:eastAsia="Times New Roman"/>
                <w:noProof/>
                <w:lang w:eastAsia="en-GB"/>
              </w:rPr>
            </w:rPrChange>
          </w:rPr>
          <w:delText>Reading keys ‘on the fly’</w:delText>
        </w:r>
        <w:r w:rsidDel="00E32907">
          <w:rPr>
            <w:noProof/>
            <w:webHidden/>
          </w:rPr>
          <w:tab/>
          <w:delText>35</w:delText>
        </w:r>
      </w:del>
    </w:p>
    <w:p w14:paraId="6081C187" w14:textId="63A699FE" w:rsidR="00AD4EB7" w:rsidDel="00E32907" w:rsidRDefault="00AD4EB7">
      <w:pPr>
        <w:pStyle w:val="TOC2"/>
        <w:tabs>
          <w:tab w:val="right" w:leader="dot" w:pos="9016"/>
        </w:tabs>
        <w:rPr>
          <w:del w:id="269" w:author="Richard Pawson" w:date="2025-01-06T11:14:00Z" w16du:dateUtc="2025-01-06T11:14:00Z"/>
          <w:rFonts w:eastAsiaTheme="minorEastAsia"/>
          <w:noProof/>
          <w:sz w:val="24"/>
          <w:szCs w:val="24"/>
          <w:lang w:eastAsia="en-GB"/>
        </w:rPr>
      </w:pPr>
      <w:del w:id="270" w:author="Richard Pawson" w:date="2025-01-06T11:14:00Z" w16du:dateUtc="2025-01-06T11:14:00Z">
        <w:r w:rsidRPr="00E32907" w:rsidDel="00E32907">
          <w:rPr>
            <w:noProof/>
            <w:rPrChange w:id="271" w:author="Richard Pawson" w:date="2025-01-06T11:14:00Z" w16du:dateUtc="2025-01-06T11:14:00Z">
              <w:rPr>
                <w:rStyle w:val="Hyperlink"/>
                <w:rFonts w:eastAsia="Times New Roman"/>
                <w:noProof/>
                <w:lang w:eastAsia="en-GB"/>
              </w:rPr>
            </w:rPrChange>
          </w:rPr>
          <w:delText>Reading textual data from a file</w:delText>
        </w:r>
        <w:r w:rsidDel="00E32907">
          <w:rPr>
            <w:noProof/>
            <w:webHidden/>
          </w:rPr>
          <w:tab/>
          <w:delText>36</w:delText>
        </w:r>
      </w:del>
    </w:p>
    <w:p w14:paraId="6CEA3986" w14:textId="7FFD7E8E" w:rsidR="00AD4EB7" w:rsidDel="00E32907" w:rsidRDefault="00AD4EB7">
      <w:pPr>
        <w:pStyle w:val="TOC2"/>
        <w:tabs>
          <w:tab w:val="right" w:leader="dot" w:pos="9016"/>
        </w:tabs>
        <w:rPr>
          <w:del w:id="272" w:author="Richard Pawson" w:date="2025-01-06T11:14:00Z" w16du:dateUtc="2025-01-06T11:14:00Z"/>
          <w:rFonts w:eastAsiaTheme="minorEastAsia"/>
          <w:noProof/>
          <w:sz w:val="24"/>
          <w:szCs w:val="24"/>
          <w:lang w:eastAsia="en-GB"/>
        </w:rPr>
      </w:pPr>
      <w:del w:id="273" w:author="Richard Pawson" w:date="2025-01-06T11:14:00Z" w16du:dateUtc="2025-01-06T11:14:00Z">
        <w:r w:rsidRPr="00E32907" w:rsidDel="00E32907">
          <w:rPr>
            <w:noProof/>
            <w:rPrChange w:id="274" w:author="Richard Pawson" w:date="2025-01-06T11:14:00Z" w16du:dateUtc="2025-01-06T11:14:00Z">
              <w:rPr>
                <w:rStyle w:val="Hyperlink"/>
                <w:rFonts w:eastAsia="Times New Roman"/>
                <w:noProof/>
                <w:lang w:eastAsia="en-GB"/>
              </w:rPr>
            </w:rPrChange>
          </w:rPr>
          <w:delText>Writing textual data to a file</w:delText>
        </w:r>
        <w:r w:rsidDel="00E32907">
          <w:rPr>
            <w:noProof/>
            <w:webHidden/>
          </w:rPr>
          <w:tab/>
          <w:delText>37</w:delText>
        </w:r>
      </w:del>
    </w:p>
    <w:p w14:paraId="70ADAF94" w14:textId="51DF5055" w:rsidR="00AD4EB7" w:rsidDel="00E32907" w:rsidRDefault="00AD4EB7">
      <w:pPr>
        <w:pStyle w:val="TOC1"/>
        <w:rPr>
          <w:del w:id="275" w:author="Richard Pawson" w:date="2025-01-06T11:14:00Z" w16du:dateUtc="2025-01-06T11:14:00Z"/>
          <w:rFonts w:eastAsiaTheme="minorEastAsia"/>
          <w:noProof/>
          <w:sz w:val="24"/>
          <w:szCs w:val="24"/>
          <w:lang w:eastAsia="en-GB"/>
        </w:rPr>
      </w:pPr>
      <w:del w:id="276" w:author="Richard Pawson" w:date="2025-01-06T11:14:00Z" w16du:dateUtc="2025-01-06T11:14:00Z">
        <w:r w:rsidRPr="00E32907" w:rsidDel="00E32907">
          <w:rPr>
            <w:noProof/>
            <w:rPrChange w:id="277" w:author="Richard Pawson" w:date="2025-01-06T11:14:00Z" w16du:dateUtc="2025-01-06T11:14:00Z">
              <w:rPr>
                <w:rStyle w:val="Hyperlink"/>
                <w:noProof/>
              </w:rPr>
            </w:rPrChange>
          </w:rPr>
          <w:delText>Procedural programming</w:delText>
        </w:r>
        <w:r w:rsidDel="00E32907">
          <w:rPr>
            <w:noProof/>
            <w:webHidden/>
          </w:rPr>
          <w:tab/>
          <w:delText>38</w:delText>
        </w:r>
      </w:del>
    </w:p>
    <w:p w14:paraId="5235C22A" w14:textId="11E64ECC" w:rsidR="00AD4EB7" w:rsidDel="00E32907" w:rsidRDefault="00AD4EB7">
      <w:pPr>
        <w:pStyle w:val="TOC2"/>
        <w:tabs>
          <w:tab w:val="right" w:leader="dot" w:pos="9016"/>
        </w:tabs>
        <w:rPr>
          <w:del w:id="278" w:author="Richard Pawson" w:date="2025-01-06T11:14:00Z" w16du:dateUtc="2025-01-06T11:14:00Z"/>
          <w:rFonts w:eastAsiaTheme="minorEastAsia"/>
          <w:noProof/>
          <w:sz w:val="24"/>
          <w:szCs w:val="24"/>
          <w:lang w:eastAsia="en-GB"/>
        </w:rPr>
      </w:pPr>
      <w:del w:id="279" w:author="Richard Pawson" w:date="2025-01-06T11:14:00Z" w16du:dateUtc="2025-01-06T11:14:00Z">
        <w:r w:rsidRPr="00E32907" w:rsidDel="00E32907">
          <w:rPr>
            <w:noProof/>
            <w:rPrChange w:id="280" w:author="Richard Pawson" w:date="2025-01-06T11:14:00Z" w16du:dateUtc="2025-01-06T11:14:00Z">
              <w:rPr>
                <w:rStyle w:val="Hyperlink"/>
                <w:noProof/>
              </w:rPr>
            </w:rPrChange>
          </w:rPr>
          <w:delText>Main routine</w:delText>
        </w:r>
        <w:r w:rsidDel="00E32907">
          <w:rPr>
            <w:noProof/>
            <w:webHidden/>
          </w:rPr>
          <w:tab/>
          <w:delText>39</w:delText>
        </w:r>
      </w:del>
    </w:p>
    <w:p w14:paraId="7366B9C5" w14:textId="59B2306A" w:rsidR="00AD4EB7" w:rsidDel="00E32907" w:rsidRDefault="00AD4EB7">
      <w:pPr>
        <w:pStyle w:val="TOC2"/>
        <w:tabs>
          <w:tab w:val="right" w:leader="dot" w:pos="9016"/>
        </w:tabs>
        <w:rPr>
          <w:del w:id="281" w:author="Richard Pawson" w:date="2025-01-06T11:14:00Z" w16du:dateUtc="2025-01-06T11:14:00Z"/>
          <w:rFonts w:eastAsiaTheme="minorEastAsia"/>
          <w:noProof/>
          <w:sz w:val="24"/>
          <w:szCs w:val="24"/>
          <w:lang w:eastAsia="en-GB"/>
        </w:rPr>
      </w:pPr>
      <w:del w:id="282" w:author="Richard Pawson" w:date="2025-01-06T11:14:00Z" w16du:dateUtc="2025-01-06T11:14:00Z">
        <w:r w:rsidRPr="00E32907" w:rsidDel="00E32907">
          <w:rPr>
            <w:noProof/>
            <w:rPrChange w:id="283" w:author="Richard Pawson" w:date="2025-01-06T11:14:00Z" w16du:dateUtc="2025-01-06T11:14:00Z">
              <w:rPr>
                <w:rStyle w:val="Hyperlink"/>
                <w:rFonts w:eastAsia="Times New Roman"/>
                <w:noProof/>
                <w:lang w:eastAsia="en-GB"/>
              </w:rPr>
            </w:rPrChange>
          </w:rPr>
          <w:delText>Using variables</w:delText>
        </w:r>
        <w:r w:rsidDel="00E32907">
          <w:rPr>
            <w:noProof/>
            <w:webHidden/>
          </w:rPr>
          <w:tab/>
          <w:delText>40</w:delText>
        </w:r>
      </w:del>
    </w:p>
    <w:p w14:paraId="46F1A5B7" w14:textId="5C274770" w:rsidR="00AD4EB7" w:rsidDel="00E32907" w:rsidRDefault="00AD4EB7">
      <w:pPr>
        <w:pStyle w:val="TOC2"/>
        <w:tabs>
          <w:tab w:val="right" w:leader="dot" w:pos="9016"/>
        </w:tabs>
        <w:rPr>
          <w:del w:id="284" w:author="Richard Pawson" w:date="2025-01-06T11:14:00Z" w16du:dateUtc="2025-01-06T11:14:00Z"/>
          <w:rFonts w:eastAsiaTheme="minorEastAsia"/>
          <w:noProof/>
          <w:sz w:val="24"/>
          <w:szCs w:val="24"/>
          <w:lang w:eastAsia="en-GB"/>
        </w:rPr>
      </w:pPr>
      <w:del w:id="285" w:author="Richard Pawson" w:date="2025-01-06T11:14:00Z" w16du:dateUtc="2025-01-06T11:14:00Z">
        <w:r w:rsidRPr="00E32907" w:rsidDel="00E32907">
          <w:rPr>
            <w:noProof/>
            <w:rPrChange w:id="286" w:author="Richard Pawson" w:date="2025-01-06T11:14:00Z" w16du:dateUtc="2025-01-06T11:14:00Z">
              <w:rPr>
                <w:rStyle w:val="Hyperlink"/>
                <w:noProof/>
              </w:rPr>
            </w:rPrChange>
          </w:rPr>
          <w:delText>Conditions &amp; selection</w:delText>
        </w:r>
        <w:r w:rsidDel="00E32907">
          <w:rPr>
            <w:noProof/>
            <w:webHidden/>
          </w:rPr>
          <w:tab/>
          <w:delText>41</w:delText>
        </w:r>
      </w:del>
    </w:p>
    <w:p w14:paraId="3F6F2DBB" w14:textId="17EA6EA7" w:rsidR="00AD4EB7" w:rsidDel="00E32907" w:rsidRDefault="00AD4EB7">
      <w:pPr>
        <w:pStyle w:val="TOC2"/>
        <w:tabs>
          <w:tab w:val="right" w:leader="dot" w:pos="9016"/>
        </w:tabs>
        <w:rPr>
          <w:del w:id="287" w:author="Richard Pawson" w:date="2025-01-06T11:14:00Z" w16du:dateUtc="2025-01-06T11:14:00Z"/>
          <w:rFonts w:eastAsiaTheme="minorEastAsia"/>
          <w:noProof/>
          <w:sz w:val="24"/>
          <w:szCs w:val="24"/>
          <w:lang w:eastAsia="en-GB"/>
        </w:rPr>
      </w:pPr>
      <w:del w:id="288" w:author="Richard Pawson" w:date="2025-01-06T11:14:00Z" w16du:dateUtc="2025-01-06T11:14:00Z">
        <w:r w:rsidRPr="00E32907" w:rsidDel="00E32907">
          <w:rPr>
            <w:noProof/>
            <w:rPrChange w:id="289" w:author="Richard Pawson" w:date="2025-01-06T11:14:00Z" w16du:dateUtc="2025-01-06T11:14:00Z">
              <w:rPr>
                <w:rStyle w:val="Hyperlink"/>
                <w:rFonts w:eastAsia="Times New Roman"/>
                <w:noProof/>
                <w:lang w:eastAsia="en-GB"/>
              </w:rPr>
            </w:rPrChange>
          </w:rPr>
          <w:delText>Loops &amp; iteration</w:delText>
        </w:r>
        <w:r w:rsidDel="00E32907">
          <w:rPr>
            <w:noProof/>
            <w:webHidden/>
          </w:rPr>
          <w:tab/>
          <w:delText>42</w:delText>
        </w:r>
      </w:del>
    </w:p>
    <w:p w14:paraId="273A2704" w14:textId="69B65856" w:rsidR="00AD4EB7" w:rsidDel="00E32907" w:rsidRDefault="00AD4EB7">
      <w:pPr>
        <w:pStyle w:val="TOC2"/>
        <w:tabs>
          <w:tab w:val="right" w:leader="dot" w:pos="9016"/>
        </w:tabs>
        <w:rPr>
          <w:del w:id="290" w:author="Richard Pawson" w:date="2025-01-06T11:14:00Z" w16du:dateUtc="2025-01-06T11:14:00Z"/>
          <w:rFonts w:eastAsiaTheme="minorEastAsia"/>
          <w:noProof/>
          <w:sz w:val="24"/>
          <w:szCs w:val="24"/>
          <w:lang w:eastAsia="en-GB"/>
        </w:rPr>
      </w:pPr>
      <w:del w:id="291" w:author="Richard Pawson" w:date="2025-01-06T11:14:00Z" w16du:dateUtc="2025-01-06T11:14:00Z">
        <w:r w:rsidRPr="00E32907" w:rsidDel="00E32907">
          <w:rPr>
            <w:noProof/>
            <w:rPrChange w:id="292" w:author="Richard Pawson" w:date="2025-01-06T11:14:00Z" w16du:dateUtc="2025-01-06T11:14:00Z">
              <w:rPr>
                <w:rStyle w:val="Hyperlink"/>
                <w:noProof/>
              </w:rPr>
            </w:rPrChange>
          </w:rPr>
          <w:delText>Function and procedures</w:delText>
        </w:r>
        <w:r w:rsidDel="00E32907">
          <w:rPr>
            <w:noProof/>
            <w:webHidden/>
          </w:rPr>
          <w:tab/>
          <w:delText>43</w:delText>
        </w:r>
      </w:del>
    </w:p>
    <w:p w14:paraId="7CF79440" w14:textId="14B1BED5" w:rsidR="00AD4EB7" w:rsidDel="00E32907" w:rsidRDefault="00AD4EB7">
      <w:pPr>
        <w:pStyle w:val="TOC2"/>
        <w:tabs>
          <w:tab w:val="right" w:leader="dot" w:pos="9016"/>
        </w:tabs>
        <w:rPr>
          <w:del w:id="293" w:author="Richard Pawson" w:date="2025-01-06T11:14:00Z" w16du:dateUtc="2025-01-06T11:14:00Z"/>
          <w:rFonts w:eastAsiaTheme="minorEastAsia"/>
          <w:noProof/>
          <w:sz w:val="24"/>
          <w:szCs w:val="24"/>
          <w:lang w:eastAsia="en-GB"/>
        </w:rPr>
      </w:pPr>
      <w:del w:id="294" w:author="Richard Pawson" w:date="2025-01-06T11:14:00Z" w16du:dateUtc="2025-01-06T11:14:00Z">
        <w:r w:rsidRPr="00E32907" w:rsidDel="00E32907">
          <w:rPr>
            <w:noProof/>
            <w:rPrChange w:id="295" w:author="Richard Pawson" w:date="2025-01-06T11:14:00Z" w16du:dateUtc="2025-01-06T11:14:00Z">
              <w:rPr>
                <w:rStyle w:val="Hyperlink"/>
                <w:noProof/>
              </w:rPr>
            </w:rPrChange>
          </w:rPr>
          <w:delText>Catching and throwing exceptions</w:delText>
        </w:r>
        <w:r w:rsidDel="00E32907">
          <w:rPr>
            <w:noProof/>
            <w:webHidden/>
          </w:rPr>
          <w:tab/>
          <w:delText>45</w:delText>
        </w:r>
      </w:del>
    </w:p>
    <w:p w14:paraId="40FF463F" w14:textId="6AF5C582" w:rsidR="00AD4EB7" w:rsidDel="00E32907" w:rsidRDefault="00AD4EB7">
      <w:pPr>
        <w:pStyle w:val="TOC2"/>
        <w:tabs>
          <w:tab w:val="right" w:leader="dot" w:pos="9016"/>
        </w:tabs>
        <w:rPr>
          <w:del w:id="296" w:author="Richard Pawson" w:date="2025-01-06T11:14:00Z" w16du:dateUtc="2025-01-06T11:14:00Z"/>
          <w:rFonts w:eastAsiaTheme="minorEastAsia"/>
          <w:noProof/>
          <w:sz w:val="24"/>
          <w:szCs w:val="24"/>
          <w:lang w:eastAsia="en-GB"/>
        </w:rPr>
      </w:pPr>
      <w:del w:id="297" w:author="Richard Pawson" w:date="2025-01-06T11:14:00Z" w16du:dateUtc="2025-01-06T11:14:00Z">
        <w:r w:rsidRPr="00E32907" w:rsidDel="00E32907">
          <w:rPr>
            <w:noProof/>
            <w:rPrChange w:id="298" w:author="Richard Pawson" w:date="2025-01-06T11:14:00Z" w16du:dateUtc="2025-01-06T11:14:00Z">
              <w:rPr>
                <w:rStyle w:val="Hyperlink"/>
                <w:noProof/>
              </w:rPr>
            </w:rPrChange>
          </w:rPr>
          <w:delText>Generating random numbers</w:delText>
        </w:r>
        <w:r w:rsidDel="00E32907">
          <w:rPr>
            <w:noProof/>
            <w:webHidden/>
          </w:rPr>
          <w:tab/>
          <w:delText>46</w:delText>
        </w:r>
      </w:del>
    </w:p>
    <w:p w14:paraId="1C36C76A" w14:textId="10D27C8E" w:rsidR="00AD4EB7" w:rsidDel="00E32907" w:rsidRDefault="00AD4EB7">
      <w:pPr>
        <w:pStyle w:val="TOC2"/>
        <w:tabs>
          <w:tab w:val="right" w:leader="dot" w:pos="9016"/>
        </w:tabs>
        <w:rPr>
          <w:del w:id="299" w:author="Richard Pawson" w:date="2025-01-06T11:14:00Z" w16du:dateUtc="2025-01-06T11:14:00Z"/>
          <w:rFonts w:eastAsiaTheme="minorEastAsia"/>
          <w:noProof/>
          <w:sz w:val="24"/>
          <w:szCs w:val="24"/>
          <w:lang w:eastAsia="en-GB"/>
        </w:rPr>
      </w:pPr>
      <w:del w:id="300" w:author="Richard Pawson" w:date="2025-01-06T11:14:00Z" w16du:dateUtc="2025-01-06T11:14:00Z">
        <w:r w:rsidRPr="00E32907" w:rsidDel="00E32907">
          <w:rPr>
            <w:noProof/>
            <w:rPrChange w:id="301" w:author="Richard Pawson" w:date="2025-01-06T11:14:00Z" w16du:dateUtc="2025-01-06T11:14:00Z">
              <w:rPr>
                <w:rStyle w:val="Hyperlink"/>
                <w:noProof/>
              </w:rPr>
            </w:rPrChange>
          </w:rPr>
          <w:delText>Comments</w:delText>
        </w:r>
        <w:r w:rsidDel="00E32907">
          <w:rPr>
            <w:noProof/>
            <w:webHidden/>
          </w:rPr>
          <w:tab/>
          <w:delText>47</w:delText>
        </w:r>
      </w:del>
    </w:p>
    <w:p w14:paraId="7C8CEFE4" w14:textId="32D5A5E6" w:rsidR="00AD4EB7" w:rsidDel="00E32907" w:rsidRDefault="00AD4EB7">
      <w:pPr>
        <w:pStyle w:val="TOC1"/>
        <w:rPr>
          <w:del w:id="302" w:author="Richard Pawson" w:date="2025-01-06T11:14:00Z" w16du:dateUtc="2025-01-06T11:14:00Z"/>
          <w:rFonts w:eastAsiaTheme="minorEastAsia"/>
          <w:noProof/>
          <w:sz w:val="24"/>
          <w:szCs w:val="24"/>
          <w:lang w:eastAsia="en-GB"/>
        </w:rPr>
      </w:pPr>
      <w:del w:id="303" w:author="Richard Pawson" w:date="2025-01-06T11:14:00Z" w16du:dateUtc="2025-01-06T11:14:00Z">
        <w:r w:rsidRPr="00E32907" w:rsidDel="00E32907">
          <w:rPr>
            <w:noProof/>
            <w:rPrChange w:id="304" w:author="Richard Pawson" w:date="2025-01-06T11:14:00Z" w16du:dateUtc="2025-01-06T11:14:00Z">
              <w:rPr>
                <w:rStyle w:val="Hyperlink"/>
                <w:noProof/>
              </w:rPr>
            </w:rPrChange>
          </w:rPr>
          <w:delText>Object-oriented programming</w:delText>
        </w:r>
        <w:r w:rsidDel="00E32907">
          <w:rPr>
            <w:noProof/>
            <w:webHidden/>
          </w:rPr>
          <w:tab/>
          <w:delText>48</w:delText>
        </w:r>
      </w:del>
    </w:p>
    <w:p w14:paraId="45DBFB7C" w14:textId="38EFF0BF" w:rsidR="00AD4EB7" w:rsidDel="00E32907" w:rsidRDefault="00AD4EB7">
      <w:pPr>
        <w:pStyle w:val="TOC2"/>
        <w:tabs>
          <w:tab w:val="right" w:leader="dot" w:pos="9016"/>
        </w:tabs>
        <w:rPr>
          <w:del w:id="305" w:author="Richard Pawson" w:date="2025-01-06T11:14:00Z" w16du:dateUtc="2025-01-06T11:14:00Z"/>
          <w:rFonts w:eastAsiaTheme="minorEastAsia"/>
          <w:noProof/>
          <w:sz w:val="24"/>
          <w:szCs w:val="24"/>
          <w:lang w:eastAsia="en-GB"/>
        </w:rPr>
      </w:pPr>
      <w:del w:id="306" w:author="Richard Pawson" w:date="2025-01-06T11:14:00Z" w16du:dateUtc="2025-01-06T11:14:00Z">
        <w:r w:rsidRPr="00E32907" w:rsidDel="00E32907">
          <w:rPr>
            <w:noProof/>
            <w:rPrChange w:id="307" w:author="Richard Pawson" w:date="2025-01-06T11:14:00Z" w16du:dateUtc="2025-01-06T11:14:00Z">
              <w:rPr>
                <w:rStyle w:val="Hyperlink"/>
                <w:noProof/>
              </w:rPr>
            </w:rPrChange>
          </w:rPr>
          <w:delText>Class</w:delText>
        </w:r>
        <w:r w:rsidDel="00E32907">
          <w:rPr>
            <w:noProof/>
            <w:webHidden/>
          </w:rPr>
          <w:tab/>
          <w:delText>49</w:delText>
        </w:r>
      </w:del>
    </w:p>
    <w:p w14:paraId="234B8F0D" w14:textId="642EE354" w:rsidR="00AD4EB7" w:rsidDel="00E32907" w:rsidRDefault="00AD4EB7">
      <w:pPr>
        <w:pStyle w:val="TOC2"/>
        <w:tabs>
          <w:tab w:val="right" w:leader="dot" w:pos="9016"/>
        </w:tabs>
        <w:rPr>
          <w:del w:id="308" w:author="Richard Pawson" w:date="2025-01-06T11:14:00Z" w16du:dateUtc="2025-01-06T11:14:00Z"/>
          <w:rFonts w:eastAsiaTheme="minorEastAsia"/>
          <w:noProof/>
          <w:sz w:val="24"/>
          <w:szCs w:val="24"/>
          <w:lang w:eastAsia="en-GB"/>
        </w:rPr>
      </w:pPr>
      <w:del w:id="309" w:author="Richard Pawson" w:date="2025-01-06T11:14:00Z" w16du:dateUtc="2025-01-06T11:14:00Z">
        <w:r w:rsidRPr="00E32907" w:rsidDel="00E32907">
          <w:rPr>
            <w:noProof/>
            <w:rPrChange w:id="310" w:author="Richard Pawson" w:date="2025-01-06T11:14:00Z" w16du:dateUtc="2025-01-06T11:14:00Z">
              <w:rPr>
                <w:rStyle w:val="Hyperlink"/>
                <w:noProof/>
              </w:rPr>
            </w:rPrChange>
          </w:rPr>
          <w:delText>Abstract class</w:delText>
        </w:r>
        <w:r w:rsidDel="00E32907">
          <w:rPr>
            <w:noProof/>
            <w:webHidden/>
          </w:rPr>
          <w:tab/>
          <w:delText>51</w:delText>
        </w:r>
      </w:del>
    </w:p>
    <w:p w14:paraId="24BBB8BF" w14:textId="01C83EF3" w:rsidR="00AD4EB7" w:rsidDel="00E32907" w:rsidRDefault="00AD4EB7">
      <w:pPr>
        <w:pStyle w:val="TOC2"/>
        <w:tabs>
          <w:tab w:val="right" w:leader="dot" w:pos="9016"/>
        </w:tabs>
        <w:rPr>
          <w:del w:id="311" w:author="Richard Pawson" w:date="2025-01-06T11:14:00Z" w16du:dateUtc="2025-01-06T11:14:00Z"/>
          <w:rFonts w:eastAsiaTheme="minorEastAsia"/>
          <w:noProof/>
          <w:sz w:val="24"/>
          <w:szCs w:val="24"/>
          <w:lang w:eastAsia="en-GB"/>
        </w:rPr>
      </w:pPr>
      <w:del w:id="312" w:author="Richard Pawson" w:date="2025-01-06T11:14:00Z" w16du:dateUtc="2025-01-06T11:14:00Z">
        <w:r w:rsidRPr="00E32907" w:rsidDel="00E32907">
          <w:rPr>
            <w:noProof/>
            <w:rPrChange w:id="313" w:author="Richard Pawson" w:date="2025-01-06T11:14:00Z" w16du:dateUtc="2025-01-06T11:14:00Z">
              <w:rPr>
                <w:rStyle w:val="Hyperlink"/>
                <w:noProof/>
              </w:rPr>
            </w:rPrChange>
          </w:rPr>
          <w:delText>Property</w:delText>
        </w:r>
        <w:r w:rsidDel="00E32907">
          <w:rPr>
            <w:noProof/>
            <w:webHidden/>
          </w:rPr>
          <w:tab/>
          <w:delText>52</w:delText>
        </w:r>
      </w:del>
    </w:p>
    <w:p w14:paraId="50AB34C1" w14:textId="6B31531B" w:rsidR="00AD4EB7" w:rsidDel="00E32907" w:rsidRDefault="00AD4EB7">
      <w:pPr>
        <w:pStyle w:val="TOC2"/>
        <w:tabs>
          <w:tab w:val="right" w:leader="dot" w:pos="9016"/>
        </w:tabs>
        <w:rPr>
          <w:del w:id="314" w:author="Richard Pawson" w:date="2025-01-06T11:14:00Z" w16du:dateUtc="2025-01-06T11:14:00Z"/>
          <w:rFonts w:eastAsiaTheme="minorEastAsia"/>
          <w:noProof/>
          <w:sz w:val="24"/>
          <w:szCs w:val="24"/>
          <w:lang w:eastAsia="en-GB"/>
        </w:rPr>
      </w:pPr>
      <w:del w:id="315" w:author="Richard Pawson" w:date="2025-01-06T11:14:00Z" w16du:dateUtc="2025-01-06T11:14:00Z">
        <w:r w:rsidRPr="00E32907" w:rsidDel="00E32907">
          <w:rPr>
            <w:noProof/>
            <w:rPrChange w:id="316" w:author="Richard Pawson" w:date="2025-01-06T11:14:00Z" w16du:dateUtc="2025-01-06T11:14:00Z">
              <w:rPr>
                <w:rStyle w:val="Hyperlink"/>
                <w:noProof/>
              </w:rPr>
            </w:rPrChange>
          </w:rPr>
          <w:delText>Function method</w:delText>
        </w:r>
        <w:r w:rsidDel="00E32907">
          <w:rPr>
            <w:noProof/>
            <w:webHidden/>
          </w:rPr>
          <w:tab/>
          <w:delText>53</w:delText>
        </w:r>
      </w:del>
    </w:p>
    <w:p w14:paraId="5313A0E3" w14:textId="2266549A" w:rsidR="00AD4EB7" w:rsidDel="00E32907" w:rsidRDefault="00AD4EB7">
      <w:pPr>
        <w:pStyle w:val="TOC2"/>
        <w:tabs>
          <w:tab w:val="right" w:leader="dot" w:pos="9016"/>
        </w:tabs>
        <w:rPr>
          <w:del w:id="317" w:author="Richard Pawson" w:date="2025-01-06T11:14:00Z" w16du:dateUtc="2025-01-06T11:14:00Z"/>
          <w:rFonts w:eastAsiaTheme="minorEastAsia"/>
          <w:noProof/>
          <w:sz w:val="24"/>
          <w:szCs w:val="24"/>
          <w:lang w:eastAsia="en-GB"/>
        </w:rPr>
      </w:pPr>
      <w:del w:id="318" w:author="Richard Pawson" w:date="2025-01-06T11:14:00Z" w16du:dateUtc="2025-01-06T11:14:00Z">
        <w:r w:rsidRPr="00E32907" w:rsidDel="00E32907">
          <w:rPr>
            <w:noProof/>
            <w:rPrChange w:id="319" w:author="Richard Pawson" w:date="2025-01-06T11:14:00Z" w16du:dateUtc="2025-01-06T11:14:00Z">
              <w:rPr>
                <w:rStyle w:val="Hyperlink"/>
                <w:noProof/>
              </w:rPr>
            </w:rPrChange>
          </w:rPr>
          <w:delText>Procedure method</w:delText>
        </w:r>
        <w:r w:rsidDel="00E32907">
          <w:rPr>
            <w:noProof/>
            <w:webHidden/>
          </w:rPr>
          <w:tab/>
          <w:delText>54</w:delText>
        </w:r>
      </w:del>
    </w:p>
    <w:p w14:paraId="330FF6F6" w14:textId="6E5A9EAF" w:rsidR="00AD4EB7" w:rsidDel="00E32907" w:rsidRDefault="00AD4EB7">
      <w:pPr>
        <w:pStyle w:val="TOC1"/>
        <w:rPr>
          <w:del w:id="320" w:author="Richard Pawson" w:date="2025-01-06T11:14:00Z" w16du:dateUtc="2025-01-06T11:14:00Z"/>
          <w:rFonts w:eastAsiaTheme="minorEastAsia"/>
          <w:noProof/>
          <w:sz w:val="24"/>
          <w:szCs w:val="24"/>
          <w:lang w:eastAsia="en-GB"/>
        </w:rPr>
      </w:pPr>
      <w:del w:id="321" w:author="Richard Pawson" w:date="2025-01-06T11:14:00Z" w16du:dateUtc="2025-01-06T11:14:00Z">
        <w:r w:rsidRPr="00E32907" w:rsidDel="00E32907">
          <w:rPr>
            <w:noProof/>
            <w:rPrChange w:id="322" w:author="Richard Pawson" w:date="2025-01-06T11:14:00Z" w16du:dateUtc="2025-01-06T11:14:00Z">
              <w:rPr>
                <w:rStyle w:val="Hyperlink"/>
                <w:noProof/>
              </w:rPr>
            </w:rPrChange>
          </w:rPr>
          <w:delText>Functional programming</w:delText>
        </w:r>
        <w:r w:rsidDel="00E32907">
          <w:rPr>
            <w:noProof/>
            <w:webHidden/>
          </w:rPr>
          <w:tab/>
          <w:delText>55</w:delText>
        </w:r>
      </w:del>
    </w:p>
    <w:p w14:paraId="068214AF" w14:textId="3AA5C420" w:rsidR="00AD4EB7" w:rsidDel="00E32907" w:rsidRDefault="00AD4EB7">
      <w:pPr>
        <w:pStyle w:val="TOC2"/>
        <w:tabs>
          <w:tab w:val="right" w:leader="dot" w:pos="9016"/>
        </w:tabs>
        <w:rPr>
          <w:del w:id="323" w:author="Richard Pawson" w:date="2025-01-06T11:14:00Z" w16du:dateUtc="2025-01-06T11:14:00Z"/>
          <w:rFonts w:eastAsiaTheme="minorEastAsia"/>
          <w:noProof/>
          <w:sz w:val="24"/>
          <w:szCs w:val="24"/>
          <w:lang w:eastAsia="en-GB"/>
        </w:rPr>
      </w:pPr>
      <w:del w:id="324" w:author="Richard Pawson" w:date="2025-01-06T11:14:00Z" w16du:dateUtc="2025-01-06T11:14:00Z">
        <w:r w:rsidRPr="00E32907" w:rsidDel="00E32907">
          <w:rPr>
            <w:noProof/>
            <w:rPrChange w:id="325" w:author="Richard Pawson" w:date="2025-01-06T11:14:00Z" w16du:dateUtc="2025-01-06T11:14:00Z">
              <w:rPr>
                <w:rStyle w:val="Hyperlink"/>
                <w:noProof/>
              </w:rPr>
            </w:rPrChange>
          </w:rPr>
          <w:delText>If expression</w:delText>
        </w:r>
        <w:r w:rsidDel="00E32907">
          <w:rPr>
            <w:noProof/>
            <w:webHidden/>
          </w:rPr>
          <w:tab/>
          <w:delText>57</w:delText>
        </w:r>
      </w:del>
    </w:p>
    <w:p w14:paraId="476044D5" w14:textId="1B0109E6" w:rsidR="00AD4EB7" w:rsidDel="00E32907" w:rsidRDefault="00AD4EB7">
      <w:pPr>
        <w:pStyle w:val="TOC2"/>
        <w:tabs>
          <w:tab w:val="right" w:leader="dot" w:pos="9016"/>
        </w:tabs>
        <w:rPr>
          <w:del w:id="326" w:author="Richard Pawson" w:date="2025-01-06T11:14:00Z" w16du:dateUtc="2025-01-06T11:14:00Z"/>
          <w:rFonts w:eastAsiaTheme="minorEastAsia"/>
          <w:noProof/>
          <w:sz w:val="24"/>
          <w:szCs w:val="24"/>
          <w:lang w:eastAsia="en-GB"/>
        </w:rPr>
      </w:pPr>
      <w:del w:id="327" w:author="Richard Pawson" w:date="2025-01-06T11:14:00Z" w16du:dateUtc="2025-01-06T11:14:00Z">
        <w:r w:rsidRPr="00E32907" w:rsidDel="00E32907">
          <w:rPr>
            <w:noProof/>
            <w:rPrChange w:id="328" w:author="Richard Pawson" w:date="2025-01-06T11:14:00Z" w16du:dateUtc="2025-01-06T11:14:00Z">
              <w:rPr>
                <w:rStyle w:val="Hyperlink"/>
                <w:noProof/>
              </w:rPr>
            </w:rPrChange>
          </w:rPr>
          <w:delText>Let statement</w:delText>
        </w:r>
        <w:r w:rsidDel="00E32907">
          <w:rPr>
            <w:noProof/>
            <w:webHidden/>
          </w:rPr>
          <w:tab/>
          <w:delText>58</w:delText>
        </w:r>
      </w:del>
    </w:p>
    <w:p w14:paraId="533D6F40" w14:textId="424B267E" w:rsidR="00AD4EB7" w:rsidDel="00E32907" w:rsidRDefault="00AD4EB7">
      <w:pPr>
        <w:pStyle w:val="TOC2"/>
        <w:tabs>
          <w:tab w:val="right" w:leader="dot" w:pos="9016"/>
        </w:tabs>
        <w:rPr>
          <w:del w:id="329" w:author="Richard Pawson" w:date="2025-01-06T11:14:00Z" w16du:dateUtc="2025-01-06T11:14:00Z"/>
          <w:rFonts w:eastAsiaTheme="minorEastAsia"/>
          <w:noProof/>
          <w:sz w:val="24"/>
          <w:szCs w:val="24"/>
          <w:lang w:eastAsia="en-GB"/>
        </w:rPr>
      </w:pPr>
      <w:del w:id="330" w:author="Richard Pawson" w:date="2025-01-06T11:14:00Z" w16du:dateUtc="2025-01-06T11:14:00Z">
        <w:r w:rsidRPr="00E32907" w:rsidDel="00E32907">
          <w:rPr>
            <w:noProof/>
            <w:rPrChange w:id="331" w:author="Richard Pawson" w:date="2025-01-06T11:14:00Z" w16du:dateUtc="2025-01-06T11:14:00Z">
              <w:rPr>
                <w:rStyle w:val="Hyperlink"/>
                <w:noProof/>
              </w:rPr>
            </w:rPrChange>
          </w:rPr>
          <w:delText>Higher order functions (HoFs)</w:delText>
        </w:r>
        <w:r w:rsidDel="00E32907">
          <w:rPr>
            <w:noProof/>
            <w:webHidden/>
          </w:rPr>
          <w:tab/>
          <w:delText>59</w:delText>
        </w:r>
      </w:del>
    </w:p>
    <w:p w14:paraId="76E1DC37" w14:textId="5595CB1A" w:rsidR="00AD4EB7" w:rsidDel="00E32907" w:rsidRDefault="00AD4EB7">
      <w:pPr>
        <w:pStyle w:val="TOC2"/>
        <w:tabs>
          <w:tab w:val="right" w:leader="dot" w:pos="9016"/>
        </w:tabs>
        <w:rPr>
          <w:del w:id="332" w:author="Richard Pawson" w:date="2025-01-06T11:14:00Z" w16du:dateUtc="2025-01-06T11:14:00Z"/>
          <w:rFonts w:eastAsiaTheme="minorEastAsia"/>
          <w:noProof/>
          <w:sz w:val="24"/>
          <w:szCs w:val="24"/>
          <w:lang w:eastAsia="en-GB"/>
        </w:rPr>
      </w:pPr>
      <w:del w:id="333" w:author="Richard Pawson" w:date="2025-01-06T11:14:00Z" w16du:dateUtc="2025-01-06T11:14:00Z">
        <w:r w:rsidRPr="00E32907" w:rsidDel="00E32907">
          <w:rPr>
            <w:noProof/>
            <w:rPrChange w:id="334" w:author="Richard Pawson" w:date="2025-01-06T11:14:00Z" w16du:dateUtc="2025-01-06T11:14:00Z">
              <w:rPr>
                <w:rStyle w:val="Hyperlink"/>
                <w:noProof/>
              </w:rPr>
            </w:rPrChange>
          </w:rPr>
          <w:delText>Working with records</w:delText>
        </w:r>
        <w:r w:rsidDel="00E32907">
          <w:rPr>
            <w:noProof/>
            <w:webHidden/>
          </w:rPr>
          <w:tab/>
          <w:delText>61</w:delText>
        </w:r>
      </w:del>
    </w:p>
    <w:p w14:paraId="51CA0E62" w14:textId="4CC573B1" w:rsidR="00AD4EB7" w:rsidDel="00E32907" w:rsidRDefault="00AD4EB7">
      <w:pPr>
        <w:pStyle w:val="TOC2"/>
        <w:tabs>
          <w:tab w:val="right" w:leader="dot" w:pos="9016"/>
        </w:tabs>
        <w:rPr>
          <w:del w:id="335" w:author="Richard Pawson" w:date="2025-01-06T11:14:00Z" w16du:dateUtc="2025-01-06T11:14:00Z"/>
          <w:rFonts w:eastAsiaTheme="minorEastAsia"/>
          <w:noProof/>
          <w:sz w:val="24"/>
          <w:szCs w:val="24"/>
          <w:lang w:eastAsia="en-GB"/>
        </w:rPr>
      </w:pPr>
      <w:del w:id="336" w:author="Richard Pawson" w:date="2025-01-06T11:14:00Z" w16du:dateUtc="2025-01-06T11:14:00Z">
        <w:r w:rsidRPr="00E32907" w:rsidDel="00E32907">
          <w:rPr>
            <w:noProof/>
            <w:rPrChange w:id="337" w:author="Richard Pawson" w:date="2025-01-06T11:14:00Z" w16du:dateUtc="2025-01-06T11:14:00Z">
              <w:rPr>
                <w:rStyle w:val="Hyperlink"/>
                <w:noProof/>
              </w:rPr>
            </w:rPrChange>
          </w:rPr>
          <w:delText>Generating random numbers within a function</w:delText>
        </w:r>
        <w:r w:rsidDel="00E32907">
          <w:rPr>
            <w:noProof/>
            <w:webHidden/>
          </w:rPr>
          <w:tab/>
          <w:delText>63</w:delText>
        </w:r>
      </w:del>
    </w:p>
    <w:p w14:paraId="4F96AEBA" w14:textId="30A18BB5" w:rsidR="00AD4EB7" w:rsidDel="00E32907" w:rsidRDefault="00AD4EB7">
      <w:pPr>
        <w:pStyle w:val="TOC1"/>
        <w:rPr>
          <w:del w:id="338" w:author="Richard Pawson" w:date="2025-01-06T11:14:00Z" w16du:dateUtc="2025-01-06T11:14:00Z"/>
          <w:rFonts w:eastAsiaTheme="minorEastAsia"/>
          <w:noProof/>
          <w:sz w:val="24"/>
          <w:szCs w:val="24"/>
          <w:lang w:eastAsia="en-GB"/>
        </w:rPr>
      </w:pPr>
      <w:del w:id="339" w:author="Richard Pawson" w:date="2025-01-06T11:14:00Z" w16du:dateUtc="2025-01-06T11:14:00Z">
        <w:r w:rsidRPr="00E32907" w:rsidDel="00E32907">
          <w:rPr>
            <w:noProof/>
            <w:rPrChange w:id="340" w:author="Richard Pawson" w:date="2025-01-06T11:14:00Z" w16du:dateUtc="2025-01-06T11:14:00Z">
              <w:rPr>
                <w:rStyle w:val="Hyperlink"/>
                <w:noProof/>
              </w:rPr>
            </w:rPrChange>
          </w:rPr>
          <w:delText>Tests</w:delText>
        </w:r>
        <w:r w:rsidDel="00E32907">
          <w:rPr>
            <w:noProof/>
            <w:webHidden/>
          </w:rPr>
          <w:tab/>
          <w:delText>64</w:delText>
        </w:r>
      </w:del>
    </w:p>
    <w:p w14:paraId="62B9E957" w14:textId="4AA2E4F1" w:rsidR="00AD4EB7" w:rsidDel="00E32907" w:rsidRDefault="00AD4EB7">
      <w:pPr>
        <w:pStyle w:val="TOC1"/>
        <w:rPr>
          <w:del w:id="341" w:author="Richard Pawson" w:date="2025-01-06T11:14:00Z" w16du:dateUtc="2025-01-06T11:14:00Z"/>
          <w:rFonts w:eastAsiaTheme="minorEastAsia"/>
          <w:noProof/>
          <w:sz w:val="24"/>
          <w:szCs w:val="24"/>
          <w:lang w:eastAsia="en-GB"/>
        </w:rPr>
      </w:pPr>
      <w:del w:id="342" w:author="Richard Pawson" w:date="2025-01-06T11:14:00Z" w16du:dateUtc="2025-01-06T11:14:00Z">
        <w:r w:rsidRPr="00E32907" w:rsidDel="00E32907">
          <w:rPr>
            <w:noProof/>
            <w:rPrChange w:id="343" w:author="Richard Pawson" w:date="2025-01-06T11:14:00Z" w16du:dateUtc="2025-01-06T11:14:00Z">
              <w:rPr>
                <w:rStyle w:val="Hyperlink"/>
                <w:noProof/>
              </w:rPr>
            </w:rPrChange>
          </w:rPr>
          <w:delText>Types</w:delText>
        </w:r>
        <w:r w:rsidDel="00E32907">
          <w:rPr>
            <w:noProof/>
            <w:webHidden/>
          </w:rPr>
          <w:tab/>
          <w:delText>66</w:delText>
        </w:r>
      </w:del>
    </w:p>
    <w:p w14:paraId="11398B4C" w14:textId="28B5D5D6" w:rsidR="00AD4EB7" w:rsidDel="00E32907" w:rsidRDefault="00AD4EB7">
      <w:pPr>
        <w:pStyle w:val="TOC2"/>
        <w:tabs>
          <w:tab w:val="right" w:leader="dot" w:pos="9016"/>
        </w:tabs>
        <w:rPr>
          <w:del w:id="344" w:author="Richard Pawson" w:date="2025-01-06T11:14:00Z" w16du:dateUtc="2025-01-06T11:14:00Z"/>
          <w:rFonts w:eastAsiaTheme="minorEastAsia"/>
          <w:noProof/>
          <w:sz w:val="24"/>
          <w:szCs w:val="24"/>
          <w:lang w:eastAsia="en-GB"/>
        </w:rPr>
      </w:pPr>
      <w:del w:id="345" w:author="Richard Pawson" w:date="2025-01-06T11:14:00Z" w16du:dateUtc="2025-01-06T11:14:00Z">
        <w:r w:rsidRPr="00E32907" w:rsidDel="00E32907">
          <w:rPr>
            <w:noProof/>
            <w:rPrChange w:id="346" w:author="Richard Pawson" w:date="2025-01-06T11:14:00Z" w16du:dateUtc="2025-01-06T11:14:00Z">
              <w:rPr>
                <w:rStyle w:val="Hyperlink"/>
                <w:noProof/>
              </w:rPr>
            </w:rPrChange>
          </w:rPr>
          <w:delText>Int</w:delText>
        </w:r>
        <w:r w:rsidDel="00E32907">
          <w:rPr>
            <w:noProof/>
            <w:webHidden/>
          </w:rPr>
          <w:tab/>
          <w:delText>67</w:delText>
        </w:r>
      </w:del>
    </w:p>
    <w:p w14:paraId="67A18A2B" w14:textId="54B8B41F" w:rsidR="00AD4EB7" w:rsidDel="00E32907" w:rsidRDefault="00AD4EB7">
      <w:pPr>
        <w:pStyle w:val="TOC2"/>
        <w:tabs>
          <w:tab w:val="right" w:leader="dot" w:pos="9016"/>
        </w:tabs>
        <w:rPr>
          <w:del w:id="347" w:author="Richard Pawson" w:date="2025-01-06T11:14:00Z" w16du:dateUtc="2025-01-06T11:14:00Z"/>
          <w:rFonts w:eastAsiaTheme="minorEastAsia"/>
          <w:noProof/>
          <w:sz w:val="24"/>
          <w:szCs w:val="24"/>
          <w:lang w:eastAsia="en-GB"/>
        </w:rPr>
      </w:pPr>
      <w:del w:id="348" w:author="Richard Pawson" w:date="2025-01-06T11:14:00Z" w16du:dateUtc="2025-01-06T11:14:00Z">
        <w:r w:rsidRPr="00E32907" w:rsidDel="00E32907">
          <w:rPr>
            <w:noProof/>
            <w:rPrChange w:id="349" w:author="Richard Pawson" w:date="2025-01-06T11:14:00Z" w16du:dateUtc="2025-01-06T11:14:00Z">
              <w:rPr>
                <w:rStyle w:val="Hyperlink"/>
                <w:noProof/>
              </w:rPr>
            </w:rPrChange>
          </w:rPr>
          <w:delText>Float</w:delText>
        </w:r>
        <w:r w:rsidDel="00E32907">
          <w:rPr>
            <w:noProof/>
            <w:webHidden/>
          </w:rPr>
          <w:tab/>
          <w:delText>68</w:delText>
        </w:r>
      </w:del>
    </w:p>
    <w:p w14:paraId="3B3E903A" w14:textId="4B631D62" w:rsidR="00AD4EB7" w:rsidDel="00E32907" w:rsidRDefault="00AD4EB7">
      <w:pPr>
        <w:pStyle w:val="TOC2"/>
        <w:tabs>
          <w:tab w:val="right" w:leader="dot" w:pos="9016"/>
        </w:tabs>
        <w:rPr>
          <w:del w:id="350" w:author="Richard Pawson" w:date="2025-01-06T11:14:00Z" w16du:dateUtc="2025-01-06T11:14:00Z"/>
          <w:rFonts w:eastAsiaTheme="minorEastAsia"/>
          <w:noProof/>
          <w:sz w:val="24"/>
          <w:szCs w:val="24"/>
          <w:lang w:eastAsia="en-GB"/>
        </w:rPr>
      </w:pPr>
      <w:del w:id="351" w:author="Richard Pawson" w:date="2025-01-06T11:14:00Z" w16du:dateUtc="2025-01-06T11:14:00Z">
        <w:r w:rsidRPr="00E32907" w:rsidDel="00E32907">
          <w:rPr>
            <w:noProof/>
            <w:rPrChange w:id="352" w:author="Richard Pawson" w:date="2025-01-06T11:14:00Z" w16du:dateUtc="2025-01-06T11:14:00Z">
              <w:rPr>
                <w:rStyle w:val="Hyperlink"/>
                <w:noProof/>
              </w:rPr>
            </w:rPrChange>
          </w:rPr>
          <w:delText>Boolean</w:delText>
        </w:r>
        <w:r w:rsidDel="00E32907">
          <w:rPr>
            <w:noProof/>
            <w:webHidden/>
          </w:rPr>
          <w:tab/>
          <w:delText>69</w:delText>
        </w:r>
      </w:del>
    </w:p>
    <w:p w14:paraId="6A2FDD88" w14:textId="4AA84D3F" w:rsidR="00AD4EB7" w:rsidDel="00E32907" w:rsidRDefault="00AD4EB7">
      <w:pPr>
        <w:pStyle w:val="TOC2"/>
        <w:tabs>
          <w:tab w:val="right" w:leader="dot" w:pos="9016"/>
        </w:tabs>
        <w:rPr>
          <w:del w:id="353" w:author="Richard Pawson" w:date="2025-01-06T11:14:00Z" w16du:dateUtc="2025-01-06T11:14:00Z"/>
          <w:rFonts w:eastAsiaTheme="minorEastAsia"/>
          <w:noProof/>
          <w:sz w:val="24"/>
          <w:szCs w:val="24"/>
          <w:lang w:eastAsia="en-GB"/>
        </w:rPr>
      </w:pPr>
      <w:del w:id="354" w:author="Richard Pawson" w:date="2025-01-06T11:14:00Z" w16du:dateUtc="2025-01-06T11:14:00Z">
        <w:r w:rsidRPr="00E32907" w:rsidDel="00E32907">
          <w:rPr>
            <w:noProof/>
            <w:rPrChange w:id="355" w:author="Richard Pawson" w:date="2025-01-06T11:14:00Z" w16du:dateUtc="2025-01-06T11:14:00Z">
              <w:rPr>
                <w:rStyle w:val="Hyperlink"/>
                <w:noProof/>
              </w:rPr>
            </w:rPrChange>
          </w:rPr>
          <w:delText>String</w:delText>
        </w:r>
        <w:r w:rsidDel="00E32907">
          <w:rPr>
            <w:noProof/>
            <w:webHidden/>
          </w:rPr>
          <w:tab/>
          <w:delText>70</w:delText>
        </w:r>
      </w:del>
    </w:p>
    <w:p w14:paraId="495289CA" w14:textId="084D294A" w:rsidR="00AD4EB7" w:rsidDel="00E32907" w:rsidRDefault="00AD4EB7">
      <w:pPr>
        <w:pStyle w:val="TOC2"/>
        <w:tabs>
          <w:tab w:val="right" w:leader="dot" w:pos="9016"/>
        </w:tabs>
        <w:rPr>
          <w:del w:id="356" w:author="Richard Pawson" w:date="2025-01-06T11:14:00Z" w16du:dateUtc="2025-01-06T11:14:00Z"/>
          <w:rFonts w:eastAsiaTheme="minorEastAsia"/>
          <w:noProof/>
          <w:sz w:val="24"/>
          <w:szCs w:val="24"/>
          <w:lang w:eastAsia="en-GB"/>
        </w:rPr>
      </w:pPr>
      <w:del w:id="357" w:author="Richard Pawson" w:date="2025-01-06T11:14:00Z" w16du:dateUtc="2025-01-06T11:14:00Z">
        <w:r w:rsidRPr="00E32907" w:rsidDel="00E32907">
          <w:rPr>
            <w:noProof/>
            <w:rPrChange w:id="358" w:author="Richard Pawson" w:date="2025-01-06T11:14:00Z" w16du:dateUtc="2025-01-06T11:14:00Z">
              <w:rPr>
                <w:rStyle w:val="Hyperlink"/>
                <w:noProof/>
              </w:rPr>
            </w:rPrChange>
          </w:rPr>
          <w:delText>Arrays and Lists</w:delText>
        </w:r>
        <w:r w:rsidDel="00E32907">
          <w:rPr>
            <w:noProof/>
            <w:webHidden/>
          </w:rPr>
          <w:tab/>
          <w:delText>72</w:delText>
        </w:r>
      </w:del>
    </w:p>
    <w:p w14:paraId="7E7CECFC" w14:textId="64E10370" w:rsidR="00AD4EB7" w:rsidDel="00E32907" w:rsidRDefault="00AD4EB7">
      <w:pPr>
        <w:pStyle w:val="TOC2"/>
        <w:tabs>
          <w:tab w:val="right" w:leader="dot" w:pos="9016"/>
        </w:tabs>
        <w:rPr>
          <w:del w:id="359" w:author="Richard Pawson" w:date="2025-01-06T11:14:00Z" w16du:dateUtc="2025-01-06T11:14:00Z"/>
          <w:rFonts w:eastAsiaTheme="minorEastAsia"/>
          <w:noProof/>
          <w:sz w:val="24"/>
          <w:szCs w:val="24"/>
          <w:lang w:eastAsia="en-GB"/>
        </w:rPr>
      </w:pPr>
      <w:del w:id="360" w:author="Richard Pawson" w:date="2025-01-06T11:14:00Z" w16du:dateUtc="2025-01-06T11:14:00Z">
        <w:r w:rsidRPr="00E32907" w:rsidDel="00E32907">
          <w:rPr>
            <w:noProof/>
            <w:rPrChange w:id="361" w:author="Richard Pawson" w:date="2025-01-06T11:14:00Z" w16du:dateUtc="2025-01-06T11:14:00Z">
              <w:rPr>
                <w:rStyle w:val="Hyperlink"/>
                <w:noProof/>
              </w:rPr>
            </w:rPrChange>
          </w:rPr>
          <w:delText>Dictionaries</w:delText>
        </w:r>
        <w:r w:rsidDel="00E32907">
          <w:rPr>
            <w:noProof/>
            <w:webHidden/>
          </w:rPr>
          <w:tab/>
          <w:delText>77</w:delText>
        </w:r>
      </w:del>
    </w:p>
    <w:p w14:paraId="199C8140" w14:textId="1D09D740" w:rsidR="00AD4EB7" w:rsidDel="00E32907" w:rsidRDefault="00AD4EB7">
      <w:pPr>
        <w:pStyle w:val="TOC2"/>
        <w:tabs>
          <w:tab w:val="right" w:leader="dot" w:pos="9016"/>
        </w:tabs>
        <w:rPr>
          <w:del w:id="362" w:author="Richard Pawson" w:date="2025-01-06T11:14:00Z" w16du:dateUtc="2025-01-06T11:14:00Z"/>
          <w:rFonts w:eastAsiaTheme="minorEastAsia"/>
          <w:noProof/>
          <w:sz w:val="24"/>
          <w:szCs w:val="24"/>
          <w:lang w:eastAsia="en-GB"/>
        </w:rPr>
      </w:pPr>
      <w:del w:id="363" w:author="Richard Pawson" w:date="2025-01-06T11:14:00Z" w16du:dateUtc="2025-01-06T11:14:00Z">
        <w:r w:rsidRPr="00E32907" w:rsidDel="00E32907">
          <w:rPr>
            <w:noProof/>
            <w:rPrChange w:id="364" w:author="Richard Pawson" w:date="2025-01-06T11:14:00Z" w16du:dateUtc="2025-01-06T11:14:00Z">
              <w:rPr>
                <w:rStyle w:val="Hyperlink"/>
                <w:noProof/>
              </w:rPr>
            </w:rPrChange>
          </w:rPr>
          <w:delText>Tuple</w:delText>
        </w:r>
        <w:r w:rsidDel="00E32907">
          <w:rPr>
            <w:noProof/>
            <w:webHidden/>
          </w:rPr>
          <w:tab/>
          <w:delText>80</w:delText>
        </w:r>
      </w:del>
    </w:p>
    <w:p w14:paraId="241737EA" w14:textId="07A5787B" w:rsidR="00AD4EB7" w:rsidDel="00E32907" w:rsidRDefault="00AD4EB7">
      <w:pPr>
        <w:pStyle w:val="TOC2"/>
        <w:tabs>
          <w:tab w:val="right" w:leader="dot" w:pos="9016"/>
        </w:tabs>
        <w:rPr>
          <w:del w:id="365" w:author="Richard Pawson" w:date="2025-01-06T11:14:00Z" w16du:dateUtc="2025-01-06T11:14:00Z"/>
          <w:rFonts w:eastAsiaTheme="minorEastAsia"/>
          <w:noProof/>
          <w:sz w:val="24"/>
          <w:szCs w:val="24"/>
          <w:lang w:eastAsia="en-GB"/>
        </w:rPr>
      </w:pPr>
      <w:del w:id="366" w:author="Richard Pawson" w:date="2025-01-06T11:14:00Z" w16du:dateUtc="2025-01-06T11:14:00Z">
        <w:r w:rsidRPr="00E32907" w:rsidDel="00E32907">
          <w:rPr>
            <w:noProof/>
            <w:rPrChange w:id="367" w:author="Richard Pawson" w:date="2025-01-06T11:14:00Z" w16du:dateUtc="2025-01-06T11:14:00Z">
              <w:rPr>
                <w:rStyle w:val="Hyperlink"/>
                <w:noProof/>
              </w:rPr>
            </w:rPrChange>
          </w:rPr>
          <w:delText>Func</w:delText>
        </w:r>
        <w:r w:rsidDel="00E32907">
          <w:rPr>
            <w:noProof/>
            <w:webHidden/>
          </w:rPr>
          <w:tab/>
          <w:delText>82</w:delText>
        </w:r>
      </w:del>
    </w:p>
    <w:p w14:paraId="29C8C04F" w14:textId="1DDA3C94" w:rsidR="00AD4EB7" w:rsidDel="00E32907" w:rsidRDefault="00AD4EB7">
      <w:pPr>
        <w:pStyle w:val="TOC2"/>
        <w:tabs>
          <w:tab w:val="right" w:leader="dot" w:pos="9016"/>
        </w:tabs>
        <w:rPr>
          <w:del w:id="368" w:author="Richard Pawson" w:date="2025-01-06T11:14:00Z" w16du:dateUtc="2025-01-06T11:14:00Z"/>
          <w:rFonts w:eastAsiaTheme="minorEastAsia"/>
          <w:noProof/>
          <w:sz w:val="24"/>
          <w:szCs w:val="24"/>
          <w:lang w:eastAsia="en-GB"/>
        </w:rPr>
      </w:pPr>
      <w:del w:id="369" w:author="Richard Pawson" w:date="2025-01-06T11:14:00Z" w16du:dateUtc="2025-01-06T11:14:00Z">
        <w:r w:rsidRPr="00E32907" w:rsidDel="00E32907">
          <w:rPr>
            <w:noProof/>
            <w:rPrChange w:id="370" w:author="Richard Pawson" w:date="2025-01-06T11:14:00Z" w16du:dateUtc="2025-01-06T11:14:00Z">
              <w:rPr>
                <w:rStyle w:val="Hyperlink"/>
                <w:noProof/>
              </w:rPr>
            </w:rPrChange>
          </w:rPr>
          <w:delText>Identifying and comparing types with ‘typeof’</w:delText>
        </w:r>
        <w:r w:rsidDel="00E32907">
          <w:rPr>
            <w:noProof/>
            <w:webHidden/>
          </w:rPr>
          <w:tab/>
          <w:delText>83</w:delText>
        </w:r>
      </w:del>
    </w:p>
    <w:p w14:paraId="1586684D" w14:textId="1BD794DE" w:rsidR="00AD4EB7" w:rsidDel="00E32907" w:rsidRDefault="00AD4EB7">
      <w:pPr>
        <w:pStyle w:val="TOC1"/>
        <w:rPr>
          <w:del w:id="371" w:author="Richard Pawson" w:date="2025-01-06T11:14:00Z" w16du:dateUtc="2025-01-06T11:14:00Z"/>
          <w:rFonts w:eastAsiaTheme="minorEastAsia"/>
          <w:noProof/>
          <w:sz w:val="24"/>
          <w:szCs w:val="24"/>
          <w:lang w:eastAsia="en-GB"/>
        </w:rPr>
      </w:pPr>
      <w:del w:id="372" w:author="Richard Pawson" w:date="2025-01-06T11:14:00Z" w16du:dateUtc="2025-01-06T11:14:00Z">
        <w:r w:rsidRPr="00E32907" w:rsidDel="00E32907">
          <w:rPr>
            <w:noProof/>
            <w:rPrChange w:id="373" w:author="Richard Pawson" w:date="2025-01-06T11:14:00Z" w16du:dateUtc="2025-01-06T11:14:00Z">
              <w:rPr>
                <w:rStyle w:val="Hyperlink"/>
                <w:noProof/>
              </w:rPr>
            </w:rPrChange>
          </w:rPr>
          <w:delText>Standard Library</w:delText>
        </w:r>
        <w:r w:rsidDel="00E32907">
          <w:rPr>
            <w:noProof/>
            <w:webHidden/>
          </w:rPr>
          <w:tab/>
          <w:delText>84</w:delText>
        </w:r>
      </w:del>
    </w:p>
    <w:p w14:paraId="605BFE07" w14:textId="721D8C10" w:rsidR="00AD4EB7" w:rsidDel="00E32907" w:rsidRDefault="00AD4EB7">
      <w:pPr>
        <w:pStyle w:val="TOC2"/>
        <w:tabs>
          <w:tab w:val="right" w:leader="dot" w:pos="9016"/>
        </w:tabs>
        <w:rPr>
          <w:del w:id="374" w:author="Richard Pawson" w:date="2025-01-06T11:14:00Z" w16du:dateUtc="2025-01-06T11:14:00Z"/>
          <w:rFonts w:eastAsiaTheme="minorEastAsia"/>
          <w:noProof/>
          <w:sz w:val="24"/>
          <w:szCs w:val="24"/>
          <w:lang w:eastAsia="en-GB"/>
        </w:rPr>
      </w:pPr>
      <w:del w:id="375" w:author="Richard Pawson" w:date="2025-01-06T11:14:00Z" w16du:dateUtc="2025-01-06T11:14:00Z">
        <w:r w:rsidRPr="00E32907" w:rsidDel="00E32907">
          <w:rPr>
            <w:noProof/>
            <w:rPrChange w:id="376" w:author="Richard Pawson" w:date="2025-01-06T11:14:00Z" w16du:dateUtc="2025-01-06T11:14:00Z">
              <w:rPr>
                <w:rStyle w:val="Hyperlink"/>
                <w:noProof/>
              </w:rPr>
            </w:rPrChange>
          </w:rPr>
          <w:delText>Standalone functions</w:delText>
        </w:r>
        <w:r w:rsidDel="00E32907">
          <w:rPr>
            <w:noProof/>
            <w:webHidden/>
          </w:rPr>
          <w:tab/>
          <w:delText>85</w:delText>
        </w:r>
      </w:del>
    </w:p>
    <w:p w14:paraId="442D4B41" w14:textId="1EC59EBF" w:rsidR="00AD4EB7" w:rsidDel="00E32907" w:rsidRDefault="00AD4EB7">
      <w:pPr>
        <w:pStyle w:val="TOC2"/>
        <w:tabs>
          <w:tab w:val="right" w:leader="dot" w:pos="9016"/>
        </w:tabs>
        <w:rPr>
          <w:del w:id="377" w:author="Richard Pawson" w:date="2025-01-06T11:14:00Z" w16du:dateUtc="2025-01-06T11:14:00Z"/>
          <w:rFonts w:eastAsiaTheme="minorEastAsia"/>
          <w:noProof/>
          <w:sz w:val="24"/>
          <w:szCs w:val="24"/>
          <w:lang w:eastAsia="en-GB"/>
        </w:rPr>
      </w:pPr>
      <w:del w:id="378" w:author="Richard Pawson" w:date="2025-01-06T11:14:00Z" w16du:dateUtc="2025-01-06T11:14:00Z">
        <w:r w:rsidRPr="00E32907" w:rsidDel="00E32907">
          <w:rPr>
            <w:noProof/>
            <w:rPrChange w:id="379" w:author="Richard Pawson" w:date="2025-01-06T11:14:00Z" w16du:dateUtc="2025-01-06T11:14:00Z">
              <w:rPr>
                <w:rStyle w:val="Hyperlink"/>
                <w:noProof/>
              </w:rPr>
            </w:rPrChange>
          </w:rPr>
          <w:delText>Standalone procedures</w:delText>
        </w:r>
        <w:r w:rsidDel="00E32907">
          <w:rPr>
            <w:noProof/>
            <w:webHidden/>
          </w:rPr>
          <w:tab/>
          <w:delText>89</w:delText>
        </w:r>
      </w:del>
    </w:p>
    <w:p w14:paraId="18ACC7FE" w14:textId="6478E06D" w:rsidR="00AD4EB7" w:rsidDel="00E32907" w:rsidRDefault="00AD4EB7">
      <w:pPr>
        <w:pStyle w:val="TOC2"/>
        <w:tabs>
          <w:tab w:val="right" w:leader="dot" w:pos="9016"/>
        </w:tabs>
        <w:rPr>
          <w:del w:id="380" w:author="Richard Pawson" w:date="2025-01-06T11:14:00Z" w16du:dateUtc="2025-01-06T11:14:00Z"/>
          <w:rFonts w:eastAsiaTheme="minorEastAsia"/>
          <w:noProof/>
          <w:sz w:val="24"/>
          <w:szCs w:val="24"/>
          <w:lang w:eastAsia="en-GB"/>
        </w:rPr>
      </w:pPr>
      <w:del w:id="381" w:author="Richard Pawson" w:date="2025-01-06T11:14:00Z" w16du:dateUtc="2025-01-06T11:14:00Z">
        <w:r w:rsidRPr="00E32907" w:rsidDel="00E32907">
          <w:rPr>
            <w:noProof/>
            <w:rPrChange w:id="382" w:author="Richard Pawson" w:date="2025-01-06T11:14:00Z" w16du:dateUtc="2025-01-06T11:14:00Z">
              <w:rPr>
                <w:rStyle w:val="Hyperlink"/>
                <w:noProof/>
                <w:lang w:eastAsia="en-GB"/>
              </w:rPr>
            </w:rPrChange>
          </w:rPr>
          <w:delText>System methods</w:delText>
        </w:r>
        <w:r w:rsidDel="00E32907">
          <w:rPr>
            <w:noProof/>
            <w:webHidden/>
          </w:rPr>
          <w:tab/>
          <w:delText>90</w:delText>
        </w:r>
      </w:del>
    </w:p>
    <w:p w14:paraId="37812AC6" w14:textId="30680CC3" w:rsidR="00AD4EB7" w:rsidDel="00E32907" w:rsidRDefault="00AD4EB7">
      <w:pPr>
        <w:pStyle w:val="TOC2"/>
        <w:tabs>
          <w:tab w:val="right" w:leader="dot" w:pos="9016"/>
        </w:tabs>
        <w:rPr>
          <w:del w:id="383" w:author="Richard Pawson" w:date="2025-01-06T11:14:00Z" w16du:dateUtc="2025-01-06T11:14:00Z"/>
          <w:rFonts w:eastAsiaTheme="minorEastAsia"/>
          <w:noProof/>
          <w:sz w:val="24"/>
          <w:szCs w:val="24"/>
          <w:lang w:eastAsia="en-GB"/>
        </w:rPr>
      </w:pPr>
      <w:del w:id="384" w:author="Richard Pawson" w:date="2025-01-06T11:14:00Z" w16du:dateUtc="2025-01-06T11:14:00Z">
        <w:r w:rsidRPr="00E32907" w:rsidDel="00E32907">
          <w:rPr>
            <w:noProof/>
            <w:rPrChange w:id="385" w:author="Richard Pawson" w:date="2025-01-06T11:14:00Z" w16du:dateUtc="2025-01-06T11:14:00Z">
              <w:rPr>
                <w:rStyle w:val="Hyperlink"/>
                <w:rFonts w:eastAsia="Times New Roman"/>
                <w:noProof/>
                <w:lang w:eastAsia="en-GB"/>
              </w:rPr>
            </w:rPrChange>
          </w:rPr>
          <w:delText>Standard data structures</w:delText>
        </w:r>
        <w:r w:rsidDel="00E32907">
          <w:rPr>
            <w:noProof/>
            <w:webHidden/>
          </w:rPr>
          <w:tab/>
          <w:delText>91</w:delText>
        </w:r>
      </w:del>
    </w:p>
    <w:p w14:paraId="7152BD0D" w14:textId="02B1DBFE" w:rsidR="00AD4EB7" w:rsidDel="00E32907" w:rsidRDefault="00AD4EB7">
      <w:pPr>
        <w:pStyle w:val="TOC2"/>
        <w:tabs>
          <w:tab w:val="right" w:leader="dot" w:pos="9016"/>
        </w:tabs>
        <w:rPr>
          <w:del w:id="386" w:author="Richard Pawson" w:date="2025-01-06T11:14:00Z" w16du:dateUtc="2025-01-06T11:14:00Z"/>
          <w:rFonts w:eastAsiaTheme="minorEastAsia"/>
          <w:noProof/>
          <w:sz w:val="24"/>
          <w:szCs w:val="24"/>
          <w:lang w:eastAsia="en-GB"/>
        </w:rPr>
      </w:pPr>
      <w:del w:id="387" w:author="Richard Pawson" w:date="2025-01-06T11:14:00Z" w16du:dateUtc="2025-01-06T11:14:00Z">
        <w:r w:rsidRPr="00E32907" w:rsidDel="00E32907">
          <w:rPr>
            <w:noProof/>
            <w:rPrChange w:id="388" w:author="Richard Pawson" w:date="2025-01-06T11:14:00Z" w16du:dateUtc="2025-01-06T11:14:00Z">
              <w:rPr>
                <w:rStyle w:val="Hyperlink"/>
                <w:noProof/>
              </w:rPr>
            </w:rPrChange>
          </w:rPr>
          <w:delText>Higher order functions (HoFs)</w:delText>
        </w:r>
        <w:r w:rsidDel="00E32907">
          <w:rPr>
            <w:noProof/>
            <w:webHidden/>
          </w:rPr>
          <w:tab/>
          <w:delText>94</w:delText>
        </w:r>
      </w:del>
    </w:p>
    <w:p w14:paraId="0E2B94BC" w14:textId="20A3FD2B" w:rsidR="00AD4EB7" w:rsidDel="00E32907" w:rsidRDefault="00AD4EB7">
      <w:pPr>
        <w:pStyle w:val="TOC1"/>
        <w:rPr>
          <w:del w:id="389" w:author="Richard Pawson" w:date="2025-01-06T11:14:00Z" w16du:dateUtc="2025-01-06T11:14:00Z"/>
          <w:rFonts w:eastAsiaTheme="minorEastAsia"/>
          <w:noProof/>
          <w:sz w:val="24"/>
          <w:szCs w:val="24"/>
          <w:lang w:eastAsia="en-GB"/>
        </w:rPr>
      </w:pPr>
      <w:del w:id="390" w:author="Richard Pawson" w:date="2025-01-06T11:14:00Z" w16du:dateUtc="2025-01-06T11:14:00Z">
        <w:r w:rsidRPr="00E32907" w:rsidDel="00E32907">
          <w:rPr>
            <w:noProof/>
            <w:rPrChange w:id="391" w:author="Richard Pawson" w:date="2025-01-06T11:14:00Z" w16du:dateUtc="2025-01-06T11:14:00Z">
              <w:rPr>
                <w:rStyle w:val="Hyperlink"/>
                <w:noProof/>
              </w:rPr>
            </w:rPrChange>
          </w:rPr>
          <w:delText>Index to keywords</w:delText>
        </w:r>
        <w:r w:rsidDel="00E32907">
          <w:rPr>
            <w:noProof/>
            <w:webHidden/>
          </w:rPr>
          <w:tab/>
          <w:delText>96</w:delText>
        </w:r>
      </w:del>
    </w:p>
    <w:p w14:paraId="43F02F77" w14:textId="03DF6E08" w:rsidR="00FB0BE7" w:rsidRDefault="0031190D" w:rsidP="00FB0BE7">
      <w:pPr>
        <w:rPr>
          <w:rFonts w:asciiTheme="majorHAnsi" w:eastAsiaTheme="majorEastAsia" w:hAnsiTheme="majorHAnsi" w:cstheme="majorBidi"/>
          <w:color w:val="0F4761" w:themeColor="accent1" w:themeShade="BF"/>
          <w:kern w:val="0"/>
          <w:sz w:val="32"/>
          <w:szCs w:val="32"/>
          <w:lang w:eastAsia="en-GB"/>
          <w14:ligatures w14:val="none"/>
        </w:rPr>
      </w:pPr>
      <w:r>
        <w:rPr>
          <w:rFonts w:asciiTheme="majorHAnsi" w:eastAsiaTheme="majorEastAsia" w:hAnsiTheme="majorHAnsi" w:cstheme="majorBidi"/>
          <w:color w:val="0F4761" w:themeColor="accent1" w:themeShade="BF"/>
          <w:kern w:val="0"/>
          <w:sz w:val="32"/>
          <w:szCs w:val="32"/>
          <w:lang w:eastAsia="en-GB"/>
          <w14:ligatures w14:val="none"/>
        </w:rPr>
        <w:fldChar w:fldCharType="end"/>
      </w:r>
    </w:p>
    <w:p w14:paraId="7024E881" w14:textId="77777777" w:rsidR="00FB0BE7" w:rsidRDefault="00FB0BE7">
      <w:pPr>
        <w:rPr>
          <w:rFonts w:asciiTheme="majorHAnsi" w:eastAsiaTheme="majorEastAsia" w:hAnsiTheme="majorHAnsi" w:cstheme="majorBidi"/>
          <w:color w:val="0F4761" w:themeColor="accent1" w:themeShade="BF"/>
          <w:sz w:val="56"/>
          <w:szCs w:val="40"/>
        </w:rPr>
      </w:pPr>
      <w:r>
        <w:br w:type="page"/>
      </w:r>
    </w:p>
    <w:p w14:paraId="424D2C09" w14:textId="77777777" w:rsidR="00FB0BE7" w:rsidRDefault="00FB0BE7" w:rsidP="001321E9">
      <w:pPr>
        <w:pStyle w:val="Heading1"/>
        <w:sectPr w:rsidR="00FB0BE7" w:rsidSect="009218AB">
          <w:type w:val="continuous"/>
          <w:pgSz w:w="11906" w:h="16838"/>
          <w:pgMar w:top="1440" w:right="1440" w:bottom="1440" w:left="1440" w:header="708" w:footer="708" w:gutter="0"/>
          <w:cols w:space="708"/>
          <w:docGrid w:linePitch="360"/>
        </w:sectPr>
      </w:pPr>
    </w:p>
    <w:p w14:paraId="5F9AFE13" w14:textId="63DEE628" w:rsidR="00A61558" w:rsidRPr="00A61558" w:rsidRDefault="00A61558" w:rsidP="00A61558">
      <w:pPr>
        <w:pStyle w:val="Heading1"/>
      </w:pPr>
      <w:bookmarkStart w:id="392" w:name="_Toc187241143"/>
      <w:r>
        <w:lastRenderedPageBreak/>
        <w:t>Getting started</w:t>
      </w:r>
      <w:bookmarkEnd w:id="392"/>
    </w:p>
    <w:p w14:paraId="626DEABE" w14:textId="62C7FBB6" w:rsidR="002F2805" w:rsidRDefault="00965F2E" w:rsidP="00A61558">
      <w:pPr>
        <w:pStyle w:val="Heading2"/>
      </w:pPr>
      <w:bookmarkStart w:id="393" w:name="_Toc187241144"/>
      <w:r>
        <w:lastRenderedPageBreak/>
        <w:t>Technical platform</w:t>
      </w:r>
      <w:bookmarkEnd w:id="393"/>
    </w:p>
    <w:p w14:paraId="3480709D" w14:textId="4F6C3D1E" w:rsidR="002F2805" w:rsidRDefault="002F2805" w:rsidP="002F2805">
      <w:r>
        <w:t>You can access the Elan Beta at:</w:t>
      </w:r>
      <w:ins w:id="394" w:author="BernardUK" w:date="2025-01-05T17:22:00Z">
        <w:r w:rsidR="00574454">
          <w:t xml:space="preserve"> </w:t>
        </w:r>
      </w:ins>
      <w:hyperlink r:id="rId9" w:history="1">
        <w:r w:rsidRPr="00E5014A">
          <w:rPr>
            <w:rStyle w:val="Hyperlink"/>
          </w:rPr>
          <w:t>https://elan-lang.org/beta/</w:t>
        </w:r>
      </w:hyperlink>
    </w:p>
    <w:p w14:paraId="23EFCC90" w14:textId="74EBD841" w:rsidR="002F2805" w:rsidRDefault="00965F2E" w:rsidP="002F2805">
      <w:r>
        <w:t xml:space="preserve">Elan </w:t>
      </w:r>
      <w:r w:rsidR="00695262">
        <w:t>is designed to run within the</w:t>
      </w:r>
      <w:r w:rsidR="002F2805">
        <w:t xml:space="preserve"> Chrome brow</w:t>
      </w:r>
      <w:r w:rsidR="00695262">
        <w:t>ser; correct operation within other browsers is not guaranteed.</w:t>
      </w:r>
    </w:p>
    <w:p w14:paraId="6F0F946C" w14:textId="1CAB2AFB" w:rsidR="00A61558" w:rsidRDefault="00A61558" w:rsidP="00A61558">
      <w:pPr>
        <w:pStyle w:val="Heading2"/>
      </w:pPr>
      <w:bookmarkStart w:id="395" w:name="_Toc187241145"/>
      <w:r>
        <w:lastRenderedPageBreak/>
        <w:t>Demo programs</w:t>
      </w:r>
      <w:bookmarkEnd w:id="395"/>
      <w:r>
        <w:t xml:space="preserve"> </w:t>
      </w:r>
    </w:p>
    <w:p w14:paraId="6EB590DF" w14:textId="29A52F9A" w:rsidR="00A61558" w:rsidRDefault="00A61558" w:rsidP="00A61558">
      <w:r>
        <w:t xml:space="preserve">The Beta version includes a </w:t>
      </w:r>
      <w:r>
        <w:rPr>
          <w:b/>
          <w:bCs/>
        </w:rPr>
        <w:t>Demo</w:t>
      </w:r>
      <w:r>
        <w:t xml:space="preserve"> button that offers a menu of demonstration programs that you can run:</w:t>
      </w:r>
    </w:p>
    <w:p w14:paraId="4222F33C" w14:textId="727E26A6" w:rsidR="00A61558" w:rsidRDefault="00F75ADC" w:rsidP="00A61558">
      <w:r w:rsidRPr="00F75ADC">
        <w:rPr>
          <w:noProof/>
          <w:lang w:eastAsia="en-GB"/>
        </w:rPr>
        <w:drawing>
          <wp:inline distT="0" distB="0" distL="0" distR="0" wp14:anchorId="6C9DB433" wp14:editId="0F256BCC">
            <wp:extent cx="2847306" cy="2270235"/>
            <wp:effectExtent l="0" t="0" r="0" b="0"/>
            <wp:docPr id="12493146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9314685" name="Picture 1" descr="A screenshot of a computer&#10;&#10;Description automatically generated"/>
                    <pic:cNvPicPr/>
                  </pic:nvPicPr>
                  <pic:blipFill>
                    <a:blip r:embed="rId10"/>
                    <a:stretch>
                      <a:fillRect/>
                    </a:stretch>
                  </pic:blipFill>
                  <pic:spPr>
                    <a:xfrm>
                      <a:off x="0" y="0"/>
                      <a:ext cx="2852318" cy="2274231"/>
                    </a:xfrm>
                    <a:prstGeom prst="rect">
                      <a:avLst/>
                    </a:prstGeom>
                  </pic:spPr>
                </pic:pic>
              </a:graphicData>
            </a:graphic>
          </wp:inline>
        </w:drawing>
      </w:r>
    </w:p>
    <w:p w14:paraId="4DFB3267" w14:textId="22516F8A" w:rsidR="00F75ADC" w:rsidRPr="00F75ADC" w:rsidRDefault="00F75ADC" w:rsidP="00A61558">
      <w:r>
        <w:t xml:space="preserve">The </w:t>
      </w:r>
      <w:r w:rsidRPr="0031190D">
        <w:t>best</w:t>
      </w:r>
      <w:r>
        <w:t xml:space="preserve"> way to get started with Elan is to explore these demo programs. You can edit any of them</w:t>
      </w:r>
      <w:r w:rsidR="0031190D">
        <w:t xml:space="preserve"> and</w:t>
      </w:r>
      <w:r>
        <w:t xml:space="preserve"> save your own copy locally. </w:t>
      </w:r>
    </w:p>
    <w:p w14:paraId="6D02CC30" w14:textId="77777777" w:rsidR="00A61558" w:rsidRPr="002F2805" w:rsidRDefault="00A61558" w:rsidP="002F2805"/>
    <w:p w14:paraId="4834DCCD" w14:textId="77777777" w:rsidR="00567F37" w:rsidRDefault="00567F37">
      <w:pPr>
        <w:rPr>
          <w:rFonts w:asciiTheme="majorHAnsi" w:eastAsiaTheme="majorEastAsia" w:hAnsiTheme="majorHAnsi" w:cstheme="majorBidi"/>
          <w:color w:val="0F4761" w:themeColor="accent1" w:themeShade="BF"/>
          <w:sz w:val="44"/>
          <w:szCs w:val="32"/>
        </w:rPr>
      </w:pPr>
      <w:r>
        <w:br w:type="page"/>
      </w:r>
    </w:p>
    <w:p w14:paraId="595048A6" w14:textId="610DB04E" w:rsidR="00687A84" w:rsidRDefault="000F5CDA" w:rsidP="00687A84">
      <w:pPr>
        <w:pStyle w:val="Heading2"/>
      </w:pPr>
      <w:bookmarkStart w:id="396" w:name="_Toc187241146"/>
      <w:r>
        <w:lastRenderedPageBreak/>
        <w:t>C</w:t>
      </w:r>
      <w:r w:rsidR="00F36AB4">
        <w:t>hanges</w:t>
      </w:r>
      <w:r>
        <w:t xml:space="preserve"> and additions</w:t>
      </w:r>
      <w:r w:rsidR="00F36AB4">
        <w:t xml:space="preserve"> </w:t>
      </w:r>
      <w:r>
        <w:t>for</w:t>
      </w:r>
      <w:r w:rsidR="00F36AB4">
        <w:t xml:space="preserve"> Beta </w:t>
      </w:r>
      <w:r w:rsidR="00855FCD">
        <w:t>6</w:t>
      </w:r>
      <w:bookmarkEnd w:id="396"/>
    </w:p>
    <w:p w14:paraId="490A0D10" w14:textId="6229E815" w:rsidR="00687A84" w:rsidRDefault="00687A84" w:rsidP="00687A84">
      <w:pPr>
        <w:pStyle w:val="Heading3"/>
      </w:pPr>
      <w:r>
        <w:t>Changes to language and standard library that could break existing code</w:t>
      </w:r>
    </w:p>
    <w:p w14:paraId="5D8F098F" w14:textId="7C4F9A70" w:rsidR="00687A84" w:rsidRDefault="00005A68" w:rsidP="00EC517B">
      <w:r>
        <w:t>Both the</w:t>
      </w:r>
      <w:r w:rsidR="00687A84">
        <w:t xml:space="preserve"> </w:t>
      </w:r>
      <w:r>
        <w:t>syntax and the layout for the following constructs has changed:</w:t>
      </w:r>
    </w:p>
    <w:p w14:paraId="02223B9F" w14:textId="35640A4D" w:rsidR="00005A68" w:rsidRDefault="00005A68" w:rsidP="00005A68">
      <w:pPr>
        <w:pStyle w:val="ListParagraph"/>
        <w:numPr>
          <w:ilvl w:val="0"/>
          <w:numId w:val="59"/>
        </w:numPr>
      </w:pPr>
      <w:r>
        <w:rPr>
          <w:rStyle w:val="codeChar"/>
        </w:rPr>
        <w:t>i</w:t>
      </w:r>
      <w:r w:rsidRPr="00005A68">
        <w:rPr>
          <w:rStyle w:val="codeChar"/>
        </w:rPr>
        <w:t>f</w:t>
      </w:r>
      <w:r>
        <w:t xml:space="preserve"> statement. See </w:t>
      </w:r>
      <w:r w:rsidRPr="00005A68">
        <w:rPr>
          <w:rStyle w:val="Link"/>
        </w:rPr>
        <w:fldChar w:fldCharType="begin"/>
      </w:r>
      <w:r w:rsidRPr="00005A68">
        <w:rPr>
          <w:rStyle w:val="Link"/>
        </w:rPr>
        <w:instrText xml:space="preserve"> REF _Ref172631263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If statement</w:t>
      </w:r>
      <w:r w:rsidRPr="00005A68">
        <w:rPr>
          <w:rStyle w:val="Link"/>
        </w:rPr>
        <w:fldChar w:fldCharType="end"/>
      </w:r>
    </w:p>
    <w:p w14:paraId="02847791" w14:textId="4CFD1628" w:rsidR="00005A68" w:rsidRPr="00005A68" w:rsidRDefault="00005A68" w:rsidP="00005A68">
      <w:pPr>
        <w:pStyle w:val="ListParagraph"/>
        <w:numPr>
          <w:ilvl w:val="0"/>
          <w:numId w:val="59"/>
        </w:numPr>
        <w:rPr>
          <w:rStyle w:val="Link"/>
          <w:rFonts w:asciiTheme="minorHAnsi" w:hAnsiTheme="minorHAnsi"/>
          <w:b w:val="0"/>
          <w:color w:val="auto"/>
          <w:u w:val="none"/>
        </w:rPr>
      </w:pPr>
      <w:r>
        <w:rPr>
          <w:rStyle w:val="codeChar"/>
        </w:rPr>
        <w:t>t</w:t>
      </w:r>
      <w:r w:rsidRPr="00005A68">
        <w:rPr>
          <w:rStyle w:val="codeChar"/>
        </w:rPr>
        <w:t>ry</w:t>
      </w:r>
      <w:r>
        <w:t xml:space="preserve"> Statement. See </w:t>
      </w:r>
      <w:r w:rsidRPr="00005A68">
        <w:rPr>
          <w:rStyle w:val="Link"/>
        </w:rPr>
        <w:fldChar w:fldCharType="begin"/>
      </w:r>
      <w:r w:rsidRPr="00005A68">
        <w:rPr>
          <w:rStyle w:val="Link"/>
        </w:rPr>
        <w:instrText xml:space="preserve"> REF _Ref181783230 \h </w:instrText>
      </w:r>
      <w:r>
        <w:rPr>
          <w:rStyle w:val="Link"/>
        </w:rPr>
        <w:instrText xml:space="preserve"> \* MERGEFORMAT </w:instrText>
      </w:r>
      <w:r w:rsidRPr="00005A68">
        <w:rPr>
          <w:rStyle w:val="Link"/>
        </w:rPr>
      </w:r>
      <w:r w:rsidRPr="00005A68">
        <w:rPr>
          <w:rStyle w:val="Link"/>
        </w:rPr>
        <w:fldChar w:fldCharType="separate"/>
      </w:r>
      <w:r w:rsidRPr="00005A68">
        <w:rPr>
          <w:rStyle w:val="Link"/>
        </w:rPr>
        <w:t>Catching and throwing exceptions</w:t>
      </w:r>
      <w:r w:rsidRPr="00005A68">
        <w:rPr>
          <w:rStyle w:val="Link"/>
        </w:rPr>
        <w:fldChar w:fldCharType="end"/>
      </w:r>
    </w:p>
    <w:p w14:paraId="2BD458F3" w14:textId="1906290A" w:rsidR="00813674" w:rsidRDefault="00813674" w:rsidP="00EC517B">
      <w:r>
        <w:t xml:space="preserve">The </w:t>
      </w:r>
      <w:r w:rsidRPr="00813674">
        <w:rPr>
          <w:rStyle w:val="codeChar"/>
        </w:rPr>
        <w:t>switch</w:t>
      </w:r>
      <w:r>
        <w:t xml:space="preserve"> statement has been removed entirely. (The improved </w:t>
      </w:r>
      <w:r w:rsidRPr="00813674">
        <w:rPr>
          <w:rStyle w:val="codeChar"/>
        </w:rPr>
        <w:t>if</w:t>
      </w:r>
      <w:r>
        <w:t xml:space="preserve"> statement means that the switch statement no longer offered any advantages over using a series of </w:t>
      </w:r>
      <w:r w:rsidRPr="00813674">
        <w:rPr>
          <w:rStyle w:val="codeChar"/>
        </w:rPr>
        <w:t>else if</w:t>
      </w:r>
      <w:r>
        <w:t xml:space="preserve"> clauses.)</w:t>
      </w:r>
    </w:p>
    <w:p w14:paraId="4ADEE5B4" w14:textId="4E33947D" w:rsidR="00005A68" w:rsidRDefault="00EC517B" w:rsidP="00EC517B">
      <w:r>
        <w:t xml:space="preserve">An abstract class may now define concrete members, but such members may not be overridden (modified) by sub-classes. See </w:t>
      </w:r>
      <w:r w:rsidRPr="00EC517B">
        <w:rPr>
          <w:rStyle w:val="Link"/>
        </w:rPr>
        <w:fldChar w:fldCharType="begin"/>
      </w:r>
      <w:r w:rsidRPr="00EC517B">
        <w:rPr>
          <w:rStyle w:val="Link"/>
        </w:rPr>
        <w:instrText xml:space="preserve"> REF _Ref172626312 \h </w:instrText>
      </w:r>
      <w:r>
        <w:rPr>
          <w:rStyle w:val="Link"/>
        </w:rPr>
        <w:instrText xml:space="preserve"> \* MERGEFORMAT </w:instrText>
      </w:r>
      <w:r w:rsidRPr="00EC517B">
        <w:rPr>
          <w:rStyle w:val="Link"/>
        </w:rPr>
      </w:r>
      <w:r w:rsidRPr="00EC517B">
        <w:rPr>
          <w:rStyle w:val="Link"/>
        </w:rPr>
        <w:fldChar w:fldCharType="separate"/>
      </w:r>
      <w:r w:rsidRPr="00EC517B">
        <w:rPr>
          <w:rStyle w:val="Link"/>
        </w:rPr>
        <w:t>Abstract class</w:t>
      </w:r>
      <w:r w:rsidRPr="00EC517B">
        <w:rPr>
          <w:rStyle w:val="Link"/>
        </w:rPr>
        <w:fldChar w:fldCharType="end"/>
      </w:r>
    </w:p>
    <w:p w14:paraId="083B6B9D" w14:textId="77777777" w:rsidR="00EC517B" w:rsidRDefault="00EC517B" w:rsidP="00005A68"/>
    <w:p w14:paraId="78FC1610" w14:textId="77777777" w:rsidR="00567369" w:rsidRDefault="00567369" w:rsidP="00567369"/>
    <w:p w14:paraId="49D88666" w14:textId="77777777" w:rsidR="00567369" w:rsidRPr="00687A84" w:rsidRDefault="00567369" w:rsidP="00567369"/>
    <w:p w14:paraId="37BB3521" w14:textId="72291971" w:rsidR="00160DD9" w:rsidRDefault="00F36AB4" w:rsidP="00302F7B">
      <w:pPr>
        <w:pStyle w:val="Heading2"/>
      </w:pPr>
      <w:bookmarkStart w:id="397" w:name="_Toc187241147"/>
      <w:r>
        <w:lastRenderedPageBreak/>
        <w:t>Still to be</w:t>
      </w:r>
      <w:r w:rsidR="00160DD9">
        <w:t xml:space="preserve"> </w:t>
      </w:r>
      <w:proofErr w:type="gramStart"/>
      <w:r w:rsidR="00160DD9">
        <w:t>implemented</w:t>
      </w:r>
      <w:r>
        <w:t>..</w:t>
      </w:r>
      <w:bookmarkEnd w:id="397"/>
      <w:proofErr w:type="gramEnd"/>
    </w:p>
    <w:p w14:paraId="35118748" w14:textId="5BA60822" w:rsidR="001D51F1" w:rsidRPr="001D51F1" w:rsidRDefault="001D51F1" w:rsidP="001D51F1">
      <w:r>
        <w:t xml:space="preserve">The following lists a few of the </w:t>
      </w:r>
      <w:r w:rsidRPr="001D51F1">
        <w:rPr>
          <w:i/>
          <w:iCs/>
        </w:rPr>
        <w:t>stand-out</w:t>
      </w:r>
      <w:r>
        <w:t xml:space="preserve"> items that are not yet implemented. (For a much longer list you are welcome to browse </w:t>
      </w:r>
      <w:r w:rsidR="0087111E">
        <w:t xml:space="preserve">all </w:t>
      </w:r>
      <w:r>
        <w:t>the</w:t>
      </w:r>
      <w:r w:rsidR="0087111E">
        <w:t xml:space="preserve"> open</w:t>
      </w:r>
      <w:r>
        <w:t xml:space="preserve"> </w:t>
      </w:r>
      <w:r w:rsidR="0087111E">
        <w:t>items</w:t>
      </w:r>
      <w:r>
        <w:t xml:space="preserve"> on our development</w:t>
      </w:r>
      <w:r w:rsidR="0087111E">
        <w:t xml:space="preserve"> project</w:t>
      </w:r>
      <w:r>
        <w:t xml:space="preserve"> planning system – </w:t>
      </w:r>
      <w:hyperlink r:id="rId11" w:history="1">
        <w:r w:rsidR="0087111E" w:rsidRPr="00016587">
          <w:rPr>
            <w:rStyle w:val="Hyperlink"/>
          </w:rPr>
          <w:t>https://github.com/elan-language/IDE/issues</w:t>
        </w:r>
      </w:hyperlink>
      <w:r>
        <w:t xml:space="preserve">. However, please bear in mind that those </w:t>
      </w:r>
      <w:r w:rsidR="0087111E">
        <w:t>items</w:t>
      </w:r>
      <w:r>
        <w:t xml:space="preserve"> are written</w:t>
      </w:r>
      <w:r w:rsidR="0087111E">
        <w:t xml:space="preserve"> by and</w:t>
      </w:r>
      <w:r>
        <w:t xml:space="preserve"> for the development team </w:t>
      </w:r>
      <w:r w:rsidR="0087111E">
        <w:t>– rather than for public discussion</w:t>
      </w:r>
      <w:r>
        <w:t>.)</w:t>
      </w:r>
    </w:p>
    <w:p w14:paraId="23F200B1" w14:textId="4130CC4B" w:rsidR="00160DD9" w:rsidRDefault="00160DD9" w:rsidP="00302F7B">
      <w:pPr>
        <w:pStyle w:val="Heading3"/>
      </w:pPr>
      <w:r>
        <w:t>Editor</w:t>
      </w:r>
    </w:p>
    <w:p w14:paraId="2FF6210A" w14:textId="77777777" w:rsidR="00160DD9" w:rsidRDefault="00160DD9">
      <w:pPr>
        <w:pStyle w:val="ListParagraph"/>
        <w:numPr>
          <w:ilvl w:val="0"/>
          <w:numId w:val="12"/>
        </w:numPr>
      </w:pPr>
      <w:r w:rsidRPr="00723F98">
        <w:rPr>
          <w:b/>
          <w:bCs/>
        </w:rPr>
        <w:t>Debugger</w:t>
      </w:r>
      <w:r>
        <w:t>. Ability to insert breakpoints, pause, single-step, and read the state of variables</w:t>
      </w:r>
      <w:r>
        <w:tab/>
      </w:r>
    </w:p>
    <w:p w14:paraId="105E5AE5" w14:textId="77777777" w:rsidR="00160DD9" w:rsidRDefault="00160DD9">
      <w:pPr>
        <w:pStyle w:val="ListParagraph"/>
        <w:numPr>
          <w:ilvl w:val="0"/>
          <w:numId w:val="12"/>
        </w:numPr>
      </w:pPr>
      <w:r w:rsidRPr="004130DD">
        <w:rPr>
          <w:b/>
          <w:bCs/>
        </w:rPr>
        <w:t>Navigate</w:t>
      </w:r>
      <w:r>
        <w:t xml:space="preserve"> directly from use of an identifier to its definition</w:t>
      </w:r>
    </w:p>
    <w:p w14:paraId="0AB31F6B" w14:textId="6B5C144E" w:rsidR="00160DD9" w:rsidRDefault="00160DD9">
      <w:pPr>
        <w:pStyle w:val="ListParagraph"/>
        <w:numPr>
          <w:ilvl w:val="0"/>
          <w:numId w:val="12"/>
        </w:numPr>
      </w:pPr>
      <w:r w:rsidRPr="009C5AFD">
        <w:rPr>
          <w:b/>
          <w:bCs/>
        </w:rPr>
        <w:t>Renaming</w:t>
      </w:r>
      <w:r>
        <w:t xml:space="preserve"> of identifiers (variables, constants, parameters, function &amp; procedure names)</w:t>
      </w:r>
    </w:p>
    <w:p w14:paraId="213F2E6E" w14:textId="36795C4F" w:rsidR="00160DD9" w:rsidRDefault="00160DD9">
      <w:pPr>
        <w:pStyle w:val="ListParagraph"/>
        <w:numPr>
          <w:ilvl w:val="0"/>
          <w:numId w:val="12"/>
        </w:numPr>
      </w:pPr>
      <w:r w:rsidRPr="0031190D">
        <w:rPr>
          <w:b/>
          <w:bCs/>
        </w:rPr>
        <w:t>Profile</w:t>
      </w:r>
      <w:r>
        <w:t xml:space="preserve"> configuration (</w:t>
      </w:r>
      <w:r w:rsidR="00B5473D">
        <w:t xml:space="preserve">exists as a </w:t>
      </w:r>
      <w:r>
        <w:t>proof of concept only at present)</w:t>
      </w:r>
      <w:r w:rsidR="00B5473D">
        <w:t xml:space="preserve">. In future release you will be able to define multiple profiles and then assign a profile to each </w:t>
      </w:r>
      <w:proofErr w:type="gramStart"/>
      <w:r w:rsidR="00B5473D">
        <w:t>user name</w:t>
      </w:r>
      <w:proofErr w:type="gramEnd"/>
      <w:r w:rsidR="00B5473D">
        <w:t>.</w:t>
      </w:r>
    </w:p>
    <w:p w14:paraId="0FE4EFEE" w14:textId="48007534" w:rsidR="00160DD9" w:rsidRDefault="00B5473D">
      <w:pPr>
        <w:pStyle w:val="ListParagraph"/>
        <w:numPr>
          <w:ilvl w:val="0"/>
          <w:numId w:val="12"/>
        </w:numPr>
      </w:pPr>
      <w:r>
        <w:t>Ability to switch</w:t>
      </w:r>
      <w:r w:rsidR="00236112">
        <w:t>-</w:t>
      </w:r>
      <w:r>
        <w:t xml:space="preserve">on </w:t>
      </w:r>
      <w:r w:rsidRPr="00B5473D">
        <w:rPr>
          <w:b/>
          <w:bCs/>
        </w:rPr>
        <w:t>a</w:t>
      </w:r>
      <w:r w:rsidR="00160DD9" w:rsidRPr="00B5473D">
        <w:rPr>
          <w:b/>
          <w:bCs/>
        </w:rPr>
        <w:t>nti-plagiarism</w:t>
      </w:r>
      <w:r w:rsidR="00160DD9">
        <w:t xml:space="preserve"> option</w:t>
      </w:r>
      <w:r>
        <w:t xml:space="preserve"> (exists as a proof of concept only at present)</w:t>
      </w:r>
    </w:p>
    <w:p w14:paraId="24AD7C24" w14:textId="655B1776" w:rsidR="000F5CDA" w:rsidRPr="008034AF" w:rsidRDefault="00160DD9">
      <w:pPr>
        <w:pStyle w:val="ListParagraph"/>
        <w:numPr>
          <w:ilvl w:val="0"/>
          <w:numId w:val="12"/>
        </w:numPr>
      </w:pPr>
      <w:r>
        <w:t xml:space="preserve">Ability to </w:t>
      </w:r>
      <w:r w:rsidR="00B5473D">
        <w:t>perform</w:t>
      </w:r>
      <w:r>
        <w:t xml:space="preserve"> all</w:t>
      </w:r>
      <w:r w:rsidR="00B5473D">
        <w:t xml:space="preserve"> navigation and</w:t>
      </w:r>
      <w:r>
        <w:t xml:space="preserve"> </w:t>
      </w:r>
      <w:r w:rsidRPr="00A302A8">
        <w:rPr>
          <w:i/>
          <w:iCs/>
        </w:rPr>
        <w:t>actions</w:t>
      </w:r>
      <w:r>
        <w:t xml:space="preserve"> by keyboard or mouse (except entering code into fields</w:t>
      </w:r>
      <w:r w:rsidR="00B5473D">
        <w:t>, which must be done through the keyboard</w:t>
      </w:r>
      <w:r w:rsidR="008034AF">
        <w:t>)</w:t>
      </w:r>
      <w:r w:rsidR="000F5CDA">
        <w:br w:type="page"/>
      </w:r>
    </w:p>
    <w:p w14:paraId="29D010C3" w14:textId="57509EB1" w:rsidR="00160DD9" w:rsidRDefault="00144929" w:rsidP="00302F7B">
      <w:pPr>
        <w:pStyle w:val="Heading2"/>
      </w:pPr>
      <w:bookmarkStart w:id="398" w:name="_Toc187241148"/>
      <w:r>
        <w:lastRenderedPageBreak/>
        <w:t>If you have programmed in another language, the key differences to be aware of…</w:t>
      </w:r>
      <w:bookmarkEnd w:id="398"/>
    </w:p>
    <w:p w14:paraId="60053CA2" w14:textId="64DEA848" w:rsidR="00E16E48" w:rsidRDefault="00E16E48" w:rsidP="00243AD9">
      <w:pPr>
        <w:pStyle w:val="Heading3"/>
      </w:pPr>
      <w:r>
        <w:t>Types</w:t>
      </w:r>
    </w:p>
    <w:p w14:paraId="307B0AC7" w14:textId="53BEBB51" w:rsidR="0003341A" w:rsidRDefault="00E16E48">
      <w:pPr>
        <w:pStyle w:val="ListParagraph"/>
        <w:numPr>
          <w:ilvl w:val="0"/>
          <w:numId w:val="34"/>
        </w:numPr>
      </w:pPr>
      <w:r>
        <w:t xml:space="preserve">Elan is a statically typed language. </w:t>
      </w:r>
      <w:r w:rsidR="00E3077F">
        <w:t>B</w:t>
      </w:r>
      <w:r>
        <w:t xml:space="preserve">asic types are </w:t>
      </w:r>
      <w:r w:rsidRPr="00E16E48">
        <w:rPr>
          <w:rStyle w:val="codeChar"/>
        </w:rPr>
        <w:t>Int</w:t>
      </w:r>
      <w:r>
        <w:t xml:space="preserve">, </w:t>
      </w:r>
      <w:r w:rsidRPr="00E16E48">
        <w:rPr>
          <w:rStyle w:val="codeChar"/>
        </w:rPr>
        <w:t>Float</w:t>
      </w:r>
      <w:r>
        <w:t xml:space="preserve">, </w:t>
      </w:r>
      <w:r w:rsidRPr="00E16E48">
        <w:rPr>
          <w:rStyle w:val="codeChar"/>
        </w:rPr>
        <w:t>Boolean</w:t>
      </w:r>
      <w:r>
        <w:t>,</w:t>
      </w:r>
      <w:r w:rsidR="00E3077F">
        <w:t xml:space="preserve"> </w:t>
      </w:r>
      <w:ins w:id="399" w:author="BernardUK" w:date="2025-01-05T16:12:00Z">
        <w:r w:rsidR="00C4082C">
          <w:t xml:space="preserve">and </w:t>
        </w:r>
      </w:ins>
      <w:proofErr w:type="spellStart"/>
      <w:r w:rsidRPr="00E16E48">
        <w:rPr>
          <w:rStyle w:val="codeChar"/>
        </w:rPr>
        <w:t>String</w:t>
      </w:r>
      <w:r w:rsidR="00B715A1" w:rsidRPr="00E3077F">
        <w:rPr>
          <w:rStyle w:val="codeChar"/>
          <w:b w:val="0"/>
          <w:bCs/>
        </w:rPr>
        <w:t>.</w:t>
      </w:r>
      <w:r w:rsidR="00B715A1" w:rsidRPr="00B715A1">
        <w:t>There</w:t>
      </w:r>
      <w:proofErr w:type="spellEnd"/>
      <w:r w:rsidR="00B715A1">
        <w:t xml:space="preserve"> are </w:t>
      </w:r>
      <w:r w:rsidR="00B47230">
        <w:t>ready-</w:t>
      </w:r>
      <w:r w:rsidR="00B715A1">
        <w:t xml:space="preserve">made data </w:t>
      </w:r>
      <w:proofErr w:type="gramStart"/>
      <w:r w:rsidR="00B715A1">
        <w:t>structures</w:t>
      </w:r>
      <w:proofErr w:type="gramEnd"/>
      <w:r w:rsidR="00B715A1">
        <w:t xml:space="preserve"> types </w:t>
      </w:r>
      <w:r w:rsidR="00B715A1" w:rsidRPr="00B715A1">
        <w:rPr>
          <w:rStyle w:val="codeChar"/>
        </w:rPr>
        <w:t>Array</w:t>
      </w:r>
      <w:r w:rsidR="00B715A1">
        <w:t xml:space="preserve">, </w:t>
      </w:r>
      <w:r w:rsidR="00B715A1" w:rsidRPr="00B715A1">
        <w:rPr>
          <w:rStyle w:val="codeChar"/>
        </w:rPr>
        <w:t>List</w:t>
      </w:r>
      <w:r w:rsidR="00B715A1">
        <w:t xml:space="preserve">, </w:t>
      </w:r>
      <w:r w:rsidR="00B715A1" w:rsidRPr="00B715A1">
        <w:rPr>
          <w:rStyle w:val="codeChar"/>
        </w:rPr>
        <w:t>Dictionary</w:t>
      </w:r>
      <w:r w:rsidR="00B715A1">
        <w:t xml:space="preserve">. Elan supports user defined </w:t>
      </w:r>
      <w:r w:rsidR="00B715A1" w:rsidRPr="00B715A1">
        <w:rPr>
          <w:rStyle w:val="codeChar"/>
        </w:rPr>
        <w:t>class</w:t>
      </w:r>
      <w:r w:rsidR="00B715A1">
        <w:t xml:space="preserve">es and </w:t>
      </w:r>
      <w:proofErr w:type="spellStart"/>
      <w:r w:rsidR="00B715A1" w:rsidRPr="00B715A1">
        <w:rPr>
          <w:rStyle w:val="codeChar"/>
        </w:rPr>
        <w:t>enum</w:t>
      </w:r>
      <w:r w:rsidR="00B715A1">
        <w:t>s</w:t>
      </w:r>
      <w:proofErr w:type="spellEnd"/>
      <w:r w:rsidR="00B715A1">
        <w:t>, and there are several ready</w:t>
      </w:r>
      <w:r w:rsidR="00E3077F">
        <w:t>-</w:t>
      </w:r>
      <w:r w:rsidR="00B715A1">
        <w:t xml:space="preserve">made classes in the standard library such as </w:t>
      </w:r>
      <w:proofErr w:type="spellStart"/>
      <w:r w:rsidR="00B715A1" w:rsidRPr="00B715A1">
        <w:rPr>
          <w:rStyle w:val="codeChar"/>
        </w:rPr>
        <w:t>BlockGraphics</w:t>
      </w:r>
      <w:proofErr w:type="spellEnd"/>
      <w:r w:rsidR="00B715A1">
        <w:t xml:space="preserve">, </w:t>
      </w:r>
      <w:r w:rsidR="00B715A1" w:rsidRPr="00B715A1">
        <w:rPr>
          <w:rStyle w:val="codeChar"/>
        </w:rPr>
        <w:t>File</w:t>
      </w:r>
      <w:r w:rsidR="00B715A1">
        <w:t xml:space="preserve">, </w:t>
      </w:r>
      <w:r w:rsidR="00B715A1" w:rsidRPr="00B715A1">
        <w:rPr>
          <w:rStyle w:val="codeChar"/>
        </w:rPr>
        <w:t>Set</w:t>
      </w:r>
      <w:r w:rsidR="00B715A1">
        <w:t xml:space="preserve">, </w:t>
      </w:r>
      <w:r w:rsidR="00B715A1" w:rsidRPr="00B715A1">
        <w:rPr>
          <w:rStyle w:val="codeChar"/>
        </w:rPr>
        <w:t>Stack</w:t>
      </w:r>
      <w:r w:rsidR="00B715A1">
        <w:t xml:space="preserve">, </w:t>
      </w:r>
      <w:r w:rsidR="00B715A1" w:rsidRPr="00B715A1">
        <w:rPr>
          <w:rStyle w:val="codeChar"/>
        </w:rPr>
        <w:t>Queue</w:t>
      </w:r>
      <w:r w:rsidR="00B715A1">
        <w:t xml:space="preserve">, </w:t>
      </w:r>
      <w:r w:rsidR="00B715A1" w:rsidRPr="00B715A1">
        <w:rPr>
          <w:rStyle w:val="codeChar"/>
        </w:rPr>
        <w:t>Tree</w:t>
      </w:r>
      <w:r w:rsidR="00B715A1">
        <w:t xml:space="preserve">, </w:t>
      </w:r>
      <w:r w:rsidR="00B715A1" w:rsidRPr="00B715A1">
        <w:rPr>
          <w:rStyle w:val="codeChar"/>
        </w:rPr>
        <w:t>Graph</w:t>
      </w:r>
      <w:r w:rsidR="00B715A1">
        <w:t xml:space="preserve"> … (only the first of these is in the Beta </w:t>
      </w:r>
      <w:r w:rsidR="00B47230">
        <w:t>6</w:t>
      </w:r>
      <w:r w:rsidR="00B715A1">
        <w:t>).</w:t>
      </w:r>
      <w:r w:rsidR="0003341A">
        <w:t xml:space="preserve"> </w:t>
      </w:r>
    </w:p>
    <w:p w14:paraId="618BEC34" w14:textId="264FD759" w:rsidR="00243AD9" w:rsidRDefault="00243AD9" w:rsidP="00243AD9">
      <w:pPr>
        <w:pStyle w:val="Heading3"/>
      </w:pPr>
      <w:r>
        <w:t>Variables</w:t>
      </w:r>
    </w:p>
    <w:p w14:paraId="246F81A6" w14:textId="07874C39" w:rsidR="00243AD9" w:rsidRDefault="00243AD9">
      <w:pPr>
        <w:pStyle w:val="ListParagraph"/>
        <w:numPr>
          <w:ilvl w:val="0"/>
          <w:numId w:val="34"/>
        </w:numPr>
      </w:pPr>
      <w:r>
        <w:t xml:space="preserve">Variables are defined by a </w:t>
      </w:r>
      <w:r w:rsidR="004348F7">
        <w:rPr>
          <w:rStyle w:val="codeChar"/>
        </w:rPr>
        <w:t xml:space="preserve">variable </w:t>
      </w:r>
      <w:r>
        <w:t xml:space="preserve">statement, and re-assigned with a </w:t>
      </w:r>
      <w:r w:rsidRPr="00243AD9">
        <w:rPr>
          <w:rStyle w:val="codeChar"/>
        </w:rPr>
        <w:t>set</w:t>
      </w:r>
      <w:r>
        <w:t xml:space="preserve"> statement</w:t>
      </w:r>
    </w:p>
    <w:p w14:paraId="05222F8A" w14:textId="7C45E81D" w:rsidR="00243AD9" w:rsidRDefault="00243AD9">
      <w:pPr>
        <w:pStyle w:val="ListParagraph"/>
        <w:numPr>
          <w:ilvl w:val="0"/>
          <w:numId w:val="34"/>
        </w:numPr>
      </w:pPr>
      <w:r>
        <w:t>Variable names (indeed all names in Elan) must begin with a lower-case letter</w:t>
      </w:r>
    </w:p>
    <w:p w14:paraId="270EFF25" w14:textId="58EA942E" w:rsidR="00243AD9" w:rsidRDefault="00243AD9">
      <w:pPr>
        <w:pStyle w:val="ListParagraph"/>
        <w:numPr>
          <w:ilvl w:val="0"/>
          <w:numId w:val="34"/>
        </w:numPr>
      </w:pPr>
      <w:r>
        <w:t>Variables must be initialised with a literal value or an expression that yields a value, and the type of that value determines the type of the variable.</w:t>
      </w:r>
    </w:p>
    <w:p w14:paraId="7F4A70CA" w14:textId="7E2F1F7D" w:rsidR="00243AD9" w:rsidRDefault="00243AD9">
      <w:pPr>
        <w:pStyle w:val="ListParagraph"/>
        <w:numPr>
          <w:ilvl w:val="0"/>
          <w:numId w:val="34"/>
        </w:numPr>
      </w:pPr>
      <w:r>
        <w:t xml:space="preserve">There is no such thing as a global variable in Elan – variables are defined within </w:t>
      </w:r>
      <w:r w:rsidRPr="0003341A">
        <w:rPr>
          <w:rStyle w:val="codeChar"/>
        </w:rPr>
        <w:t>main</w:t>
      </w:r>
      <w:r>
        <w:t xml:space="preserve">, or within a </w:t>
      </w:r>
      <w:r w:rsidRPr="0003341A">
        <w:rPr>
          <w:rStyle w:val="codeChar"/>
        </w:rPr>
        <w:t>function</w:t>
      </w:r>
      <w:r>
        <w:t xml:space="preserve"> or </w:t>
      </w:r>
      <w:r w:rsidRPr="0003341A">
        <w:rPr>
          <w:rStyle w:val="codeChar"/>
        </w:rPr>
        <w:t>procedure</w:t>
      </w:r>
      <w:r>
        <w:t xml:space="preserve"> and are visible only </w:t>
      </w:r>
      <w:r w:rsidR="0003341A">
        <w:t>within that scope</w:t>
      </w:r>
      <w:r>
        <w:t>.</w:t>
      </w:r>
    </w:p>
    <w:p w14:paraId="6F234BFF" w14:textId="1CD384D0" w:rsidR="00243AD9" w:rsidRDefault="00243AD9" w:rsidP="00243AD9">
      <w:pPr>
        <w:pStyle w:val="Heading3"/>
      </w:pPr>
      <w:r>
        <w:t>Constants</w:t>
      </w:r>
    </w:p>
    <w:p w14:paraId="459EA149" w14:textId="31E8C03B" w:rsidR="00243AD9" w:rsidRDefault="0003341A">
      <w:pPr>
        <w:pStyle w:val="ListParagraph"/>
        <w:numPr>
          <w:ilvl w:val="0"/>
          <w:numId w:val="35"/>
        </w:numPr>
      </w:pPr>
      <w:r>
        <w:t xml:space="preserve">A </w:t>
      </w:r>
      <w:r w:rsidRPr="0003341A">
        <w:rPr>
          <w:rStyle w:val="codeChar"/>
        </w:rPr>
        <w:t>constant</w:t>
      </w:r>
      <w:r>
        <w:t xml:space="preserve"> is</w:t>
      </w:r>
      <w:r w:rsidR="00243AD9">
        <w:t xml:space="preserve"> only ever defined at global level </w:t>
      </w:r>
      <w:r w:rsidR="00B47230">
        <w:t xml:space="preserve">and </w:t>
      </w:r>
      <w:r>
        <w:t xml:space="preserve">is </w:t>
      </w:r>
      <w:r w:rsidRPr="0003341A">
        <w:rPr>
          <w:rStyle w:val="codeChar"/>
        </w:rPr>
        <w:t>set to</w:t>
      </w:r>
      <w:r w:rsidR="00243AD9">
        <w:t xml:space="preserve"> a literal value o</w:t>
      </w:r>
      <w:r>
        <w:t xml:space="preserve">f </w:t>
      </w:r>
      <w:r w:rsidR="00243AD9">
        <w:t xml:space="preserve">an </w:t>
      </w:r>
      <w:r w:rsidR="00243AD9" w:rsidRPr="00243AD9">
        <w:rPr>
          <w:i/>
          <w:iCs/>
        </w:rPr>
        <w:t>immutable</w:t>
      </w:r>
      <w:r w:rsidR="00243AD9">
        <w:t xml:space="preserve"> type: </w:t>
      </w:r>
      <w:r>
        <w:t>for example any of the four basic types or a</w:t>
      </w:r>
      <w:r w:rsidR="00243AD9">
        <w:t xml:space="preserve"> </w:t>
      </w:r>
      <w:r w:rsidR="00243AD9" w:rsidRPr="00243AD9">
        <w:rPr>
          <w:rStyle w:val="codeChar"/>
        </w:rPr>
        <w:t>List</w:t>
      </w:r>
      <w:r w:rsidR="00243AD9">
        <w:t xml:space="preserve">, but not an </w:t>
      </w:r>
      <w:r w:rsidR="00243AD9" w:rsidRPr="00243AD9">
        <w:rPr>
          <w:rStyle w:val="codeChar"/>
        </w:rPr>
        <w:t>Array</w:t>
      </w:r>
      <w:r w:rsidR="00243AD9">
        <w:t xml:space="preserve"> (see below).</w:t>
      </w:r>
    </w:p>
    <w:p w14:paraId="09F6FCA2" w14:textId="734E410C" w:rsidR="00243AD9" w:rsidRDefault="00243AD9" w:rsidP="00243AD9">
      <w:pPr>
        <w:pStyle w:val="Heading3"/>
      </w:pPr>
      <w:r>
        <w:t>Let statement</w:t>
      </w:r>
    </w:p>
    <w:p w14:paraId="704C7EA4" w14:textId="1C5E2BD5" w:rsidR="00243AD9" w:rsidRDefault="00243AD9">
      <w:pPr>
        <w:pStyle w:val="ListParagraph"/>
        <w:numPr>
          <w:ilvl w:val="0"/>
          <w:numId w:val="35"/>
        </w:numPr>
      </w:pPr>
      <w:r>
        <w:t xml:space="preserve">A </w:t>
      </w:r>
      <w:r w:rsidRPr="00243AD9">
        <w:rPr>
          <w:rStyle w:val="codeChar"/>
        </w:rPr>
        <w:t>let</w:t>
      </w:r>
      <w:r>
        <w:t xml:space="preserve"> statement may be thought of as being between a constant and a variable. Like a variable a </w:t>
      </w:r>
      <w:r w:rsidRPr="00E16E48">
        <w:rPr>
          <w:rStyle w:val="codeChar"/>
        </w:rPr>
        <w:t>let</w:t>
      </w:r>
      <w:r>
        <w:t xml:space="preserve"> </w:t>
      </w:r>
      <w:r w:rsidR="0003341A">
        <w:t>may be</w:t>
      </w:r>
      <w:r>
        <w:t xml:space="preserve"> defined</w:t>
      </w:r>
      <w:r w:rsidR="0003341A">
        <w:t xml:space="preserve"> only</w:t>
      </w:r>
      <w:r>
        <w:t xml:space="preserve"> within a routine, but unlike a variable </w:t>
      </w:r>
      <w:r w:rsidR="00E16E48">
        <w:t xml:space="preserve">it may not be re-assigned once defined. It is recommended that you always use a </w:t>
      </w:r>
      <w:r w:rsidR="00E16E48" w:rsidRPr="00E16E48">
        <w:rPr>
          <w:rStyle w:val="codeChar"/>
        </w:rPr>
        <w:t>let</w:t>
      </w:r>
      <w:r w:rsidR="00E16E48">
        <w:t xml:space="preserve"> in preference to a </w:t>
      </w:r>
      <w:r w:rsidR="004348F7">
        <w:rPr>
          <w:rStyle w:val="codeChar"/>
        </w:rPr>
        <w:t xml:space="preserve">variable </w:t>
      </w:r>
      <w:r w:rsidR="00E16E48">
        <w:t xml:space="preserve">unless you </w:t>
      </w:r>
      <w:r w:rsidR="00E16E48">
        <w:rPr>
          <w:i/>
          <w:iCs/>
        </w:rPr>
        <w:t>need</w:t>
      </w:r>
      <w:r w:rsidR="00E16E48">
        <w:t xml:space="preserve"> to be able to re-assign it.</w:t>
      </w:r>
    </w:p>
    <w:p w14:paraId="4C4255D8" w14:textId="79B64577" w:rsidR="00E16E48" w:rsidRDefault="00E16E48" w:rsidP="00E16E48">
      <w:pPr>
        <w:pStyle w:val="Heading3"/>
      </w:pPr>
      <w:r>
        <w:t>Arrays</w:t>
      </w:r>
    </w:p>
    <w:p w14:paraId="217E0A38" w14:textId="06E08979" w:rsidR="00E16E48" w:rsidRDefault="00E16E48">
      <w:pPr>
        <w:pStyle w:val="ListParagraph"/>
        <w:numPr>
          <w:ilvl w:val="0"/>
          <w:numId w:val="35"/>
        </w:numPr>
      </w:pPr>
      <w:r>
        <w:t xml:space="preserve">An </w:t>
      </w:r>
      <w:r w:rsidRPr="0003341A">
        <w:rPr>
          <w:rStyle w:val="codeChar"/>
        </w:rPr>
        <w:t>Array</w:t>
      </w:r>
      <w:r>
        <w:t xml:space="preserve"> is a mutable data structure – as it is in most languages.</w:t>
      </w:r>
    </w:p>
    <w:p w14:paraId="6BE3A00B" w14:textId="3944DF4C" w:rsidR="00E16E48" w:rsidRDefault="00E16E48">
      <w:pPr>
        <w:pStyle w:val="ListParagraph"/>
        <w:numPr>
          <w:ilvl w:val="0"/>
          <w:numId w:val="35"/>
        </w:numPr>
      </w:pPr>
      <w:r>
        <w:t xml:space="preserve">It may be initialised to a specific size, with each element set to an initial value (e.g. 0 for a </w:t>
      </w:r>
      <w:r w:rsidRPr="0003341A">
        <w:rPr>
          <w:rStyle w:val="codeChar"/>
        </w:rPr>
        <w:t>Int</w:t>
      </w:r>
      <w:r>
        <w:t xml:space="preserve"> or </w:t>
      </w:r>
      <w:r w:rsidRPr="0003341A">
        <w:rPr>
          <w:rStyle w:val="codeChar"/>
        </w:rPr>
        <w:t>Float</w:t>
      </w:r>
      <w:r w:rsidR="0003341A">
        <w:t xml:space="preserve">), but it may also be extended dynamically with the </w:t>
      </w:r>
      <w:r w:rsidR="0003341A">
        <w:rPr>
          <w:rStyle w:val="codeChar"/>
        </w:rPr>
        <w:t>append</w:t>
      </w:r>
      <w:r w:rsidR="0003341A" w:rsidRPr="0003341A">
        <w:rPr>
          <w:rStyle w:val="codeChar"/>
          <w:b w:val="0"/>
        </w:rPr>
        <w:t xml:space="preserve"> </w:t>
      </w:r>
      <w:r w:rsidR="0003341A" w:rsidRPr="0003341A">
        <w:rPr>
          <w:bCs/>
        </w:rPr>
        <w:t>or</w:t>
      </w:r>
      <w:r w:rsidR="0003341A">
        <w:rPr>
          <w:rStyle w:val="codeChar"/>
        </w:rPr>
        <w:t xml:space="preserve"> prepend</w:t>
      </w:r>
      <w:r w:rsidR="0003341A">
        <w:t xml:space="preserve"> method.</w:t>
      </w:r>
    </w:p>
    <w:p w14:paraId="3A93C55E" w14:textId="505E5124" w:rsidR="0003341A" w:rsidRDefault="0003341A">
      <w:pPr>
        <w:pStyle w:val="ListParagraph"/>
        <w:numPr>
          <w:ilvl w:val="0"/>
          <w:numId w:val="35"/>
        </w:numPr>
      </w:pPr>
      <w:r>
        <w:t xml:space="preserve">A 2D array may also be created, accessed with a double index e.g. </w:t>
      </w:r>
      <w:proofErr w:type="gramStart"/>
      <w:r w:rsidRPr="0003341A">
        <w:rPr>
          <w:rStyle w:val="codeChar"/>
        </w:rPr>
        <w:t>a[</w:t>
      </w:r>
      <w:proofErr w:type="gramEnd"/>
      <w:r w:rsidRPr="0003341A">
        <w:rPr>
          <w:rStyle w:val="codeChar"/>
        </w:rPr>
        <w:t>2][3]</w:t>
      </w:r>
    </w:p>
    <w:p w14:paraId="5E1BF10F" w14:textId="49443298" w:rsidR="00E3077F" w:rsidRDefault="00E3077F" w:rsidP="00E3077F">
      <w:pPr>
        <w:pStyle w:val="Heading3"/>
      </w:pPr>
      <w:r>
        <w:t>Testing for equality</w:t>
      </w:r>
    </w:p>
    <w:p w14:paraId="6FD45F2D" w14:textId="1DDD23A5" w:rsidR="00E3077F" w:rsidRPr="00E3077F" w:rsidRDefault="00E3077F">
      <w:pPr>
        <w:pStyle w:val="ListParagraph"/>
        <w:numPr>
          <w:ilvl w:val="0"/>
          <w:numId w:val="36"/>
        </w:numPr>
      </w:pPr>
      <w:r>
        <w:t xml:space="preserve">Elan tests for equality </w:t>
      </w:r>
      <w:r>
        <w:rPr>
          <w:i/>
          <w:iCs/>
        </w:rPr>
        <w:t>by value</w:t>
      </w:r>
      <w:r>
        <w:t xml:space="preserve"> (not equality by reference) using the keywords </w:t>
      </w:r>
      <w:r w:rsidRPr="008E0730">
        <w:rPr>
          <w:rStyle w:val="codeChar"/>
        </w:rPr>
        <w:t>is</w:t>
      </w:r>
      <w:r>
        <w:t xml:space="preserve"> (for example </w:t>
      </w:r>
      <w:r w:rsidRPr="00E3077F">
        <w:rPr>
          <w:rStyle w:val="codeChar"/>
        </w:rPr>
        <w:t>if x is y</w:t>
      </w:r>
      <w:r>
        <w:t xml:space="preserve">) and </w:t>
      </w:r>
      <w:proofErr w:type="spellStart"/>
      <w:r w:rsidRPr="00E3077F">
        <w:rPr>
          <w:rStyle w:val="codeChar"/>
        </w:rPr>
        <w:t>isnt</w:t>
      </w:r>
      <w:proofErr w:type="spellEnd"/>
      <w:r>
        <w:t xml:space="preserve">. The comparisons, </w:t>
      </w:r>
      <w:r w:rsidRPr="00E3077F">
        <w:rPr>
          <w:rStyle w:val="codeChar"/>
        </w:rPr>
        <w:t>&gt;</w:t>
      </w:r>
      <w:r>
        <w:t xml:space="preserve">, </w:t>
      </w:r>
      <w:r w:rsidRPr="00E3077F">
        <w:rPr>
          <w:rStyle w:val="codeChar"/>
        </w:rPr>
        <w:t>&lt;</w:t>
      </w:r>
      <w:r>
        <w:t xml:space="preserve">. </w:t>
      </w:r>
      <w:r w:rsidRPr="00E3077F">
        <w:rPr>
          <w:rStyle w:val="codeChar"/>
        </w:rPr>
        <w:t>&gt;=</w:t>
      </w:r>
      <w:r>
        <w:t xml:space="preserve">, </w:t>
      </w:r>
      <w:r w:rsidRPr="00E3077F">
        <w:rPr>
          <w:rStyle w:val="codeChar"/>
        </w:rPr>
        <w:t>&lt;=</w:t>
      </w:r>
      <w:r>
        <w:t xml:space="preserve"> apply to numeric types (</w:t>
      </w:r>
      <w:r w:rsidRPr="00E3077F">
        <w:rPr>
          <w:rStyle w:val="codeChar"/>
        </w:rPr>
        <w:t>Int</w:t>
      </w:r>
      <w:r>
        <w:t xml:space="preserve"> and </w:t>
      </w:r>
      <w:r w:rsidRPr="00E3077F">
        <w:rPr>
          <w:rStyle w:val="codeChar"/>
        </w:rPr>
        <w:t>Float</w:t>
      </w:r>
      <w:r>
        <w:t>) only. (There are methods for String comparison – see</w:t>
      </w:r>
      <w:r w:rsidR="005F1111">
        <w:t xml:space="preserve"> </w:t>
      </w:r>
      <w:r w:rsidR="00064D61" w:rsidRPr="008E0730">
        <w:rPr>
          <w:rStyle w:val="Link"/>
        </w:rPr>
        <w:fldChar w:fldCharType="begin"/>
      </w:r>
      <w:r w:rsidR="00064D61" w:rsidRPr="008E0730">
        <w:rPr>
          <w:rStyle w:val="Link"/>
        </w:rPr>
        <w:instrText xml:space="preserve"> REF _Ref186898474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t xml:space="preserve"> )</w:t>
      </w:r>
    </w:p>
    <w:p w14:paraId="3F82A40B" w14:textId="77777777" w:rsidR="00E3077F" w:rsidRPr="00E16E48" w:rsidRDefault="00E3077F" w:rsidP="00E3077F"/>
    <w:p w14:paraId="73783ADB" w14:textId="77777777" w:rsidR="00E16E48" w:rsidRPr="00E16E48" w:rsidRDefault="00E16E48" w:rsidP="00E16E48"/>
    <w:p w14:paraId="7B657214" w14:textId="78557BE0" w:rsidR="0003341A" w:rsidRDefault="0003341A" w:rsidP="0003341A">
      <w:pPr>
        <w:pStyle w:val="Heading3"/>
      </w:pPr>
      <w:r>
        <w:t>Methods</w:t>
      </w:r>
    </w:p>
    <w:p w14:paraId="3DA9004F" w14:textId="22EA94C9" w:rsidR="0003341A" w:rsidRDefault="0003341A">
      <w:pPr>
        <w:pStyle w:val="ListParagraph"/>
        <w:numPr>
          <w:ilvl w:val="0"/>
          <w:numId w:val="36"/>
        </w:numPr>
      </w:pPr>
      <w:r>
        <w:t xml:space="preserve">There are several types of method in Elan: standalone function, standalone procedure, instance function and instance procedure (both defined on a class), and </w:t>
      </w:r>
      <w:r w:rsidR="004C6807">
        <w:t>system methods. These are expanded below.</w:t>
      </w:r>
      <w:r>
        <w:t xml:space="preserve"> </w:t>
      </w:r>
    </w:p>
    <w:p w14:paraId="1BA15B2E" w14:textId="4C4B65A7" w:rsidR="004C6807" w:rsidRPr="0003341A" w:rsidRDefault="004C6807">
      <w:pPr>
        <w:pStyle w:val="ListParagraph"/>
        <w:numPr>
          <w:ilvl w:val="0"/>
          <w:numId w:val="36"/>
        </w:numPr>
      </w:pPr>
      <w:r>
        <w:t xml:space="preserve">Elan does not support </w:t>
      </w:r>
      <w:r>
        <w:rPr>
          <w:b/>
          <w:bCs/>
        </w:rPr>
        <w:t xml:space="preserve">overloaded </w:t>
      </w:r>
      <w:r>
        <w:t>method names (methods with the same name, but different number or type of parameters). Every freestanding method must have a unique name distinct also from those in the standard library; instance methods must be unique within a class – but the same name may be used within different classes.</w:t>
      </w:r>
    </w:p>
    <w:p w14:paraId="543C23D6" w14:textId="1C5A991F" w:rsidR="00E16E48" w:rsidRDefault="0003341A" w:rsidP="0003341A">
      <w:pPr>
        <w:pStyle w:val="Heading3"/>
      </w:pPr>
      <w:r>
        <w:t>Function</w:t>
      </w:r>
    </w:p>
    <w:p w14:paraId="36237A6F" w14:textId="2F02F259" w:rsidR="004C6807" w:rsidRDefault="004C6807">
      <w:pPr>
        <w:pStyle w:val="ListParagraph"/>
        <w:numPr>
          <w:ilvl w:val="0"/>
          <w:numId w:val="13"/>
        </w:numPr>
      </w:pPr>
      <w:r>
        <w:t xml:space="preserve">An </w:t>
      </w:r>
      <w:r w:rsidR="00160DD9">
        <w:t xml:space="preserve">Elan </w:t>
      </w:r>
      <w:r w:rsidR="00160DD9" w:rsidRPr="004C6807">
        <w:rPr>
          <w:b/>
          <w:bCs/>
        </w:rPr>
        <w:t>function</w:t>
      </w:r>
      <w:r w:rsidRPr="004C6807">
        <w:rPr>
          <w:b/>
          <w:bCs/>
        </w:rPr>
        <w:t xml:space="preserve"> </w:t>
      </w:r>
      <w:r>
        <w:t>(whether standalone or an instance method on a class)</w:t>
      </w:r>
      <w:r w:rsidR="00160DD9">
        <w:t xml:space="preserve"> </w:t>
      </w:r>
      <w:r>
        <w:t>must be</w:t>
      </w:r>
      <w:r w:rsidR="00160DD9">
        <w:t xml:space="preserve"> </w:t>
      </w:r>
      <w:r w:rsidR="00160DD9" w:rsidRPr="004C6807">
        <w:rPr>
          <w:i/>
          <w:iCs/>
        </w:rPr>
        <w:t>pure</w:t>
      </w:r>
      <w:r w:rsidR="00160DD9">
        <w:t xml:space="preserve"> function. </w:t>
      </w:r>
      <w:r>
        <w:t xml:space="preserve">It must return a value that is derived, solely and deterministically, from the arguments supplied as parameters. A function contains one, and only one, </w:t>
      </w:r>
      <w:r w:rsidRPr="004C6807">
        <w:rPr>
          <w:rStyle w:val="codeChar"/>
        </w:rPr>
        <w:t>return</w:t>
      </w:r>
      <w:r>
        <w:t xml:space="preserve"> statement which </w:t>
      </w:r>
      <w:r w:rsidR="0028412E">
        <w:t xml:space="preserve">must </w:t>
      </w:r>
      <w:r>
        <w:t>be the last (or only) statement in the function body.</w:t>
      </w:r>
    </w:p>
    <w:p w14:paraId="7E2F86F0" w14:textId="1F1813BB" w:rsidR="00160DD9" w:rsidRDefault="004C6807">
      <w:pPr>
        <w:pStyle w:val="ListParagraph"/>
        <w:numPr>
          <w:ilvl w:val="0"/>
          <w:numId w:val="13"/>
        </w:numPr>
      </w:pPr>
      <w:r>
        <w:t>A function may not</w:t>
      </w:r>
      <w:r w:rsidR="00160DD9">
        <w:t xml:space="preserve"> generate side-effects</w:t>
      </w:r>
      <w:r>
        <w:t xml:space="preserve">, for example it may </w:t>
      </w:r>
      <w:r>
        <w:rPr>
          <w:i/>
          <w:iCs/>
        </w:rPr>
        <w:t>not</w:t>
      </w:r>
      <w:r w:rsidR="00160DD9">
        <w:t>:</w:t>
      </w:r>
    </w:p>
    <w:p w14:paraId="57B5CA33" w14:textId="5B431895" w:rsidR="00160DD9" w:rsidRDefault="00160DD9">
      <w:pPr>
        <w:pStyle w:val="ListParagraph"/>
        <w:numPr>
          <w:ilvl w:val="1"/>
          <w:numId w:val="13"/>
        </w:numPr>
      </w:pPr>
      <w:r w:rsidRPr="00160DD9">
        <w:t>Contain</w:t>
      </w:r>
      <w:r w:rsidR="00F067DB">
        <w:t xml:space="preserve"> any</w:t>
      </w:r>
      <w:r w:rsidRPr="00160DD9">
        <w:t xml:space="preserve"> </w:t>
      </w:r>
      <w:r w:rsidRPr="00160DD9">
        <w:rPr>
          <w:rStyle w:val="codeChar"/>
        </w:rPr>
        <w:t>print</w:t>
      </w:r>
      <w:r>
        <w:t xml:space="preserve"> statements</w:t>
      </w:r>
    </w:p>
    <w:p w14:paraId="6EA5C582" w14:textId="578125A4" w:rsidR="00D35A75" w:rsidRDefault="00D35A75">
      <w:pPr>
        <w:pStyle w:val="ListParagraph"/>
        <w:numPr>
          <w:ilvl w:val="1"/>
          <w:numId w:val="13"/>
        </w:numPr>
      </w:pPr>
      <w:r>
        <w:t>Use any system method within its expressions</w:t>
      </w:r>
    </w:p>
    <w:p w14:paraId="272F4101" w14:textId="30FEDBF2" w:rsidR="00160DD9" w:rsidRDefault="00160DD9">
      <w:pPr>
        <w:pStyle w:val="ListParagraph"/>
        <w:numPr>
          <w:ilvl w:val="1"/>
          <w:numId w:val="13"/>
        </w:numPr>
      </w:pPr>
      <w:r>
        <w:t xml:space="preserve">Make a </w:t>
      </w:r>
      <w:r w:rsidRPr="00160DD9">
        <w:rPr>
          <w:rStyle w:val="codeChar"/>
        </w:rPr>
        <w:t>call</w:t>
      </w:r>
      <w:r>
        <w:t xml:space="preserve"> to any procedure (since procedures are not pure)</w:t>
      </w:r>
    </w:p>
    <w:p w14:paraId="6B24EFF6" w14:textId="162BCF6D" w:rsidR="00160DD9" w:rsidRDefault="00160DD9">
      <w:pPr>
        <w:pStyle w:val="ListParagraph"/>
        <w:numPr>
          <w:ilvl w:val="1"/>
          <w:numId w:val="13"/>
        </w:numPr>
      </w:pPr>
      <w:r>
        <w:t>Assign</w:t>
      </w:r>
      <w:r w:rsidR="009901ED">
        <w:t>-to</w:t>
      </w:r>
      <w:r>
        <w:t xml:space="preserve"> or mutate any parameter</w:t>
      </w:r>
    </w:p>
    <w:p w14:paraId="03DD2EC8" w14:textId="3411BC7A" w:rsidR="004C6807" w:rsidRDefault="004C6807" w:rsidP="004C6807">
      <w:pPr>
        <w:pStyle w:val="Heading3"/>
      </w:pPr>
      <w:r>
        <w:t>Procedure</w:t>
      </w:r>
    </w:p>
    <w:p w14:paraId="34B87EC4" w14:textId="3A85976F" w:rsidR="004C6807" w:rsidRDefault="004C6807">
      <w:pPr>
        <w:pStyle w:val="ListParagraph"/>
        <w:numPr>
          <w:ilvl w:val="0"/>
          <w:numId w:val="37"/>
        </w:numPr>
      </w:pPr>
      <w:r>
        <w:t xml:space="preserve">An Elan </w:t>
      </w:r>
      <w:r w:rsidRPr="004C6807">
        <w:rPr>
          <w:rStyle w:val="codeChar"/>
        </w:rPr>
        <w:t>procedure</w:t>
      </w:r>
      <w:r>
        <w:t xml:space="preserve"> may be thought of as a ‘command’. Like a </w:t>
      </w:r>
      <w:r w:rsidRPr="004C6807">
        <w:rPr>
          <w:rStyle w:val="codeChar"/>
        </w:rPr>
        <w:t>function</w:t>
      </w:r>
      <w:r>
        <w:t xml:space="preserve"> it may define parameters, but it does not return a value – because a procedure, necessarily makes changes: changes to one or more of the parameters (if the parameter definition is prefixed by </w:t>
      </w:r>
      <w:r w:rsidRPr="004C6807">
        <w:rPr>
          <w:rStyle w:val="codeChar"/>
        </w:rPr>
        <w:t>out</w:t>
      </w:r>
      <w:r>
        <w:t xml:space="preserve">), and/or changes to the </w:t>
      </w:r>
      <w:r>
        <w:rPr>
          <w:i/>
          <w:iCs/>
        </w:rPr>
        <w:t>system</w:t>
      </w:r>
      <w:r>
        <w:t xml:space="preserve"> by calling </w:t>
      </w:r>
      <w:r w:rsidRPr="004C6807">
        <w:rPr>
          <w:rStyle w:val="codeChar"/>
        </w:rPr>
        <w:t>print</w:t>
      </w:r>
      <w:r>
        <w:t xml:space="preserve"> or any of the system methods.</w:t>
      </w:r>
    </w:p>
    <w:p w14:paraId="6FC511D9" w14:textId="0A0AB445" w:rsidR="004C6807" w:rsidRDefault="004C6807">
      <w:pPr>
        <w:pStyle w:val="ListParagraph"/>
        <w:numPr>
          <w:ilvl w:val="0"/>
          <w:numId w:val="37"/>
        </w:numPr>
      </w:pPr>
      <w:r>
        <w:t>A procedure exits after executing the last statement in the body – there is (deliberately) no mechanism to exit ‘early’ – thereby enforcing structured programming.</w:t>
      </w:r>
    </w:p>
    <w:p w14:paraId="75B1A05C" w14:textId="7C8AA59C" w:rsidR="004C6807" w:rsidRDefault="005A5BDE">
      <w:pPr>
        <w:pStyle w:val="ListParagraph"/>
        <w:numPr>
          <w:ilvl w:val="0"/>
          <w:numId w:val="37"/>
        </w:numPr>
      </w:pPr>
      <w:r>
        <w:t xml:space="preserve">A procedure is always executed via a </w:t>
      </w:r>
      <w:r w:rsidRPr="005A5BDE">
        <w:rPr>
          <w:rStyle w:val="codeChar"/>
        </w:rPr>
        <w:t>call</w:t>
      </w:r>
      <w:r>
        <w:t xml:space="preserve"> statement: either standalone, or as a ‘dot method’ on a named instance.</w:t>
      </w:r>
    </w:p>
    <w:p w14:paraId="2A829246" w14:textId="77777777" w:rsidR="00F41DEB" w:rsidRDefault="00F41DEB" w:rsidP="00F41DEB">
      <w:pPr>
        <w:pStyle w:val="Heading3"/>
      </w:pPr>
      <w:r>
        <w:t>System method</w:t>
      </w:r>
    </w:p>
    <w:p w14:paraId="6E3248FD" w14:textId="77777777" w:rsidR="00F41DEB" w:rsidRPr="004C6807" w:rsidRDefault="00F41DEB" w:rsidP="00F41DEB">
      <w:pPr>
        <w:pStyle w:val="ListParagraph"/>
        <w:numPr>
          <w:ilvl w:val="0"/>
          <w:numId w:val="38"/>
        </w:numPr>
      </w:pPr>
      <w:r>
        <w:t xml:space="preserve">System methods are all defined as part of the standard Elan library. Some are </w:t>
      </w:r>
      <w:r>
        <w:rPr>
          <w:i/>
          <w:iCs/>
        </w:rPr>
        <w:t xml:space="preserve">like </w:t>
      </w:r>
      <w:r>
        <w:t xml:space="preserve">procedures, returning no value, and are hence executed via the </w:t>
      </w:r>
      <w:r w:rsidRPr="005A5BDE">
        <w:rPr>
          <w:rStyle w:val="codeChar"/>
        </w:rPr>
        <w:t>call</w:t>
      </w:r>
      <w:r>
        <w:t xml:space="preserve"> statement. Others are </w:t>
      </w:r>
      <w:proofErr w:type="gramStart"/>
      <w:r>
        <w:rPr>
          <w:i/>
          <w:iCs/>
        </w:rPr>
        <w:t>similar to</w:t>
      </w:r>
      <w:proofErr w:type="gramEnd"/>
      <w:r>
        <w:t xml:space="preserve"> </w:t>
      </w:r>
      <w:r w:rsidRPr="00A60556">
        <w:rPr>
          <w:rStyle w:val="codeChar"/>
        </w:rPr>
        <w:t>function</w:t>
      </w:r>
      <w:r>
        <w:t xml:space="preserve">s in that they return a value and are evaluated within an expression. However, unlike </w:t>
      </w:r>
      <w:r w:rsidRPr="00A60556">
        <w:rPr>
          <w:rStyle w:val="codeChar"/>
        </w:rPr>
        <w:t>function</w:t>
      </w:r>
      <w:r>
        <w:t xml:space="preserve">s these system methods either have side-effects or external dependencies (or both). For that reason, no system method – whether resembling a procedure or a function – may be used within a user-defined function (nor within a </w:t>
      </w:r>
      <w:r w:rsidRPr="00A60556">
        <w:rPr>
          <w:rStyle w:val="codeChar"/>
        </w:rPr>
        <w:t>test</w:t>
      </w:r>
      <w:r>
        <w:t xml:space="preserve">). They may only be used within </w:t>
      </w:r>
      <w:r w:rsidRPr="005A5BDE">
        <w:rPr>
          <w:rStyle w:val="codeChar"/>
        </w:rPr>
        <w:t>main</w:t>
      </w:r>
      <w:r>
        <w:t xml:space="preserve"> or a </w:t>
      </w:r>
      <w:r w:rsidRPr="005A5BDE">
        <w:rPr>
          <w:rStyle w:val="codeChar"/>
        </w:rPr>
        <w:t>procedure</w:t>
      </w:r>
      <w:r>
        <w:t>.</w:t>
      </w:r>
    </w:p>
    <w:p w14:paraId="6A58B9D7" w14:textId="77777777" w:rsidR="00F41DEB" w:rsidRDefault="00F41DEB">
      <w:pPr>
        <w:rPr>
          <w:rFonts w:eastAsiaTheme="majorEastAsia" w:cstheme="majorBidi"/>
          <w:b/>
          <w:color w:val="0F4761" w:themeColor="accent1" w:themeShade="BF"/>
          <w:sz w:val="28"/>
          <w:szCs w:val="28"/>
        </w:rPr>
      </w:pPr>
      <w:r>
        <w:br w:type="page"/>
      </w:r>
    </w:p>
    <w:p w14:paraId="1A270FA4" w14:textId="6ADAE38E" w:rsidR="00F41DEB" w:rsidRDefault="00F41DEB" w:rsidP="00F41DEB">
      <w:pPr>
        <w:pStyle w:val="Heading3"/>
      </w:pPr>
      <w:r>
        <w:lastRenderedPageBreak/>
        <w:t>Object-oriented techniques</w:t>
      </w:r>
    </w:p>
    <w:p w14:paraId="678FD89F" w14:textId="77777777" w:rsidR="00F41DEB" w:rsidRDefault="00F41DEB" w:rsidP="00F41DEB">
      <w:pPr>
        <w:pStyle w:val="ListParagraph"/>
        <w:numPr>
          <w:ilvl w:val="0"/>
          <w:numId w:val="33"/>
        </w:numPr>
      </w:pPr>
      <w:r>
        <w:t xml:space="preserve">The name given to a </w:t>
      </w:r>
      <w:r w:rsidRPr="00967681">
        <w:rPr>
          <w:rStyle w:val="codeChar"/>
        </w:rPr>
        <w:t>class</w:t>
      </w:r>
      <w:r>
        <w:t xml:space="preserve"> must follow the rules for any Type name i.e. it must </w:t>
      </w:r>
      <w:r w:rsidRPr="0062401D">
        <w:rPr>
          <w:i/>
          <w:iCs/>
        </w:rPr>
        <w:t>start</w:t>
      </w:r>
      <w:r>
        <w:t xml:space="preserve"> with a capital letter.</w:t>
      </w:r>
    </w:p>
    <w:p w14:paraId="147647FF" w14:textId="77777777" w:rsidR="00F41DEB" w:rsidRDefault="00F41DEB" w:rsidP="00F41DEB">
      <w:pPr>
        <w:pStyle w:val="ListParagraph"/>
        <w:numPr>
          <w:ilvl w:val="0"/>
          <w:numId w:val="33"/>
        </w:numPr>
      </w:pPr>
      <w:r>
        <w:t xml:space="preserve">Every (concrete) class has a </w:t>
      </w:r>
      <w:r w:rsidRPr="00CE6695">
        <w:rPr>
          <w:rStyle w:val="codeChar"/>
        </w:rPr>
        <w:t>constructor</w:t>
      </w:r>
      <w:r>
        <w:t xml:space="preserve"> – which is automatically added when you define a </w:t>
      </w:r>
      <w:r w:rsidRPr="00CE6695">
        <w:rPr>
          <w:rStyle w:val="codeChar"/>
        </w:rPr>
        <w:t>class</w:t>
      </w:r>
      <w:r>
        <w:t xml:space="preserve">. But it is not essential to define any code within that constructor. </w:t>
      </w:r>
    </w:p>
    <w:p w14:paraId="18B4BB42" w14:textId="77777777" w:rsidR="00F41DEB" w:rsidRDefault="00F41DEB" w:rsidP="00F41DEB">
      <w:pPr>
        <w:pStyle w:val="ListParagraph"/>
        <w:numPr>
          <w:ilvl w:val="0"/>
          <w:numId w:val="33"/>
        </w:numPr>
      </w:pPr>
      <w:r>
        <w:t xml:space="preserve">A property may be assigned (set) a new value within the </w:t>
      </w:r>
      <w:r w:rsidRPr="0094594C">
        <w:rPr>
          <w:rStyle w:val="codeChar"/>
        </w:rPr>
        <w:t>constructor</w:t>
      </w:r>
      <w:r>
        <w:t xml:space="preserve">, or within a </w:t>
      </w:r>
      <w:r w:rsidRPr="0094594C">
        <w:rPr>
          <w:rStyle w:val="codeChar"/>
        </w:rPr>
        <w:t>procedure</w:t>
      </w:r>
      <w:r>
        <w:t xml:space="preserve"> method defined on the class or the sub-class. But a property may never be assigned by code outside the class. If you require this capability, you can write your own procedure methods (commonly called ‘setter’ methods) to do this. A </w:t>
      </w:r>
      <w:r w:rsidRPr="00967681">
        <w:rPr>
          <w:rStyle w:val="codeChar"/>
        </w:rPr>
        <w:t>function</w:t>
      </w:r>
      <w:r>
        <w:t xml:space="preserve"> method may read properties, but not write to them.</w:t>
      </w:r>
    </w:p>
    <w:p w14:paraId="6880A09A" w14:textId="5031249D" w:rsidR="00F41DEB" w:rsidRPr="00EC3E04" w:rsidRDefault="00F41DEB" w:rsidP="00F41DEB">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400" w:author="BernardUK" w:date="2025-01-05T17:22: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401" w:author="BernardUK" w:date="2025-01-05T17:22:00Z">
        <w:r w:rsidR="00574454">
          <w:t xml:space="preserve"> </w:t>
        </w:r>
      </w:ins>
      <w:r>
        <w:t>By this means you can have a method parameter with the same name as a property, but they are unambiguous, because the property must be prefixed. A common pattern is to use the same name in a ‘setter’ method, for example:</w:t>
      </w:r>
      <w:r>
        <w:br/>
      </w:r>
      <w:r w:rsidRPr="0062401D">
        <w:rPr>
          <w:rStyle w:val="codeChar"/>
        </w:rPr>
        <w:t xml:space="preserve">procedure </w:t>
      </w:r>
      <w:proofErr w:type="spellStart"/>
      <w:proofErr w:type="gramStart"/>
      <w:r w:rsidRPr="0062401D">
        <w:rPr>
          <w:rStyle w:val="codeChar"/>
        </w:rPr>
        <w:t>setName</w:t>
      </w:r>
      <w:proofErr w:type="spellEnd"/>
      <w:r w:rsidRPr="0062401D">
        <w:rPr>
          <w:rStyle w:val="codeChar"/>
        </w:rPr>
        <w:t>(</w:t>
      </w:r>
      <w:proofErr w:type="gramEnd"/>
      <w:r w:rsidRPr="0062401D">
        <w:rPr>
          <w:rStyle w:val="codeChar"/>
        </w:rPr>
        <w:t>name as String)</w:t>
      </w:r>
      <w:r w:rsidRPr="0062401D">
        <w:rPr>
          <w:rStyle w:val="codeChar"/>
        </w:rPr>
        <w:br/>
        <w:t xml:space="preserve">  set property.name to name</w:t>
      </w:r>
      <w:r w:rsidRPr="0062401D">
        <w:rPr>
          <w:rStyle w:val="codeChar"/>
        </w:rPr>
        <w:br/>
        <w:t>end procedure</w:t>
      </w:r>
    </w:p>
    <w:p w14:paraId="299E14AE" w14:textId="77777777" w:rsidR="00F41DEB" w:rsidRDefault="00F41DEB" w:rsidP="00F41DEB">
      <w:pPr>
        <w:pStyle w:val="ListParagraph"/>
        <w:numPr>
          <w:ilvl w:val="0"/>
          <w:numId w:val="33"/>
        </w:numPr>
      </w:pPr>
      <w:r>
        <w:t xml:space="preserve">The </w:t>
      </w:r>
      <w:r w:rsidRPr="00EC3E04">
        <w:rPr>
          <w:rStyle w:val="codeChar"/>
        </w:rPr>
        <w:t>property.</w:t>
      </w:r>
      <w:r>
        <w:t xml:space="preserve"> qualifier is neither required, nor allowed, when accessing a property on an instance of the class because the instance name acts as the qualifier.</w:t>
      </w:r>
    </w:p>
    <w:p w14:paraId="308C1DCB" w14:textId="77777777" w:rsidR="00F41DEB" w:rsidRDefault="00F41DEB" w:rsidP="00F41DEB">
      <w:pPr>
        <w:pStyle w:val="ListParagraph"/>
        <w:numPr>
          <w:ilvl w:val="0"/>
          <w:numId w:val="33"/>
        </w:numPr>
      </w:pPr>
      <w:r>
        <w:t xml:space="preserve">A concrete </w:t>
      </w:r>
      <w:r w:rsidRPr="00967681">
        <w:rPr>
          <w:rStyle w:val="codeChar"/>
        </w:rPr>
        <w:t>class</w:t>
      </w:r>
      <w:r>
        <w:t xml:space="preserve"> may inherit from </w:t>
      </w:r>
      <w:r w:rsidRPr="00596524">
        <w:rPr>
          <w:i/>
          <w:iCs/>
        </w:rPr>
        <w:t>one or more</w:t>
      </w:r>
      <w:r>
        <w:t xml:space="preserve"> </w:t>
      </w:r>
      <w:r w:rsidRPr="00967681">
        <w:rPr>
          <w:rStyle w:val="codeChar"/>
        </w:rPr>
        <w:t>abstract</w:t>
      </w:r>
      <w:r>
        <w:t xml:space="preserve"> </w:t>
      </w:r>
      <w:proofErr w:type="gramStart"/>
      <w:r w:rsidRPr="00967681">
        <w:rPr>
          <w:rStyle w:val="codeChar"/>
        </w:rPr>
        <w:t>class</w:t>
      </w:r>
      <w:r>
        <w:t>es, but</w:t>
      </w:r>
      <w:proofErr w:type="gramEnd"/>
      <w:r>
        <w:t xml:space="preserve"> may not inherit from another concrete </w:t>
      </w:r>
      <w:r w:rsidRPr="00967681">
        <w:rPr>
          <w:rStyle w:val="codeChar"/>
        </w:rPr>
        <w:t>class</w:t>
      </w:r>
      <w:r>
        <w:t xml:space="preserve">. (This enforces the </w:t>
      </w:r>
      <w:proofErr w:type="gramStart"/>
      <w:r>
        <w:t>widely-recognised</w:t>
      </w:r>
      <w:proofErr w:type="gramEnd"/>
      <w:r>
        <w:t xml:space="preserve"> OOP design principle that ‘all classes should be abstract or final (not inheritable)’.)</w:t>
      </w:r>
    </w:p>
    <w:p w14:paraId="0A5FD2A3" w14:textId="77777777" w:rsidR="00F41DEB" w:rsidRDefault="00F41DEB" w:rsidP="00F41DEB">
      <w:pPr>
        <w:pStyle w:val="ListParagraph"/>
        <w:numPr>
          <w:ilvl w:val="0"/>
          <w:numId w:val="33"/>
        </w:numPr>
      </w:pPr>
      <w:r>
        <w:t xml:space="preserve">An </w:t>
      </w:r>
      <w:r w:rsidRPr="00967681">
        <w:rPr>
          <w:rStyle w:val="codeChar"/>
        </w:rPr>
        <w:t>abstract class</w:t>
      </w:r>
      <w:r>
        <w:t xml:space="preserve"> may define </w:t>
      </w:r>
      <w:r w:rsidRPr="00967681">
        <w:rPr>
          <w:rStyle w:val="codeChar"/>
        </w:rPr>
        <w:t>abstract</w:t>
      </w:r>
      <w:r>
        <w:t xml:space="preserv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 which must always be implemented by any concrete sub-class. It may also define private members (</w:t>
      </w:r>
      <w:r w:rsidRPr="00596524">
        <w:rPr>
          <w:rStyle w:val="codeChar"/>
        </w:rPr>
        <w:t>property</w:t>
      </w:r>
      <w:r>
        <w:t xml:space="preserve">, </w:t>
      </w:r>
      <w:r w:rsidRPr="00596524">
        <w:rPr>
          <w:rStyle w:val="codeChar"/>
        </w:rPr>
        <w:t>function</w:t>
      </w:r>
      <w:r>
        <w:t xml:space="preserve">, </w:t>
      </w:r>
      <w:r w:rsidRPr="00596524">
        <w:rPr>
          <w:rStyle w:val="codeChar"/>
        </w:rPr>
        <w:t>procedure</w:t>
      </w:r>
      <w:r>
        <w:t xml:space="preserve">), which are visible to any concrete sub-class, but not visible from code outside the class hierarchy. </w:t>
      </w:r>
    </w:p>
    <w:p w14:paraId="19205B2F" w14:textId="77777777" w:rsidR="00F41DEB" w:rsidRDefault="00F41DEB" w:rsidP="00F41DEB">
      <w:pPr>
        <w:pStyle w:val="Heading3"/>
      </w:pPr>
      <w:r>
        <w:t>Functional techniques</w:t>
      </w:r>
    </w:p>
    <w:p w14:paraId="0956D4BF" w14:textId="77777777" w:rsidR="00F41DEB" w:rsidRDefault="00F41DEB" w:rsidP="00F41DEB">
      <w:pPr>
        <w:pStyle w:val="ListParagraph"/>
        <w:numPr>
          <w:ilvl w:val="0"/>
          <w:numId w:val="39"/>
        </w:numPr>
      </w:pPr>
      <w:r>
        <w:t xml:space="preserve">Elan has very strong support for the functional programming paradigm, building on the foundation of its rigorous definition of a </w:t>
      </w:r>
      <w:r w:rsidRPr="007E16EA">
        <w:rPr>
          <w:rStyle w:val="codeChar"/>
        </w:rPr>
        <w:t>function</w:t>
      </w:r>
      <w:r>
        <w:t>. In addition:</w:t>
      </w:r>
    </w:p>
    <w:p w14:paraId="632C5F7A" w14:textId="77777777" w:rsidR="00F41DEB" w:rsidRDefault="00F41DEB" w:rsidP="00F41DEB">
      <w:pPr>
        <w:pStyle w:val="ListParagraph"/>
        <w:numPr>
          <w:ilvl w:val="0"/>
          <w:numId w:val="39"/>
        </w:numPr>
      </w:pPr>
      <w:r>
        <w:t xml:space="preserve">The standard library defines several ‘higher-order functions’ (HoFs) including </w:t>
      </w:r>
      <w:r w:rsidRPr="008E0730">
        <w:rPr>
          <w:rStyle w:val="codeChar"/>
        </w:rPr>
        <w:t>map</w:t>
      </w:r>
      <w:r>
        <w:t xml:space="preserve">, </w:t>
      </w:r>
      <w:r w:rsidRPr="008E0730">
        <w:rPr>
          <w:rStyle w:val="codeChar"/>
        </w:rPr>
        <w:t>filter</w:t>
      </w:r>
      <w:r>
        <w:t xml:space="preserve"> and </w:t>
      </w:r>
      <w:r w:rsidRPr="008E0730">
        <w:rPr>
          <w:rStyle w:val="codeChar"/>
        </w:rPr>
        <w:t>reduce</w:t>
      </w:r>
      <w:r>
        <w:t xml:space="preserve"> that apply to any type that is ‘</w:t>
      </w:r>
      <w:proofErr w:type="spellStart"/>
      <w:r>
        <w:t>iterable</w:t>
      </w:r>
      <w:proofErr w:type="spellEnd"/>
      <w:r>
        <w:t xml:space="preserve">’ (including </w:t>
      </w:r>
      <w:r w:rsidRPr="007E16EA">
        <w:rPr>
          <w:rStyle w:val="codeChar"/>
        </w:rPr>
        <w:t>String</w:t>
      </w:r>
      <w:r>
        <w:t xml:space="preserve">, </w:t>
      </w:r>
      <w:r w:rsidRPr="007E16EA">
        <w:rPr>
          <w:rStyle w:val="codeChar"/>
        </w:rPr>
        <w:t>Array</w:t>
      </w:r>
      <w:r>
        <w:t xml:space="preserve"> and </w:t>
      </w:r>
      <w:r w:rsidRPr="007E16EA">
        <w:rPr>
          <w:rStyle w:val="codeChar"/>
        </w:rPr>
        <w:t>List</w:t>
      </w:r>
      <w:r>
        <w:t>).</w:t>
      </w:r>
    </w:p>
    <w:p w14:paraId="3857BF16" w14:textId="0E810FDE" w:rsidR="00F41DEB" w:rsidRDefault="00F41DEB" w:rsidP="00F41DEB">
      <w:pPr>
        <w:pStyle w:val="ListParagraph"/>
        <w:numPr>
          <w:ilvl w:val="0"/>
          <w:numId w:val="39"/>
        </w:numPr>
      </w:pPr>
      <w:r>
        <w:t>Any user-defined or standard</w:t>
      </w:r>
      <w:ins w:id="402" w:author="BernardUK" w:date="2025-01-05T20:05:00Z">
        <w:r w:rsidR="00AF27B5">
          <w:t xml:space="preserve"> </w:t>
        </w:r>
      </w:ins>
      <w:del w:id="403" w:author="BernardUK" w:date="2025-01-05T20:05:00Z">
        <w:r w:rsidDel="00AF27B5">
          <w:delText>-</w:delText>
        </w:r>
      </w:del>
      <w:r>
        <w:t xml:space="preserve">library function may be passed as an argument into a </w:t>
      </w:r>
      <w:proofErr w:type="gramStart"/>
      <w:r>
        <w:t>parameter, or</w:t>
      </w:r>
      <w:proofErr w:type="gramEnd"/>
      <w:r>
        <w:t xml:space="preserve"> associated with a name using a </w:t>
      </w:r>
      <w:r>
        <w:rPr>
          <w:rStyle w:val="codeChar"/>
        </w:rPr>
        <w:t xml:space="preserve">variable </w:t>
      </w:r>
      <w:r>
        <w:t xml:space="preserve">or </w:t>
      </w:r>
      <w:r w:rsidRPr="00144929">
        <w:rPr>
          <w:rStyle w:val="codeChar"/>
        </w:rPr>
        <w:t>let</w:t>
      </w:r>
      <w:r>
        <w:t xml:space="preserve"> statement – by preceding the name of the function with the keyword </w:t>
      </w:r>
      <w:r w:rsidRPr="00144929">
        <w:rPr>
          <w:rStyle w:val="codeChar"/>
        </w:rPr>
        <w:t>function</w:t>
      </w:r>
      <w:r>
        <w:t>.</w:t>
      </w:r>
    </w:p>
    <w:p w14:paraId="194A7AD3" w14:textId="77777777" w:rsidR="00F41DEB" w:rsidRDefault="00F41DEB" w:rsidP="00F41DEB">
      <w:pPr>
        <w:pStyle w:val="ListParagraph"/>
        <w:numPr>
          <w:ilvl w:val="0"/>
          <w:numId w:val="39"/>
        </w:numPr>
      </w:pPr>
      <w:r>
        <w:t xml:space="preserve">You may also define a </w:t>
      </w:r>
      <w:r w:rsidRPr="00144929">
        <w:rPr>
          <w:rStyle w:val="codeChar"/>
        </w:rPr>
        <w:t>lambda</w:t>
      </w:r>
      <w:r>
        <w:t>, inline as an argument in a function call, or assigned to a named value.</w:t>
      </w:r>
    </w:p>
    <w:p w14:paraId="59569D3C" w14:textId="22683BE1" w:rsidR="00F41DEB" w:rsidRPr="00CE6695" w:rsidRDefault="00F41DEB" w:rsidP="00F41DEB">
      <w:pPr>
        <w:pStyle w:val="ListParagraph"/>
        <w:numPr>
          <w:ilvl w:val="0"/>
          <w:numId w:val="39"/>
        </w:numPr>
      </w:pPr>
      <w:r>
        <w:t xml:space="preserve">Although pure functions, including HoFs, may work with mutable data structures (without </w:t>
      </w:r>
      <w:proofErr w:type="gramStart"/>
      <w:r>
        <w:t>actually mutating</w:t>
      </w:r>
      <w:proofErr w:type="gramEnd"/>
      <w:r>
        <w:t xml:space="preserve"> them), </w:t>
      </w:r>
      <w:r w:rsidRPr="00337BBD">
        <w:rPr>
          <w:i/>
          <w:iCs/>
        </w:rPr>
        <w:t>immutable</w:t>
      </w:r>
      <w:r>
        <w:t xml:space="preserve"> data structures are considered a better fit for functional programming. Elan provides many </w:t>
      </w:r>
      <w:r w:rsidRPr="00337BBD">
        <w:rPr>
          <w:i/>
          <w:iCs/>
        </w:rPr>
        <w:t>immutable</w:t>
      </w:r>
      <w:r w:rsidRPr="00337BBD">
        <w:rPr>
          <w:b/>
          <w:bCs/>
          <w:i/>
          <w:iCs/>
        </w:rPr>
        <w:t xml:space="preserve"> </w:t>
      </w:r>
      <w:r>
        <w:t xml:space="preserve">standard data structures, including </w:t>
      </w:r>
      <w:r w:rsidRPr="00337BBD">
        <w:rPr>
          <w:rStyle w:val="codeChar"/>
        </w:rPr>
        <w:t>String</w:t>
      </w:r>
      <w:r>
        <w:t xml:space="preserve"> (immutable in most languages) and </w:t>
      </w:r>
      <w:r w:rsidRPr="00144929">
        <w:rPr>
          <w:rStyle w:val="codeChar"/>
        </w:rPr>
        <w:t>List</w:t>
      </w:r>
      <w:r>
        <w:t xml:space="preserve"> (in contrast to many languages), and</w:t>
      </w:r>
      <w:ins w:id="404" w:author="BernardUK" w:date="2025-01-05T17:22:00Z">
        <w:r w:rsidR="00574454">
          <w:t xml:space="preserve"> </w:t>
        </w:r>
      </w:ins>
      <w:r w:rsidRPr="00337BBD">
        <w:rPr>
          <w:rStyle w:val="codeChar"/>
        </w:rPr>
        <w:t>record</w:t>
      </w:r>
      <w:r>
        <w:t xml:space="preserve"> – which is like an immutable form of a </w:t>
      </w:r>
      <w:r w:rsidRPr="00337BBD">
        <w:rPr>
          <w:rStyle w:val="codeChar"/>
        </w:rPr>
        <w:t>class</w:t>
      </w:r>
      <w:r>
        <w:t xml:space="preserve">, without encapsulated methods. </w:t>
      </w:r>
    </w:p>
    <w:p w14:paraId="2B9F2596" w14:textId="77777777" w:rsidR="00F41DEB" w:rsidRDefault="00F41DEB" w:rsidP="00F41DEB"/>
    <w:p w14:paraId="6F086250" w14:textId="77777777" w:rsidR="001A576C" w:rsidRDefault="001A576C" w:rsidP="001A576C">
      <w:pPr>
        <w:pStyle w:val="Heading1"/>
      </w:pPr>
      <w:bookmarkStart w:id="405" w:name="_Ref179794806"/>
      <w:bookmarkStart w:id="406" w:name="_Toc187241149"/>
      <w:r>
        <w:lastRenderedPageBreak/>
        <w:t xml:space="preserve">The Elan editor </w:t>
      </w:r>
      <w:r>
        <w:br/>
        <w:t>– quick reference</w:t>
      </w:r>
      <w:bookmarkEnd w:id="406"/>
    </w:p>
    <w:p w14:paraId="2FB09CA9" w14:textId="77777777" w:rsidR="001A576C" w:rsidRDefault="001A576C" w:rsidP="001A576C">
      <w:pPr>
        <w:pStyle w:val="Heading2"/>
      </w:pPr>
      <w:bookmarkStart w:id="407" w:name="_Toc187241150"/>
      <w:r>
        <w:lastRenderedPageBreak/>
        <w:t>Navigation – using the keyboard</w:t>
      </w:r>
      <w:bookmarkEnd w:id="407"/>
    </w:p>
    <w:p w14:paraId="2576D424" w14:textId="77777777" w:rsidR="001A576C" w:rsidRPr="00C55F19" w:rsidRDefault="001A576C" w:rsidP="001A576C">
      <w:pPr>
        <w:rPr>
          <w:b/>
          <w:bCs/>
        </w:rPr>
      </w:pPr>
      <w:r w:rsidRPr="00C55F19">
        <w:rPr>
          <w:b/>
          <w:bCs/>
        </w:rPr>
        <w:t>Note</w:t>
      </w:r>
      <w:r>
        <w:t xml:space="preserve">: For </w:t>
      </w:r>
      <w:r w:rsidRPr="00C55F19">
        <w:rPr>
          <w:i/>
          <w:iCs/>
        </w:rPr>
        <w:t>Apple Mac</w:t>
      </w:r>
      <w:r>
        <w:t xml:space="preserve"> users: commands use of the </w:t>
      </w:r>
      <w:r w:rsidRPr="00C55F19">
        <w:rPr>
          <w:b/>
          <w:bCs/>
        </w:rPr>
        <w:t>Ctrl</w:t>
      </w:r>
      <w:r>
        <w:t xml:space="preserve"> key in this reference, should be replaced by the </w:t>
      </w:r>
      <w:proofErr w:type="spellStart"/>
      <w:r w:rsidRPr="00C55F19">
        <w:rPr>
          <w:b/>
          <w:bCs/>
        </w:rPr>
        <w:t>Cmd</w:t>
      </w:r>
      <w:proofErr w:type="spellEnd"/>
      <w:r>
        <w:rPr>
          <w:b/>
          <w:bCs/>
          <w:i/>
          <w:iCs/>
        </w:rPr>
        <w:t xml:space="preserve"> </w:t>
      </w:r>
      <w:r>
        <w:t>key.</w:t>
      </w:r>
    </w:p>
    <w:tbl>
      <w:tblPr>
        <w:tblStyle w:val="TableGrid"/>
        <w:tblW w:w="9209" w:type="dxa"/>
        <w:tblInd w:w="0" w:type="dxa"/>
        <w:tblLook w:val="04A0" w:firstRow="1" w:lastRow="0" w:firstColumn="1" w:lastColumn="0" w:noHBand="0" w:noVBand="1"/>
      </w:tblPr>
      <w:tblGrid>
        <w:gridCol w:w="1413"/>
        <w:gridCol w:w="255"/>
        <w:gridCol w:w="3827"/>
        <w:gridCol w:w="3714"/>
      </w:tblGrid>
      <w:tr w:rsidR="001A576C" w14:paraId="7B895BE9" w14:textId="77777777" w:rsidTr="00B47230">
        <w:tc>
          <w:tcPr>
            <w:tcW w:w="0" w:type="auto"/>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5AB52D43"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7396486A" w14:textId="77777777" w:rsidR="001A576C" w:rsidRPr="00C7543A" w:rsidRDefault="001A576C" w:rsidP="00B47230">
            <w:pPr>
              <w:jc w:val="center"/>
              <w:rPr>
                <w:b/>
                <w:bCs/>
                <w:color w:val="FFFFFF" w:themeColor="background1"/>
              </w:rPr>
            </w:pPr>
          </w:p>
        </w:tc>
        <w:tc>
          <w:tcPr>
            <w:tcW w:w="3827"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67650BFB"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Frame</w:t>
            </w:r>
          </w:p>
        </w:tc>
        <w:tc>
          <w:tcPr>
            <w:tcW w:w="3714" w:type="dxa"/>
            <w:tcBorders>
              <w:top w:val="single" w:sz="4" w:space="0" w:color="auto"/>
              <w:left w:val="single" w:sz="4" w:space="0" w:color="auto"/>
              <w:bottom w:val="single" w:sz="4" w:space="0" w:color="auto"/>
              <w:right w:val="single" w:sz="4" w:space="0" w:color="auto"/>
            </w:tcBorders>
            <w:shd w:val="clear" w:color="auto" w:fill="156082" w:themeFill="accent1"/>
            <w:vAlign w:val="center"/>
            <w:hideMark/>
          </w:tcPr>
          <w:p w14:paraId="2A899798" w14:textId="77777777" w:rsidR="001A576C" w:rsidRPr="00C7543A" w:rsidRDefault="001A576C" w:rsidP="00B47230">
            <w:pPr>
              <w:jc w:val="center"/>
              <w:rPr>
                <w:b/>
                <w:bCs/>
                <w:color w:val="FFFFFF" w:themeColor="background1"/>
              </w:rPr>
            </w:pPr>
            <w:r w:rsidRPr="00C7543A">
              <w:rPr>
                <w:b/>
                <w:bCs/>
                <w:color w:val="FFFFFF" w:themeColor="background1"/>
                <w:sz w:val="24"/>
                <w:szCs w:val="24"/>
              </w:rPr>
              <w:t>On a selected Field</w:t>
            </w:r>
          </w:p>
        </w:tc>
      </w:tr>
      <w:tr w:rsidR="001A576C" w14:paraId="03DF043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7F49A" w14:textId="77777777" w:rsidR="001A576C" w:rsidRDefault="001A576C" w:rsidP="00B47230">
            <w:pPr>
              <w:jc w:val="center"/>
              <w:rPr>
                <w:b/>
                <w:bCs/>
              </w:rPr>
            </w:pPr>
            <w:r>
              <w:rPr>
                <w:b/>
                <w:bCs/>
              </w:rPr>
              <w:t>Home</w:t>
            </w:r>
          </w:p>
        </w:tc>
        <w:tc>
          <w:tcPr>
            <w:tcW w:w="255" w:type="dxa"/>
            <w:tcBorders>
              <w:top w:val="single" w:sz="4" w:space="0" w:color="auto"/>
              <w:left w:val="single" w:sz="4" w:space="0" w:color="auto"/>
              <w:bottom w:val="single" w:sz="4" w:space="0" w:color="auto"/>
              <w:right w:val="single" w:sz="4" w:space="0" w:color="auto"/>
            </w:tcBorders>
            <w:vAlign w:val="center"/>
          </w:tcPr>
          <w:p w14:paraId="638F94A1"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45D8C8" w14:textId="77777777" w:rsidR="001A576C" w:rsidRPr="00B06B3A" w:rsidRDefault="001A576C" w:rsidP="00B47230">
            <w:r w:rsidRPr="00B06B3A">
              <w:t xml:space="preserve">First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09A208A" w14:textId="77777777" w:rsidR="001A576C" w:rsidRPr="00B06B3A" w:rsidRDefault="001A576C" w:rsidP="00B47230">
            <w:r w:rsidRPr="00B06B3A">
              <w:t>Move text-cursor to start of field.</w:t>
            </w:r>
          </w:p>
        </w:tc>
      </w:tr>
      <w:tr w:rsidR="001A576C" w14:paraId="5202282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DB22AD2" w14:textId="77777777" w:rsidR="001A576C" w:rsidRDefault="001A576C" w:rsidP="00B47230">
            <w:pPr>
              <w:jc w:val="center"/>
              <w:rPr>
                <w:b/>
                <w:bCs/>
              </w:rPr>
            </w:pPr>
            <w:r>
              <w:rPr>
                <w:b/>
                <w:bCs/>
              </w:rPr>
              <w:t>End</w:t>
            </w:r>
          </w:p>
        </w:tc>
        <w:tc>
          <w:tcPr>
            <w:tcW w:w="255" w:type="dxa"/>
            <w:tcBorders>
              <w:top w:val="single" w:sz="4" w:space="0" w:color="auto"/>
              <w:left w:val="single" w:sz="4" w:space="0" w:color="auto"/>
              <w:bottom w:val="single" w:sz="4" w:space="0" w:color="auto"/>
              <w:right w:val="single" w:sz="4" w:space="0" w:color="auto"/>
            </w:tcBorders>
            <w:vAlign w:val="center"/>
          </w:tcPr>
          <w:p w14:paraId="5721768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39CD1ABF" w14:textId="77777777" w:rsidR="001A576C" w:rsidRPr="00B06B3A" w:rsidRDefault="001A576C" w:rsidP="00B47230">
            <w:r w:rsidRPr="00B06B3A">
              <w:t xml:space="preserve">Last </w:t>
            </w:r>
            <w:r w:rsidRPr="00B06B3A">
              <w:rPr>
                <w:i/>
                <w:iCs/>
              </w:rPr>
              <w:t>peer-level</w:t>
            </w:r>
            <w:r w:rsidRPr="00B06B3A">
              <w:t xml:space="preserve">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0C87D4FA" w14:textId="77777777" w:rsidR="001A576C" w:rsidRPr="00B06B3A" w:rsidRDefault="001A576C" w:rsidP="00B47230">
            <w:r w:rsidRPr="00B06B3A">
              <w:t>Move text-cursor to end of field.</w:t>
            </w:r>
          </w:p>
        </w:tc>
      </w:tr>
      <w:tr w:rsidR="001A576C" w14:paraId="247DC101"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CB35E3" w14:textId="77777777" w:rsidR="001A576C" w:rsidRDefault="001A576C" w:rsidP="00B47230">
            <w:pPr>
              <w:jc w:val="center"/>
              <w:rPr>
                <w:b/>
                <w:bCs/>
              </w:rPr>
            </w:pPr>
            <w:r>
              <w:rPr>
                <w:b/>
                <w:bCs/>
              </w:rPr>
              <w:t>Tab</w:t>
            </w:r>
          </w:p>
        </w:tc>
        <w:tc>
          <w:tcPr>
            <w:tcW w:w="255" w:type="dxa"/>
            <w:tcBorders>
              <w:top w:val="single" w:sz="4" w:space="0" w:color="auto"/>
              <w:left w:val="single" w:sz="4" w:space="0" w:color="auto"/>
              <w:bottom w:val="single" w:sz="4" w:space="0" w:color="auto"/>
              <w:right w:val="single" w:sz="4" w:space="0" w:color="auto"/>
            </w:tcBorders>
            <w:vAlign w:val="center"/>
          </w:tcPr>
          <w:p w14:paraId="09DF1784" w14:textId="77777777" w:rsidR="001A576C" w:rsidRPr="003A6DC4"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4E95D275" w14:textId="77777777" w:rsidR="001A576C" w:rsidRPr="00B06B3A" w:rsidRDefault="001A576C" w:rsidP="00B47230">
            <w:r w:rsidRPr="00B06B3A">
              <w:t xml:space="preserve">First </w:t>
            </w:r>
            <w:r w:rsidRPr="00B06B3A">
              <w:rPr>
                <w:i/>
                <w:iCs/>
              </w:rPr>
              <w:t>field</w:t>
            </w:r>
            <w:r w:rsidRPr="00B06B3A">
              <w:t xml:space="preserve"> in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4B7B27C" w14:textId="77777777" w:rsidR="001A576C" w:rsidRDefault="001A576C" w:rsidP="00B47230">
            <w:r w:rsidRPr="00B06B3A">
              <w:t>Select next field within frame. Or from last field in a frame, select the frame itself.</w:t>
            </w:r>
          </w:p>
          <w:p w14:paraId="76473308" w14:textId="77777777" w:rsidR="001A576C" w:rsidRPr="00293885" w:rsidRDefault="001A576C" w:rsidP="00B47230">
            <w:r>
              <w:t xml:space="preserve">(If the field has a selected option in the auto-complete popup list then Tab will use that option – the same as </w:t>
            </w:r>
            <w:r>
              <w:rPr>
                <w:b/>
                <w:bCs/>
              </w:rPr>
              <w:t>Enter</w:t>
            </w:r>
            <w:r>
              <w:t>)</w:t>
            </w:r>
          </w:p>
        </w:tc>
      </w:tr>
      <w:tr w:rsidR="001A576C" w14:paraId="67B8461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07620A0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572746AB"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8CEFAB2" w14:textId="77777777" w:rsidR="001A576C" w:rsidRPr="00B06B3A" w:rsidRDefault="001A576C" w:rsidP="00B47230">
            <w:r w:rsidRPr="00B06B3A">
              <w:t xml:space="preserve">Select previous frame </w:t>
            </w:r>
          </w:p>
          <w:p w14:paraId="577439B5" w14:textId="77777777" w:rsidR="001A576C" w:rsidRPr="00B06B3A" w:rsidRDefault="001A576C" w:rsidP="00B47230">
            <w:r w:rsidRPr="00B06B3A">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0D6B3B1" w14:textId="77777777" w:rsidR="001A576C" w:rsidRPr="00B06B3A" w:rsidRDefault="001A576C" w:rsidP="00B47230">
            <w:r w:rsidRPr="00B06B3A">
              <w:t xml:space="preserve">Select previous </w:t>
            </w:r>
            <w:r w:rsidRPr="00B06B3A">
              <w:rPr>
                <w:i/>
                <w:iCs/>
              </w:rPr>
              <w:t>frame</w:t>
            </w:r>
            <w:r w:rsidRPr="00B06B3A">
              <w:br/>
              <w:t xml:space="preserve"> (in tab order).</w:t>
            </w:r>
          </w:p>
        </w:tc>
      </w:tr>
      <w:tr w:rsidR="001A576C" w14:paraId="55209FB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365FAC9"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1A52B25C"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19135E1" w14:textId="77777777" w:rsidR="001A576C" w:rsidRPr="00B06B3A" w:rsidRDefault="001A576C" w:rsidP="00B47230">
            <w:r w:rsidRPr="00B06B3A">
              <w:t>Select next frame</w:t>
            </w:r>
            <w:r w:rsidRPr="00B06B3A">
              <w:br/>
              <w:t>(within peer-level only).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ACCFD5C" w14:textId="77777777" w:rsidR="001A576C" w:rsidRPr="00B06B3A" w:rsidRDefault="001A576C" w:rsidP="00B47230">
            <w:r w:rsidRPr="00B06B3A">
              <w:t xml:space="preserve">Select next </w:t>
            </w:r>
            <w:r w:rsidRPr="00B06B3A">
              <w:rPr>
                <w:i/>
                <w:iCs/>
              </w:rPr>
              <w:t>frame</w:t>
            </w:r>
            <w:r w:rsidRPr="00B06B3A">
              <w:br/>
              <w:t xml:space="preserve"> (in tab order).</w:t>
            </w:r>
          </w:p>
        </w:tc>
      </w:tr>
      <w:tr w:rsidR="001A576C" w14:paraId="7A85CE1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F9D1676"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28738FED"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74652F84" w14:textId="77777777" w:rsidR="001A576C" w:rsidRPr="00B06B3A" w:rsidRDefault="001A576C" w:rsidP="00B47230">
            <w:r w:rsidRPr="00B06B3A">
              <w:t xml:space="preserve">Select </w:t>
            </w:r>
            <w:r w:rsidRPr="00B06B3A">
              <w:rPr>
                <w:i/>
                <w:iCs/>
              </w:rPr>
              <w:t>parent</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68DCD289" w14:textId="77777777" w:rsidR="001A576C" w:rsidRPr="00B06B3A" w:rsidRDefault="001A576C" w:rsidP="00B47230">
            <w:r w:rsidRPr="00B06B3A">
              <w:t>Move text-cursor left within field.</w:t>
            </w:r>
          </w:p>
        </w:tc>
      </w:tr>
      <w:tr w:rsidR="001A576C" w14:paraId="41CC878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3F95DA" w14:textId="77777777" w:rsidR="001A576C" w:rsidRDefault="001A576C" w:rsidP="00B47230">
            <w:pPr>
              <w:jc w:val="center"/>
              <w:rPr>
                <w:b/>
                <w:bCs/>
              </w:rPr>
            </w:pPr>
            <w:r>
              <w:rPr>
                <w:b/>
                <w:bCs/>
              </w:rPr>
              <w:t>→</w:t>
            </w:r>
          </w:p>
        </w:tc>
        <w:tc>
          <w:tcPr>
            <w:tcW w:w="255" w:type="dxa"/>
            <w:tcBorders>
              <w:top w:val="single" w:sz="4" w:space="0" w:color="auto"/>
              <w:left w:val="single" w:sz="4" w:space="0" w:color="auto"/>
              <w:bottom w:val="single" w:sz="4" w:space="0" w:color="auto"/>
              <w:right w:val="single" w:sz="4" w:space="0" w:color="auto"/>
            </w:tcBorders>
            <w:vAlign w:val="center"/>
          </w:tcPr>
          <w:p w14:paraId="7464BC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79552BC" w14:textId="77777777" w:rsidR="001A576C" w:rsidRPr="00B06B3A" w:rsidRDefault="001A576C" w:rsidP="00B47230">
            <w:r w:rsidRPr="00B06B3A">
              <w:t xml:space="preserve">Select first </w:t>
            </w:r>
            <w:r w:rsidRPr="00B06B3A">
              <w:rPr>
                <w:i/>
                <w:iCs/>
              </w:rPr>
              <w:t>child</w:t>
            </w:r>
            <w:r w:rsidRPr="00B06B3A">
              <w:t xml:space="preserve"> frame (if any).</w:t>
            </w:r>
          </w:p>
        </w:tc>
        <w:tc>
          <w:tcPr>
            <w:tcW w:w="3714" w:type="dxa"/>
            <w:tcBorders>
              <w:top w:val="single" w:sz="4" w:space="0" w:color="auto"/>
              <w:left w:val="single" w:sz="4" w:space="0" w:color="auto"/>
              <w:bottom w:val="single" w:sz="4" w:space="0" w:color="auto"/>
              <w:right w:val="single" w:sz="4" w:space="0" w:color="auto"/>
            </w:tcBorders>
            <w:vAlign w:val="center"/>
            <w:hideMark/>
          </w:tcPr>
          <w:p w14:paraId="1693DE86" w14:textId="77777777" w:rsidR="001A576C" w:rsidRPr="00B06B3A" w:rsidRDefault="001A576C" w:rsidP="00B47230">
            <w:r w:rsidRPr="00B06B3A">
              <w:t>Move text-cursor right within field.</w:t>
            </w:r>
          </w:p>
        </w:tc>
      </w:tr>
      <w:tr w:rsidR="001A576C" w14:paraId="4F20C93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E793A5C"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6BC0CB36"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5E40D71E" w14:textId="77777777" w:rsidR="001A576C" w:rsidRPr="00B06B3A" w:rsidRDefault="001A576C" w:rsidP="00B47230">
            <w:r w:rsidRPr="00B06B3A">
              <w:rPr>
                <w:i/>
                <w:iCs/>
              </w:rPr>
              <w:t>Add</w:t>
            </w:r>
            <w:r w:rsidRPr="00B06B3A">
              <w:t xml:space="preserve"> prev.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78898784" w14:textId="77777777" w:rsidR="001A576C" w:rsidRPr="00B06B3A" w:rsidRDefault="001A576C" w:rsidP="00B47230">
            <w:r w:rsidRPr="00B06B3A">
              <w:t xml:space="preserve">If auto-complete options are offered (drop-down list), move the selection </w:t>
            </w:r>
            <w:r w:rsidRPr="00B06B3A">
              <w:rPr>
                <w:i/>
                <w:iCs/>
              </w:rPr>
              <w:t>down</w:t>
            </w:r>
            <w:r w:rsidRPr="00B06B3A">
              <w:t xml:space="preserve"> one in the list. (See also </w:t>
            </w:r>
            <w:r w:rsidRPr="00B06B3A">
              <w:rPr>
                <w:b/>
                <w:bCs/>
              </w:rPr>
              <w:t>Enter</w:t>
            </w:r>
            <w:r w:rsidRPr="00B06B3A">
              <w:t>)</w:t>
            </w:r>
          </w:p>
        </w:tc>
      </w:tr>
      <w:tr w:rsidR="001A576C" w14:paraId="5721BD3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37D3288E" w14:textId="77777777" w:rsidR="001A576C" w:rsidRDefault="001A576C" w:rsidP="00B47230">
            <w:pPr>
              <w:jc w:val="center"/>
              <w:rPr>
                <w:b/>
                <w:bCs/>
              </w:rPr>
            </w:pPr>
            <w:r>
              <w:rPr>
                <w:b/>
                <w:bCs/>
              </w:rPr>
              <w:t>Shift-↓</w:t>
            </w:r>
          </w:p>
        </w:tc>
        <w:tc>
          <w:tcPr>
            <w:tcW w:w="255" w:type="dxa"/>
            <w:tcBorders>
              <w:top w:val="single" w:sz="4" w:space="0" w:color="auto"/>
              <w:left w:val="single" w:sz="4" w:space="0" w:color="auto"/>
              <w:bottom w:val="single" w:sz="4" w:space="0" w:color="auto"/>
              <w:right w:val="single" w:sz="4" w:space="0" w:color="auto"/>
            </w:tcBorders>
            <w:vAlign w:val="center"/>
          </w:tcPr>
          <w:p w14:paraId="3AC79B9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16A7C433" w14:textId="77777777" w:rsidR="001A576C" w:rsidRPr="00B06B3A" w:rsidRDefault="001A576C" w:rsidP="00B47230">
            <w:r w:rsidRPr="00B06B3A">
              <w:rPr>
                <w:i/>
                <w:iCs/>
              </w:rPr>
              <w:t>Add</w:t>
            </w:r>
            <w:r w:rsidRPr="00B06B3A">
              <w:t xml:space="preserve"> next frame (peer-level) to current selection.</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D1E86AF" w14:textId="77777777" w:rsidR="001A576C" w:rsidRPr="00B06B3A" w:rsidRDefault="001A576C" w:rsidP="00B47230">
            <w:pPr>
              <w:jc w:val="center"/>
            </w:pPr>
            <w:r w:rsidRPr="00B06B3A">
              <w:t xml:space="preserve">If auto-complete options are offered (drop-down list), move the selection </w:t>
            </w:r>
            <w:r w:rsidRPr="00B06B3A">
              <w:rPr>
                <w:i/>
                <w:iCs/>
              </w:rPr>
              <w:t>up</w:t>
            </w:r>
            <w:r w:rsidRPr="00B06B3A">
              <w:t xml:space="preserve"> one in the list. (See also </w:t>
            </w:r>
            <w:r w:rsidRPr="00B06B3A">
              <w:rPr>
                <w:b/>
                <w:bCs/>
              </w:rPr>
              <w:t>Enter</w:t>
            </w:r>
            <w:r w:rsidRPr="00B06B3A">
              <w:t>)</w:t>
            </w:r>
          </w:p>
        </w:tc>
      </w:tr>
      <w:tr w:rsidR="001A550E" w14:paraId="36C5BF9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4464D86C" w14:textId="77777777" w:rsidR="001A550E" w:rsidRDefault="001A550E" w:rsidP="00B47230">
            <w:pPr>
              <w:jc w:val="center"/>
              <w:rPr>
                <w:b/>
                <w:bCs/>
                <w:color w:val="00B050"/>
              </w:rPr>
            </w:pPr>
            <w:r>
              <w:rPr>
                <w:b/>
                <w:bCs/>
              </w:rPr>
              <w:t>Esc</w:t>
            </w:r>
          </w:p>
        </w:tc>
        <w:tc>
          <w:tcPr>
            <w:tcW w:w="7796" w:type="dxa"/>
            <w:gridSpan w:val="3"/>
            <w:tcBorders>
              <w:top w:val="single" w:sz="4" w:space="0" w:color="auto"/>
              <w:left w:val="single" w:sz="4" w:space="0" w:color="auto"/>
              <w:bottom w:val="single" w:sz="4" w:space="0" w:color="auto"/>
              <w:right w:val="single" w:sz="4" w:space="0" w:color="auto"/>
            </w:tcBorders>
            <w:vAlign w:val="center"/>
          </w:tcPr>
          <w:p w14:paraId="129D4752" w14:textId="2C2A1E6E" w:rsidR="001A550E" w:rsidRPr="00B06B3A" w:rsidRDefault="001A550E" w:rsidP="00B47230">
            <w:pPr>
              <w:jc w:val="center"/>
            </w:pPr>
            <w:r>
              <w:t>Escape from the code editor, and put focus on the first Button in the IDE</w:t>
            </w:r>
          </w:p>
        </w:tc>
      </w:tr>
      <w:tr w:rsidR="001A576C" w14:paraId="22CD02F3" w14:textId="77777777" w:rsidTr="00B47230">
        <w:tc>
          <w:tcPr>
            <w:tcW w:w="9209" w:type="dxa"/>
            <w:gridSpan w:val="4"/>
            <w:tcBorders>
              <w:top w:val="single" w:sz="4" w:space="0" w:color="auto"/>
              <w:left w:val="single" w:sz="4" w:space="0" w:color="auto"/>
              <w:bottom w:val="single" w:sz="4" w:space="0" w:color="auto"/>
              <w:right w:val="single" w:sz="4" w:space="0" w:color="auto"/>
            </w:tcBorders>
          </w:tcPr>
          <w:p w14:paraId="5B533960" w14:textId="77777777" w:rsidR="001A576C" w:rsidRPr="00B06B3A" w:rsidRDefault="001A576C" w:rsidP="00B47230">
            <w:pPr>
              <w:jc w:val="center"/>
            </w:pPr>
          </w:p>
        </w:tc>
      </w:tr>
      <w:tr w:rsidR="001A576C" w14:paraId="63E1FBA5"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DF6ED69" w14:textId="77777777" w:rsidR="001A576C" w:rsidRDefault="001A576C" w:rsidP="00B47230">
            <w:pPr>
              <w:jc w:val="center"/>
              <w:rPr>
                <w:b/>
                <w:bCs/>
              </w:rPr>
            </w:pPr>
            <w:r>
              <w:rPr>
                <w:b/>
                <w:bCs/>
              </w:rPr>
              <w:t>Ctrl-o</w:t>
            </w:r>
          </w:p>
        </w:tc>
        <w:tc>
          <w:tcPr>
            <w:tcW w:w="255" w:type="dxa"/>
            <w:tcBorders>
              <w:top w:val="single" w:sz="4" w:space="0" w:color="auto"/>
              <w:left w:val="single" w:sz="4" w:space="0" w:color="auto"/>
              <w:bottom w:val="single" w:sz="4" w:space="0" w:color="auto"/>
              <w:right w:val="single" w:sz="4" w:space="0" w:color="auto"/>
            </w:tcBorders>
            <w:vAlign w:val="center"/>
          </w:tcPr>
          <w:p w14:paraId="74FE9368" w14:textId="77777777" w:rsidR="001A576C" w:rsidRDefault="001A576C" w:rsidP="00B47230">
            <w:pPr>
              <w:jc w:val="center"/>
              <w:rPr>
                <w:color w:val="00B050"/>
              </w:rP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6569FACF" w14:textId="77777777" w:rsidR="001A576C" w:rsidRPr="00B06B3A" w:rsidRDefault="001A576C" w:rsidP="00B47230">
            <w:r w:rsidRPr="00B06B3A">
              <w:t>Toggle (expand/collapse) outlining on selected frame.</w:t>
            </w:r>
          </w:p>
        </w:tc>
        <w:tc>
          <w:tcPr>
            <w:tcW w:w="3714" w:type="dxa"/>
            <w:tcBorders>
              <w:top w:val="single" w:sz="4" w:space="0" w:color="auto"/>
              <w:left w:val="single" w:sz="4" w:space="0" w:color="auto"/>
              <w:bottom w:val="single" w:sz="4" w:space="0" w:color="auto"/>
              <w:right w:val="single" w:sz="4" w:space="0" w:color="auto"/>
            </w:tcBorders>
            <w:vAlign w:val="center"/>
            <w:hideMark/>
          </w:tcPr>
          <w:p w14:paraId="2DC7C51F" w14:textId="77777777" w:rsidR="001A576C" w:rsidRPr="00B06B3A" w:rsidRDefault="001A576C" w:rsidP="00B47230">
            <w:r w:rsidRPr="00B06B3A">
              <w:t>Toggle (expand/collapse) outlining on the frame enclosing this field.</w:t>
            </w:r>
          </w:p>
        </w:tc>
      </w:tr>
      <w:tr w:rsidR="001A576C" w14:paraId="6E5CD09E"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F7FCA6C" w14:textId="77777777" w:rsidR="001A576C" w:rsidRDefault="001A576C" w:rsidP="00B47230">
            <w:pPr>
              <w:jc w:val="center"/>
              <w:rPr>
                <w:b/>
                <w:bCs/>
              </w:rPr>
            </w:pPr>
            <w:r>
              <w:rPr>
                <w:b/>
                <w:bCs/>
              </w:rPr>
              <w:t xml:space="preserve">Ctrl-O </w:t>
            </w:r>
          </w:p>
          <w:p w14:paraId="14857724" w14:textId="77777777" w:rsidR="001A576C" w:rsidRDefault="001A576C" w:rsidP="00B47230">
            <w:pPr>
              <w:jc w:val="center"/>
            </w:pPr>
            <w:r>
              <w:t>(Ctrl-Shift-o)</w:t>
            </w:r>
          </w:p>
        </w:tc>
        <w:tc>
          <w:tcPr>
            <w:tcW w:w="255" w:type="dxa"/>
            <w:tcBorders>
              <w:top w:val="single" w:sz="4" w:space="0" w:color="auto"/>
              <w:left w:val="single" w:sz="4" w:space="0" w:color="auto"/>
              <w:bottom w:val="single" w:sz="4" w:space="0" w:color="auto"/>
              <w:right w:val="single" w:sz="4" w:space="0" w:color="auto"/>
            </w:tcBorders>
            <w:vAlign w:val="center"/>
            <w:hideMark/>
          </w:tcPr>
          <w:p w14:paraId="5F3854C0" w14:textId="77777777" w:rsidR="001A576C" w:rsidRDefault="001A576C" w:rsidP="00B47230">
            <w:pPr>
              <w:jc w:val="center"/>
            </w:pPr>
          </w:p>
        </w:tc>
        <w:tc>
          <w:tcPr>
            <w:tcW w:w="3827" w:type="dxa"/>
            <w:tcBorders>
              <w:top w:val="single" w:sz="4" w:space="0" w:color="auto"/>
              <w:left w:val="single" w:sz="4" w:space="0" w:color="auto"/>
              <w:bottom w:val="single" w:sz="4" w:space="0" w:color="auto"/>
              <w:right w:val="single" w:sz="4" w:space="0" w:color="auto"/>
            </w:tcBorders>
            <w:vAlign w:val="center"/>
            <w:hideMark/>
          </w:tcPr>
          <w:p w14:paraId="0F183E31" w14:textId="77777777" w:rsidR="001A576C" w:rsidRPr="00B06B3A" w:rsidRDefault="001A576C" w:rsidP="00B47230">
            <w:r w:rsidRPr="00B06B3A">
              <w:t xml:space="preserve">Toggle (expand/collapse) outlining on </w:t>
            </w:r>
            <w:r w:rsidRPr="00B06B3A">
              <w:rPr>
                <w:i/>
                <w:iCs/>
              </w:rPr>
              <w:t>all</w:t>
            </w:r>
            <w:r w:rsidRPr="00B06B3A">
              <w:t xml:space="preserve"> frames.</w:t>
            </w:r>
          </w:p>
        </w:tc>
        <w:tc>
          <w:tcPr>
            <w:tcW w:w="3714" w:type="dxa"/>
            <w:tcBorders>
              <w:top w:val="single" w:sz="4" w:space="0" w:color="auto"/>
              <w:left w:val="single" w:sz="4" w:space="0" w:color="auto"/>
              <w:bottom w:val="single" w:sz="4" w:space="0" w:color="auto"/>
              <w:right w:val="single" w:sz="4" w:space="0" w:color="auto"/>
            </w:tcBorders>
            <w:vAlign w:val="center"/>
            <w:hideMark/>
          </w:tcPr>
          <w:p w14:paraId="30169B9E" w14:textId="77777777" w:rsidR="001A576C" w:rsidRPr="00B06B3A" w:rsidRDefault="001A576C" w:rsidP="00B47230">
            <w:r w:rsidRPr="00B06B3A">
              <w:t xml:space="preserve">Toggle (expand/collapse) outlining on </w:t>
            </w:r>
            <w:r w:rsidRPr="00B06B3A">
              <w:rPr>
                <w:i/>
                <w:iCs/>
              </w:rPr>
              <w:t>all</w:t>
            </w:r>
            <w:r w:rsidRPr="00B06B3A">
              <w:t xml:space="preserve"> frames.</w:t>
            </w:r>
          </w:p>
        </w:tc>
      </w:tr>
    </w:tbl>
    <w:p w14:paraId="79BC1D87" w14:textId="77777777" w:rsidR="001A576C" w:rsidRDefault="001A576C" w:rsidP="001A576C">
      <w:pPr>
        <w:rPr>
          <w:kern w:val="0"/>
          <w14:ligatures w14:val="none"/>
        </w:rPr>
      </w:pPr>
    </w:p>
    <w:p w14:paraId="40C5C60B" w14:textId="77777777" w:rsidR="001A576C" w:rsidRDefault="001A576C" w:rsidP="001A576C">
      <w:pPr>
        <w:rPr>
          <w:rFonts w:asciiTheme="majorHAnsi" w:eastAsiaTheme="majorEastAsia" w:hAnsiTheme="majorHAnsi" w:cstheme="majorBidi"/>
          <w:color w:val="0F4761" w:themeColor="accent1" w:themeShade="BF"/>
          <w:sz w:val="44"/>
          <w:szCs w:val="32"/>
        </w:rPr>
      </w:pPr>
      <w:r>
        <w:br w:type="page"/>
      </w:r>
    </w:p>
    <w:p w14:paraId="7E4B7387" w14:textId="77777777" w:rsidR="001A576C" w:rsidRDefault="001A576C" w:rsidP="001A576C">
      <w:pPr>
        <w:pStyle w:val="Heading2"/>
      </w:pPr>
      <w:bookmarkStart w:id="408" w:name="_Toc187241151"/>
      <w:r>
        <w:lastRenderedPageBreak/>
        <w:t>Editing – using the keyboard</w:t>
      </w:r>
      <w:bookmarkEnd w:id="408"/>
    </w:p>
    <w:tbl>
      <w:tblPr>
        <w:tblStyle w:val="TableGrid"/>
        <w:tblW w:w="9209" w:type="dxa"/>
        <w:tblInd w:w="0" w:type="dxa"/>
        <w:tblLook w:val="04A0" w:firstRow="1" w:lastRow="0" w:firstColumn="1" w:lastColumn="0" w:noHBand="0" w:noVBand="1"/>
      </w:tblPr>
      <w:tblGrid>
        <w:gridCol w:w="1413"/>
        <w:gridCol w:w="255"/>
        <w:gridCol w:w="4394"/>
        <w:gridCol w:w="29"/>
        <w:gridCol w:w="3118"/>
      </w:tblGrid>
      <w:tr w:rsidR="001A576C" w14:paraId="3042496B" w14:textId="77777777" w:rsidTr="00B47230">
        <w:tc>
          <w:tcPr>
            <w:tcW w:w="1413"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2F9BF296" w14:textId="77777777" w:rsidR="001A576C" w:rsidRPr="00C7543A" w:rsidRDefault="001A576C" w:rsidP="00B47230">
            <w:pPr>
              <w:jc w:val="center"/>
              <w:rPr>
                <w:b/>
                <w:bCs/>
                <w:color w:val="FFFFFF" w:themeColor="background1"/>
              </w:rPr>
            </w:pPr>
            <w:r w:rsidRPr="00C7543A">
              <w:rPr>
                <w:b/>
                <w:bCs/>
                <w:color w:val="FFFFFF" w:themeColor="background1"/>
              </w:rPr>
              <w:t>Keystroke</w:t>
            </w:r>
          </w:p>
        </w:tc>
        <w:tc>
          <w:tcPr>
            <w:tcW w:w="255"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0CB637BE" w14:textId="77777777" w:rsidR="001A576C" w:rsidRPr="00C7543A" w:rsidRDefault="001A576C" w:rsidP="00B47230">
            <w:pPr>
              <w:jc w:val="center"/>
              <w:rPr>
                <w:color w:val="FFFFFF" w:themeColor="background1"/>
              </w:rPr>
            </w:pPr>
          </w:p>
        </w:tc>
        <w:tc>
          <w:tcPr>
            <w:tcW w:w="4394" w:type="dxa"/>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45851FEE"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Frame</w:t>
            </w:r>
          </w:p>
        </w:tc>
        <w:tc>
          <w:tcPr>
            <w:tcW w:w="3147" w:type="dxa"/>
            <w:gridSpan w:val="2"/>
            <w:tcBorders>
              <w:top w:val="single" w:sz="4" w:space="0" w:color="auto"/>
              <w:left w:val="single" w:sz="4" w:space="0" w:color="auto"/>
              <w:bottom w:val="single" w:sz="4" w:space="0" w:color="auto"/>
              <w:right w:val="single" w:sz="4" w:space="0" w:color="auto"/>
            </w:tcBorders>
            <w:shd w:val="clear" w:color="auto" w:fill="156082" w:themeFill="accent1"/>
            <w:vAlign w:val="center"/>
          </w:tcPr>
          <w:p w14:paraId="1F26D83C" w14:textId="77777777" w:rsidR="001A576C" w:rsidRPr="00C7543A" w:rsidRDefault="001A576C" w:rsidP="00B47230">
            <w:pPr>
              <w:rPr>
                <w:b/>
                <w:bCs/>
                <w:color w:val="FFFFFF" w:themeColor="background1"/>
                <w:sz w:val="24"/>
                <w:szCs w:val="24"/>
              </w:rPr>
            </w:pPr>
            <w:r w:rsidRPr="00C7543A">
              <w:rPr>
                <w:b/>
                <w:bCs/>
                <w:color w:val="FFFFFF" w:themeColor="background1"/>
                <w:sz w:val="24"/>
                <w:szCs w:val="24"/>
              </w:rPr>
              <w:t>On a selected Field</w:t>
            </w:r>
          </w:p>
        </w:tc>
      </w:tr>
      <w:tr w:rsidR="001A550E" w14:paraId="5DBB9210"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3AF6C8EE" w14:textId="7A902B88" w:rsidR="001A550E" w:rsidRDefault="001A550E" w:rsidP="00B47230">
            <w:pPr>
              <w:jc w:val="center"/>
              <w:rPr>
                <w:b/>
                <w:bCs/>
              </w:rPr>
            </w:pPr>
            <w:r>
              <w:rPr>
                <w:b/>
                <w:bCs/>
              </w:rPr>
              <w:t>Alt-t</w:t>
            </w:r>
          </w:p>
        </w:tc>
        <w:tc>
          <w:tcPr>
            <w:tcW w:w="255" w:type="dxa"/>
            <w:tcBorders>
              <w:top w:val="single" w:sz="4" w:space="0" w:color="auto"/>
              <w:left w:val="single" w:sz="4" w:space="0" w:color="auto"/>
              <w:bottom w:val="single" w:sz="4" w:space="0" w:color="auto"/>
              <w:right w:val="single" w:sz="4" w:space="0" w:color="auto"/>
            </w:tcBorders>
            <w:vAlign w:val="center"/>
          </w:tcPr>
          <w:p w14:paraId="28871AEB" w14:textId="77777777" w:rsidR="001A550E" w:rsidRDefault="001A550E" w:rsidP="00B47230">
            <w:pPr>
              <w:jc w:val="center"/>
            </w:pPr>
          </w:p>
        </w:tc>
        <w:tc>
          <w:tcPr>
            <w:tcW w:w="7541" w:type="dxa"/>
            <w:gridSpan w:val="3"/>
            <w:tcBorders>
              <w:top w:val="single" w:sz="4" w:space="0" w:color="auto"/>
              <w:left w:val="single" w:sz="4" w:space="0" w:color="auto"/>
              <w:bottom w:val="single" w:sz="4" w:space="0" w:color="auto"/>
              <w:right w:val="single" w:sz="4" w:space="0" w:color="auto"/>
            </w:tcBorders>
            <w:vAlign w:val="center"/>
          </w:tcPr>
          <w:p w14:paraId="4D398B08" w14:textId="7465CB51" w:rsidR="001A550E" w:rsidRDefault="001A550E" w:rsidP="001A550E">
            <w:pPr>
              <w:jc w:val="center"/>
            </w:pPr>
            <w:r>
              <w:t xml:space="preserve">Remove all ‘new code’ selections </w:t>
            </w:r>
            <w:r w:rsidRPr="001A550E">
              <w:rPr>
                <w:i/>
                <w:iCs/>
              </w:rPr>
              <w:t>that can be removed</w:t>
            </w:r>
            <w:r w:rsidR="00382B9A">
              <w:rPr>
                <w:i/>
                <w:iCs/>
              </w:rPr>
              <w:t>.</w:t>
            </w:r>
          </w:p>
          <w:p w14:paraId="124E37B3" w14:textId="5F1CF166" w:rsidR="001A550E" w:rsidRPr="00382B9A" w:rsidRDefault="001A550E" w:rsidP="001A550E">
            <w:pPr>
              <w:jc w:val="center"/>
            </w:pPr>
            <w:r>
              <w:t xml:space="preserve"> </w:t>
            </w:r>
            <w:r w:rsidR="00382B9A">
              <w:t xml:space="preserve">This is </w:t>
            </w:r>
            <w:r>
              <w:t xml:space="preserve">equivalent to clicking on the </w:t>
            </w:r>
            <w:r>
              <w:rPr>
                <w:b/>
                <w:bCs/>
              </w:rPr>
              <w:t>Trim</w:t>
            </w:r>
            <w:r>
              <w:t xml:space="preserve"> button</w:t>
            </w:r>
            <w:r w:rsidR="00382B9A">
              <w:t xml:space="preserve">. </w:t>
            </w:r>
            <w:r w:rsidR="00382B9A">
              <w:br/>
              <w:t xml:space="preserve">(This cannot be </w:t>
            </w:r>
            <w:r w:rsidR="00382B9A">
              <w:rPr>
                <w:b/>
                <w:bCs/>
              </w:rPr>
              <w:t xml:space="preserve">Ctrl-t </w:t>
            </w:r>
            <w:r w:rsidR="00382B9A">
              <w:t>as that is defined and executed by the browser).</w:t>
            </w:r>
          </w:p>
        </w:tc>
      </w:tr>
      <w:tr w:rsidR="001A576C" w14:paraId="258E92C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A075C9E" w14:textId="77777777" w:rsidR="001A576C" w:rsidRDefault="001A576C" w:rsidP="00B47230">
            <w:pPr>
              <w:jc w:val="center"/>
              <w:rPr>
                <w:b/>
                <w:bCs/>
              </w:rPr>
            </w:pPr>
            <w:r>
              <w:rPr>
                <w:b/>
                <w:bCs/>
              </w:rPr>
              <w:t>Backspace</w:t>
            </w:r>
          </w:p>
        </w:tc>
        <w:tc>
          <w:tcPr>
            <w:tcW w:w="255" w:type="dxa"/>
            <w:tcBorders>
              <w:top w:val="single" w:sz="4" w:space="0" w:color="auto"/>
              <w:left w:val="single" w:sz="4" w:space="0" w:color="auto"/>
              <w:bottom w:val="single" w:sz="4" w:space="0" w:color="auto"/>
              <w:right w:val="single" w:sz="4" w:space="0" w:color="auto"/>
            </w:tcBorders>
            <w:vAlign w:val="center"/>
          </w:tcPr>
          <w:p w14:paraId="077915EF"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B4B211B" w14:textId="77777777" w:rsidR="001A576C" w:rsidRDefault="001A576C" w:rsidP="00B47230">
            <w:r>
              <w:t xml:space="preserve">On any ‘new code’ selector: delete the selector. (Note that </w:t>
            </w:r>
            <w:r w:rsidRPr="007D044C">
              <w:rPr>
                <w:i/>
                <w:iCs/>
              </w:rPr>
              <w:t>all</w:t>
            </w:r>
            <w:r>
              <w:t xml:space="preserve"> ‘new code’ selectors can be removed with the </w:t>
            </w:r>
            <w:r w:rsidRPr="007D044C">
              <w:rPr>
                <w:b/>
                <w:bCs/>
              </w:rPr>
              <w:t>+/-</w:t>
            </w:r>
            <w:r>
              <w:t xml:space="preserve"> button above the code pane).</w:t>
            </w:r>
          </w:p>
          <w:p w14:paraId="1C41D3E4" w14:textId="77777777" w:rsidR="001A576C" w:rsidRDefault="001A576C" w:rsidP="00B47230">
            <w:pPr>
              <w:rPr>
                <w:color w:val="00B050"/>
              </w:rPr>
            </w:pPr>
            <w:r>
              <w:t>On a new, unmodified, frame, or from any unedited field within that new frame: delete the whole frame and go back to the selector. This capability is to facilitate deleting a frame created unintentionally. As soon as any field has been edited, or any child frame added – the frame can only be deleted using Ctrl-Delete (see below).</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46A8575" w14:textId="77777777" w:rsidR="001A576C" w:rsidRDefault="001A576C" w:rsidP="00B47230">
            <w:pPr>
              <w:rPr>
                <w:color w:val="00B050"/>
              </w:rPr>
            </w:pPr>
            <w:r w:rsidRPr="00B06B3A">
              <w:t>Delete character to the left of the cursor.</w:t>
            </w:r>
          </w:p>
        </w:tc>
      </w:tr>
      <w:tr w:rsidR="001A576C" w14:paraId="2638ED2C"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69A0A0E5" w14:textId="77777777" w:rsidR="001A576C" w:rsidRDefault="001A576C" w:rsidP="00B47230">
            <w:pPr>
              <w:jc w:val="center"/>
              <w:rPr>
                <w:b/>
                <w:bCs/>
              </w:rPr>
            </w:pPr>
            <w:r>
              <w:rPr>
                <w:b/>
                <w:bCs/>
              </w:rPr>
              <w:t xml:space="preserve">Delete </w:t>
            </w:r>
          </w:p>
        </w:tc>
        <w:tc>
          <w:tcPr>
            <w:tcW w:w="255" w:type="dxa"/>
            <w:tcBorders>
              <w:top w:val="single" w:sz="4" w:space="0" w:color="auto"/>
              <w:left w:val="single" w:sz="4" w:space="0" w:color="auto"/>
              <w:bottom w:val="single" w:sz="4" w:space="0" w:color="auto"/>
              <w:right w:val="single" w:sz="4" w:space="0" w:color="auto"/>
            </w:tcBorders>
            <w:vAlign w:val="center"/>
          </w:tcPr>
          <w:p w14:paraId="52496687"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64EF341D" w14:textId="77777777" w:rsidR="001A576C" w:rsidRPr="00B06B3A" w:rsidRDefault="001A576C" w:rsidP="00B47230">
            <w:pPr>
              <w:rPr>
                <w:b/>
                <w:bCs/>
              </w:rPr>
            </w:pP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47AF2C07" w14:textId="77777777" w:rsidR="001A576C" w:rsidRPr="00B06B3A" w:rsidRDefault="001A576C" w:rsidP="00B47230">
            <w:r w:rsidRPr="00B06B3A">
              <w:t>Delete the character to the right of the cursor.</w:t>
            </w:r>
          </w:p>
        </w:tc>
      </w:tr>
      <w:tr w:rsidR="001A576C" w14:paraId="13332A43"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70EF88A6" w14:textId="77777777" w:rsidR="001A576C" w:rsidRDefault="001A576C" w:rsidP="00B47230">
            <w:pPr>
              <w:jc w:val="center"/>
              <w:rPr>
                <w:b/>
                <w:bCs/>
              </w:rPr>
            </w:pPr>
            <w:r>
              <w:rPr>
                <w:b/>
                <w:bCs/>
              </w:rPr>
              <w:t>Ctrl-</w:t>
            </w:r>
            <w:r w:rsidRPr="00EC31DF">
              <w:rPr>
                <w:b/>
                <w:bCs/>
              </w:rPr>
              <w:t>Delete</w:t>
            </w:r>
            <w:r>
              <w:rPr>
                <w:b/>
                <w:bCs/>
              </w:rPr>
              <w:t xml:space="preserve"> </w:t>
            </w:r>
            <w:r>
              <w:t>or</w:t>
            </w:r>
          </w:p>
          <w:p w14:paraId="305A3613" w14:textId="77777777" w:rsidR="001A576C" w:rsidRPr="00EC31DF" w:rsidRDefault="001A576C" w:rsidP="00B47230">
            <w:pPr>
              <w:jc w:val="center"/>
              <w:rPr>
                <w:b/>
                <w:bCs/>
              </w:rPr>
            </w:pPr>
            <w:r>
              <w:rPr>
                <w:b/>
                <w:bCs/>
              </w:rPr>
              <w:t>Ctrl-d</w:t>
            </w:r>
          </w:p>
        </w:tc>
        <w:tc>
          <w:tcPr>
            <w:tcW w:w="255" w:type="dxa"/>
            <w:tcBorders>
              <w:top w:val="single" w:sz="4" w:space="0" w:color="auto"/>
              <w:left w:val="single" w:sz="4" w:space="0" w:color="auto"/>
              <w:bottom w:val="single" w:sz="4" w:space="0" w:color="auto"/>
              <w:right w:val="single" w:sz="4" w:space="0" w:color="auto"/>
            </w:tcBorders>
            <w:vAlign w:val="center"/>
          </w:tcPr>
          <w:p w14:paraId="0FD954CA"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tcPr>
          <w:p w14:paraId="1F9693B7" w14:textId="77777777" w:rsidR="001A576C" w:rsidRPr="00B06B3A" w:rsidRDefault="001A576C" w:rsidP="00B47230">
            <w:pPr>
              <w:rPr>
                <w:b/>
                <w:bCs/>
              </w:rPr>
            </w:pPr>
            <w:r w:rsidRPr="00B06B3A">
              <w:t xml:space="preserve">Delete the selected frame, including any frames within it. </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6EAD8E26" w14:textId="77777777" w:rsidR="001A576C" w:rsidRPr="00B06B3A" w:rsidRDefault="001A576C" w:rsidP="00B47230"/>
        </w:tc>
      </w:tr>
      <w:tr w:rsidR="001A576C" w14:paraId="22380969"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CE919E4" w14:textId="77777777" w:rsidR="001A576C" w:rsidRDefault="001A576C" w:rsidP="00B47230">
            <w:pPr>
              <w:rPr>
                <w:b/>
                <w:bCs/>
              </w:rPr>
            </w:pPr>
            <w:r>
              <w:rPr>
                <w:b/>
                <w:bCs/>
              </w:rPr>
              <w:t>Enter</w:t>
            </w:r>
          </w:p>
        </w:tc>
        <w:tc>
          <w:tcPr>
            <w:tcW w:w="255" w:type="dxa"/>
            <w:tcBorders>
              <w:top w:val="single" w:sz="4" w:space="0" w:color="auto"/>
              <w:left w:val="single" w:sz="4" w:space="0" w:color="auto"/>
              <w:bottom w:val="single" w:sz="4" w:space="0" w:color="auto"/>
              <w:right w:val="single" w:sz="4" w:space="0" w:color="auto"/>
            </w:tcBorders>
            <w:vAlign w:val="center"/>
          </w:tcPr>
          <w:p w14:paraId="05931999" w14:textId="77777777" w:rsidR="001A576C" w:rsidRDefault="001A576C" w:rsidP="00B47230"/>
        </w:tc>
        <w:tc>
          <w:tcPr>
            <w:tcW w:w="4394" w:type="dxa"/>
            <w:tcBorders>
              <w:top w:val="single" w:sz="4" w:space="0" w:color="auto"/>
              <w:left w:val="single" w:sz="4" w:space="0" w:color="auto"/>
              <w:bottom w:val="single" w:sz="4" w:space="0" w:color="auto"/>
              <w:right w:val="single" w:sz="4" w:space="0" w:color="auto"/>
            </w:tcBorders>
            <w:vAlign w:val="center"/>
            <w:hideMark/>
          </w:tcPr>
          <w:p w14:paraId="7749A6EB" w14:textId="77777777" w:rsidR="001A576C" w:rsidRPr="00B06B3A" w:rsidRDefault="001A576C" w:rsidP="00B47230">
            <w:r w:rsidRPr="00B06B3A">
              <w:t xml:space="preserve">Insert a selector-frame (‘new code’) </w:t>
            </w:r>
            <w:r w:rsidRPr="00B06B3A">
              <w:rPr>
                <w:i/>
                <w:iCs/>
              </w:rPr>
              <w:t>below</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5F95893E" w14:textId="77777777" w:rsidR="001A576C" w:rsidRPr="00B06B3A" w:rsidRDefault="001A576C" w:rsidP="00B47230">
            <w:r w:rsidRPr="00B06B3A">
              <w:t xml:space="preserve">If auto-complete options are offered (as a drop-down list), enter the selected option into the field. </w:t>
            </w:r>
          </w:p>
          <w:p w14:paraId="06BF03BE" w14:textId="77777777" w:rsidR="001A576C" w:rsidRPr="00B06B3A" w:rsidRDefault="001A576C" w:rsidP="00B47230"/>
          <w:p w14:paraId="68FF38EF" w14:textId="3751F38F" w:rsidR="001A576C" w:rsidRPr="00B06B3A" w:rsidRDefault="001A576C" w:rsidP="00B47230">
            <w:r w:rsidRPr="00B06B3A">
              <w:t xml:space="preserve">Otherwise, move to the next field (in the same frame) – like Tab. </w:t>
            </w:r>
            <w:r w:rsidRPr="00B06B3A">
              <w:br/>
            </w:r>
            <w:r w:rsidRPr="00B06B3A">
              <w:br/>
              <w:t>For last field in frame only: insert</w:t>
            </w:r>
            <w:ins w:id="409" w:author="BernardUK" w:date="2025-01-05T17:22:00Z">
              <w:r w:rsidR="00574454">
                <w:t xml:space="preserve"> </w:t>
              </w:r>
            </w:ins>
            <w:r w:rsidRPr="00B06B3A">
              <w:t>‘new code’</w:t>
            </w:r>
            <w:ins w:id="410" w:author="BernardUK" w:date="2025-01-05T17:22:00Z">
              <w:r w:rsidR="00574454">
                <w:t xml:space="preserve"> </w:t>
              </w:r>
            </w:ins>
            <w:r w:rsidRPr="00B06B3A">
              <w:rPr>
                <w:i/>
                <w:iCs/>
              </w:rPr>
              <w:t>after</w:t>
            </w:r>
            <w:r w:rsidRPr="00B06B3A">
              <w:t xml:space="preserve"> this field.</w:t>
            </w:r>
          </w:p>
        </w:tc>
      </w:tr>
      <w:tr w:rsidR="001A576C" w14:paraId="1AAAC9F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ACDB9CA" w14:textId="77777777" w:rsidR="001A576C" w:rsidRDefault="001A576C" w:rsidP="00B47230">
            <w:pPr>
              <w:jc w:val="center"/>
              <w:rPr>
                <w:b/>
                <w:bCs/>
              </w:rPr>
            </w:pPr>
            <w:r>
              <w:rPr>
                <w:b/>
                <w:bCs/>
              </w:rPr>
              <w:t>Shift-Enter</w:t>
            </w:r>
          </w:p>
        </w:tc>
        <w:tc>
          <w:tcPr>
            <w:tcW w:w="255" w:type="dxa"/>
            <w:tcBorders>
              <w:top w:val="single" w:sz="4" w:space="0" w:color="auto"/>
              <w:left w:val="single" w:sz="4" w:space="0" w:color="auto"/>
              <w:bottom w:val="single" w:sz="4" w:space="0" w:color="auto"/>
              <w:right w:val="single" w:sz="4" w:space="0" w:color="auto"/>
            </w:tcBorders>
            <w:vAlign w:val="center"/>
          </w:tcPr>
          <w:p w14:paraId="215D6083"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164C4B2C" w14:textId="77777777" w:rsidR="001A576C" w:rsidRPr="00B06B3A" w:rsidRDefault="001A576C" w:rsidP="00B47230">
            <w:r w:rsidRPr="00B06B3A">
              <w:t xml:space="preserve">Insert a selector-frame (‘new code’) </w:t>
            </w:r>
            <w:r w:rsidRPr="00B06B3A">
              <w:rPr>
                <w:i/>
                <w:iCs/>
              </w:rPr>
              <w:t>above</w:t>
            </w:r>
            <w:r w:rsidRPr="00B06B3A">
              <w:t xml:space="preserve"> selected, at peer level – if permissible</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07EC98B3" w14:textId="77777777" w:rsidR="001A576C" w:rsidRPr="00B06B3A" w:rsidRDefault="001A576C" w:rsidP="00B47230">
            <w:pPr>
              <w:jc w:val="center"/>
            </w:pPr>
            <w:r w:rsidRPr="00B06B3A">
              <w:t>-</w:t>
            </w:r>
          </w:p>
        </w:tc>
      </w:tr>
      <w:tr w:rsidR="001A576C" w14:paraId="73210B1D"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2512F8C0" w14:textId="77777777" w:rsidR="001A576C" w:rsidRDefault="001A576C" w:rsidP="00B47230">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63DDA66E" w14:textId="77777777" w:rsidR="001A576C" w:rsidRDefault="001A576C" w:rsidP="00B47230">
            <w:pPr>
              <w:jc w:val="cente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4946AB25" w14:textId="77777777" w:rsidR="001A576C" w:rsidRPr="00B06B3A" w:rsidRDefault="001A576C" w:rsidP="00B47230">
            <w:r w:rsidRPr="00B06B3A">
              <w:t xml:space="preserve">Move selected frame(s) up,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37207479" w14:textId="77777777" w:rsidR="001A576C" w:rsidRPr="00B06B3A" w:rsidRDefault="001A576C" w:rsidP="00B47230">
            <w:pPr>
              <w:jc w:val="center"/>
            </w:pPr>
            <w:r w:rsidRPr="00B06B3A">
              <w:t>-</w:t>
            </w:r>
          </w:p>
        </w:tc>
      </w:tr>
      <w:tr w:rsidR="001A576C" w14:paraId="2760BE98"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55B44A79" w14:textId="77777777" w:rsidR="001A576C" w:rsidRDefault="001A576C" w:rsidP="00B47230">
            <w:pPr>
              <w:jc w:val="center"/>
              <w:rPr>
                <w:b/>
                <w:bCs/>
                <w:color w:val="ADADAD" w:themeColor="background2" w:themeShade="BF"/>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0099F660" w14:textId="77777777" w:rsidR="001A576C" w:rsidRDefault="001A576C" w:rsidP="00B47230">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hideMark/>
          </w:tcPr>
          <w:p w14:paraId="2D8D825D" w14:textId="77777777" w:rsidR="001A576C" w:rsidRPr="00B06B3A" w:rsidRDefault="001A576C" w:rsidP="00B47230">
            <w:r w:rsidRPr="00B06B3A">
              <w:t xml:space="preserve">Move selected frame(s) down, </w:t>
            </w:r>
            <w:r w:rsidRPr="00B06B3A">
              <w:rPr>
                <w:i/>
                <w:iCs/>
              </w:rPr>
              <w:t>within peer level.</w:t>
            </w:r>
          </w:p>
        </w:tc>
        <w:tc>
          <w:tcPr>
            <w:tcW w:w="3147" w:type="dxa"/>
            <w:gridSpan w:val="2"/>
            <w:tcBorders>
              <w:top w:val="single" w:sz="4" w:space="0" w:color="auto"/>
              <w:left w:val="single" w:sz="4" w:space="0" w:color="auto"/>
              <w:bottom w:val="single" w:sz="4" w:space="0" w:color="auto"/>
              <w:right w:val="single" w:sz="4" w:space="0" w:color="auto"/>
            </w:tcBorders>
            <w:vAlign w:val="center"/>
            <w:hideMark/>
          </w:tcPr>
          <w:p w14:paraId="28CEFA30" w14:textId="77777777" w:rsidR="001A576C" w:rsidRPr="00B06B3A" w:rsidRDefault="001A576C" w:rsidP="00B47230">
            <w:pPr>
              <w:jc w:val="center"/>
            </w:pPr>
            <w:r w:rsidRPr="00B06B3A">
              <w:t>-</w:t>
            </w:r>
          </w:p>
        </w:tc>
      </w:tr>
      <w:tr w:rsidR="00382B9A" w14:paraId="06B60656"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269E1F08" w14:textId="6EF93573" w:rsidR="00382B9A" w:rsidRDefault="00382B9A" w:rsidP="00382B9A">
            <w:pPr>
              <w:jc w:val="center"/>
              <w:rPr>
                <w:b/>
                <w:bCs/>
              </w:rPr>
            </w:pPr>
            <w:r>
              <w:rPr>
                <w:b/>
                <w:bCs/>
              </w:rPr>
              <w:t>Ctrl-→</w:t>
            </w:r>
          </w:p>
        </w:tc>
        <w:tc>
          <w:tcPr>
            <w:tcW w:w="255" w:type="dxa"/>
            <w:tcBorders>
              <w:top w:val="single" w:sz="4" w:space="0" w:color="auto"/>
              <w:left w:val="single" w:sz="4" w:space="0" w:color="auto"/>
              <w:bottom w:val="single" w:sz="4" w:space="0" w:color="auto"/>
              <w:right w:val="single" w:sz="4" w:space="0" w:color="auto"/>
            </w:tcBorders>
            <w:vAlign w:val="center"/>
          </w:tcPr>
          <w:p w14:paraId="1B193F7D"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32A56020" w14:textId="219A14B1"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0D656A91" w14:textId="5AE5D133" w:rsidR="00382B9A" w:rsidRPr="00B06B3A" w:rsidRDefault="00382B9A" w:rsidP="00382B9A">
            <w:pPr>
              <w:jc w:val="center"/>
            </w:pPr>
            <w:r>
              <w:t>Move the cursor to the end of the next ‘word’ or other transition</w:t>
            </w:r>
          </w:p>
        </w:tc>
      </w:tr>
      <w:tr w:rsidR="00382B9A" w14:paraId="07E7496C"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101DB390" w14:textId="19EC843F" w:rsidR="00382B9A" w:rsidRDefault="00382B9A" w:rsidP="00382B9A">
            <w:pPr>
              <w:jc w:val="center"/>
              <w:rPr>
                <w:b/>
                <w:bCs/>
              </w:rPr>
            </w:pPr>
            <w:r>
              <w:rPr>
                <w:b/>
                <w:bCs/>
              </w:rPr>
              <w:t>Ctrl -←</w:t>
            </w:r>
          </w:p>
        </w:tc>
        <w:tc>
          <w:tcPr>
            <w:tcW w:w="255" w:type="dxa"/>
            <w:tcBorders>
              <w:top w:val="single" w:sz="4" w:space="0" w:color="auto"/>
              <w:left w:val="single" w:sz="4" w:space="0" w:color="auto"/>
              <w:bottom w:val="single" w:sz="4" w:space="0" w:color="auto"/>
              <w:right w:val="single" w:sz="4" w:space="0" w:color="auto"/>
            </w:tcBorders>
            <w:vAlign w:val="center"/>
          </w:tcPr>
          <w:p w14:paraId="5E7E5621"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2FBB2062" w14:textId="2F189FCC" w:rsidR="00382B9A" w:rsidRPr="00B06B3A" w:rsidRDefault="00382B9A" w:rsidP="00382B9A"/>
        </w:tc>
        <w:tc>
          <w:tcPr>
            <w:tcW w:w="3147" w:type="dxa"/>
            <w:gridSpan w:val="2"/>
            <w:tcBorders>
              <w:top w:val="single" w:sz="4" w:space="0" w:color="auto"/>
              <w:left w:val="single" w:sz="4" w:space="0" w:color="auto"/>
              <w:bottom w:val="single" w:sz="4" w:space="0" w:color="auto"/>
              <w:right w:val="single" w:sz="4" w:space="0" w:color="auto"/>
            </w:tcBorders>
            <w:vAlign w:val="center"/>
          </w:tcPr>
          <w:p w14:paraId="38D614C3" w14:textId="048C81FC" w:rsidR="00382B9A" w:rsidRPr="00B06B3A" w:rsidRDefault="00382B9A" w:rsidP="00382B9A">
            <w:pPr>
              <w:jc w:val="center"/>
            </w:pPr>
            <w:r>
              <w:t>Move the cursor to the end of the next ‘word’ or other transition</w:t>
            </w:r>
          </w:p>
        </w:tc>
      </w:tr>
      <w:tr w:rsidR="00382B9A" w14:paraId="5B13B8AD" w14:textId="77777777" w:rsidTr="00B47230">
        <w:tc>
          <w:tcPr>
            <w:tcW w:w="1413" w:type="dxa"/>
            <w:tcBorders>
              <w:top w:val="single" w:sz="4" w:space="0" w:color="auto"/>
              <w:left w:val="single" w:sz="4" w:space="0" w:color="auto"/>
              <w:bottom w:val="single" w:sz="4" w:space="0" w:color="auto"/>
              <w:right w:val="single" w:sz="4" w:space="0" w:color="auto"/>
            </w:tcBorders>
            <w:vAlign w:val="center"/>
          </w:tcPr>
          <w:p w14:paraId="457CA36C" w14:textId="77777777" w:rsidR="00382B9A" w:rsidRPr="004F247A" w:rsidRDefault="00382B9A" w:rsidP="00382B9A">
            <w:pPr>
              <w:jc w:val="center"/>
              <w:rPr>
                <w:b/>
                <w:bCs/>
              </w:rPr>
            </w:pPr>
            <w:r w:rsidRPr="004F247A">
              <w:rPr>
                <w:b/>
                <w:bCs/>
              </w:rPr>
              <w:t>Ctrl-x</w:t>
            </w:r>
          </w:p>
        </w:tc>
        <w:tc>
          <w:tcPr>
            <w:tcW w:w="255" w:type="dxa"/>
            <w:tcBorders>
              <w:top w:val="single" w:sz="4" w:space="0" w:color="auto"/>
              <w:left w:val="single" w:sz="4" w:space="0" w:color="auto"/>
              <w:bottom w:val="single" w:sz="4" w:space="0" w:color="auto"/>
              <w:right w:val="single" w:sz="4" w:space="0" w:color="auto"/>
            </w:tcBorders>
            <w:vAlign w:val="center"/>
          </w:tcPr>
          <w:p w14:paraId="59965264" w14:textId="77777777" w:rsidR="00382B9A" w:rsidRDefault="00382B9A" w:rsidP="00382B9A">
            <w:pPr>
              <w:jc w:val="center"/>
              <w:rPr>
                <w:color w:val="ADADAD" w:themeColor="background2" w:themeShade="BF"/>
              </w:rPr>
            </w:pPr>
          </w:p>
        </w:tc>
        <w:tc>
          <w:tcPr>
            <w:tcW w:w="4394" w:type="dxa"/>
            <w:tcBorders>
              <w:top w:val="single" w:sz="4" w:space="0" w:color="auto"/>
              <w:left w:val="single" w:sz="4" w:space="0" w:color="auto"/>
              <w:bottom w:val="single" w:sz="4" w:space="0" w:color="auto"/>
              <w:right w:val="single" w:sz="4" w:space="0" w:color="auto"/>
            </w:tcBorders>
            <w:vAlign w:val="center"/>
          </w:tcPr>
          <w:p w14:paraId="76E3BAEA" w14:textId="77777777" w:rsidR="00382B9A" w:rsidRPr="00B06B3A" w:rsidRDefault="00382B9A" w:rsidP="00382B9A">
            <w:r w:rsidRPr="00B06B3A">
              <w:t>Cut selected frame(s) into the scratchpad</w:t>
            </w:r>
          </w:p>
        </w:tc>
        <w:tc>
          <w:tcPr>
            <w:tcW w:w="3147" w:type="dxa"/>
            <w:gridSpan w:val="2"/>
            <w:tcBorders>
              <w:top w:val="single" w:sz="4" w:space="0" w:color="auto"/>
              <w:left w:val="single" w:sz="4" w:space="0" w:color="auto"/>
              <w:bottom w:val="single" w:sz="4" w:space="0" w:color="auto"/>
              <w:right w:val="single" w:sz="4" w:space="0" w:color="auto"/>
            </w:tcBorders>
            <w:vAlign w:val="center"/>
          </w:tcPr>
          <w:p w14:paraId="19869520" w14:textId="7963E029" w:rsidR="00382B9A" w:rsidRPr="00B06B3A" w:rsidRDefault="00382B9A" w:rsidP="00382B9A">
            <w:pPr>
              <w:jc w:val="center"/>
            </w:pPr>
            <w:r>
              <w:t>Cut any selected text from the field</w:t>
            </w:r>
          </w:p>
        </w:tc>
      </w:tr>
      <w:tr w:rsidR="00382B9A" w14:paraId="46CBFE63"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EA0ACB3" w14:textId="77777777" w:rsidR="00382B9A" w:rsidRPr="004F247A" w:rsidRDefault="00382B9A" w:rsidP="00382B9A">
            <w:pPr>
              <w:jc w:val="center"/>
              <w:rPr>
                <w:b/>
                <w:bCs/>
              </w:rPr>
            </w:pPr>
            <w:r w:rsidRPr="004F247A">
              <w:rPr>
                <w:b/>
                <w:bCs/>
              </w:rPr>
              <w:t>Ctrl-v</w:t>
            </w:r>
          </w:p>
        </w:tc>
        <w:tc>
          <w:tcPr>
            <w:tcW w:w="255" w:type="dxa"/>
            <w:tcBorders>
              <w:top w:val="single" w:sz="4" w:space="0" w:color="auto"/>
              <w:left w:val="single" w:sz="4" w:space="0" w:color="auto"/>
              <w:bottom w:val="single" w:sz="4" w:space="0" w:color="auto"/>
              <w:right w:val="single" w:sz="4" w:space="0" w:color="auto"/>
            </w:tcBorders>
            <w:vAlign w:val="center"/>
          </w:tcPr>
          <w:p w14:paraId="150E1F6E" w14:textId="77777777" w:rsidR="00382B9A" w:rsidRDefault="00382B9A" w:rsidP="00382B9A">
            <w:pPr>
              <w:jc w:val="center"/>
              <w:rPr>
                <w:color w:val="ADADAD" w:themeColor="background2" w:themeShade="BF"/>
              </w:rPr>
            </w:pPr>
          </w:p>
        </w:tc>
        <w:tc>
          <w:tcPr>
            <w:tcW w:w="4423" w:type="dxa"/>
            <w:gridSpan w:val="2"/>
            <w:tcBorders>
              <w:top w:val="single" w:sz="4" w:space="0" w:color="auto"/>
              <w:left w:val="single" w:sz="4" w:space="0" w:color="auto"/>
              <w:bottom w:val="single" w:sz="4" w:space="0" w:color="auto"/>
              <w:right w:val="single" w:sz="4" w:space="0" w:color="auto"/>
            </w:tcBorders>
            <w:vAlign w:val="center"/>
            <w:hideMark/>
          </w:tcPr>
          <w:p w14:paraId="59D86E9D" w14:textId="77777777" w:rsidR="00382B9A" w:rsidRPr="00B06B3A" w:rsidRDefault="00382B9A" w:rsidP="00382B9A">
            <w:pPr>
              <w:jc w:val="center"/>
            </w:pPr>
            <w:r w:rsidRPr="00B06B3A">
              <w:t>-</w:t>
            </w:r>
          </w:p>
        </w:tc>
        <w:tc>
          <w:tcPr>
            <w:tcW w:w="3118" w:type="dxa"/>
            <w:tcBorders>
              <w:top w:val="single" w:sz="4" w:space="0" w:color="auto"/>
              <w:left w:val="single" w:sz="4" w:space="0" w:color="auto"/>
              <w:bottom w:val="single" w:sz="4" w:space="0" w:color="auto"/>
              <w:right w:val="single" w:sz="4" w:space="0" w:color="auto"/>
            </w:tcBorders>
            <w:vAlign w:val="center"/>
          </w:tcPr>
          <w:p w14:paraId="51380AE5" w14:textId="2CB0543E" w:rsidR="00382B9A" w:rsidRDefault="00382B9A" w:rsidP="00382B9A">
            <w:r>
              <w:t xml:space="preserve">Paste text from the clipboard </w:t>
            </w:r>
            <w:r>
              <w:lastRenderedPageBreak/>
              <w:t>into the field, at the cursor.</w:t>
            </w:r>
            <w:r>
              <w:br/>
            </w:r>
          </w:p>
          <w:p w14:paraId="5F186AF4" w14:textId="548D7115" w:rsidR="00382B9A" w:rsidRPr="00B06B3A" w:rsidRDefault="00382B9A" w:rsidP="00382B9A">
            <w:r>
              <w:t>On</w:t>
            </w:r>
            <w:r w:rsidRPr="00B06B3A">
              <w:t xml:space="preserve"> a </w:t>
            </w:r>
            <w:r>
              <w:t xml:space="preserve">selected </w:t>
            </w:r>
            <w:r w:rsidRPr="00B06B3A">
              <w:t>‘new code’ field</w:t>
            </w:r>
            <w:r>
              <w:t xml:space="preserve">: </w:t>
            </w:r>
            <w:r w:rsidRPr="00B06B3A">
              <w:t xml:space="preserve">Paste the frame(s) added to the scratchpad in place of the ‘new code’ field. If any of the frames to be added is not compatible with the content of the ‘new code’ </w:t>
            </w:r>
            <w:proofErr w:type="gramStart"/>
            <w:r w:rsidRPr="00B06B3A">
              <w:t>field</w:t>
            </w:r>
            <w:proofErr w:type="gramEnd"/>
            <w:r w:rsidRPr="00B06B3A">
              <w:t xml:space="preserve"> then no action will take place.</w:t>
            </w:r>
          </w:p>
        </w:tc>
      </w:tr>
      <w:tr w:rsidR="00382B9A" w14:paraId="4A88D277"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1AEAFD73" w14:textId="77777777" w:rsidR="00382B9A" w:rsidRPr="008034AF" w:rsidRDefault="00382B9A" w:rsidP="00382B9A">
            <w:pPr>
              <w:jc w:val="center"/>
              <w:rPr>
                <w:b/>
                <w:bCs/>
              </w:rPr>
            </w:pPr>
            <w:r w:rsidRPr="008034AF">
              <w:rPr>
                <w:b/>
                <w:bCs/>
              </w:rPr>
              <w:lastRenderedPageBreak/>
              <w:t>Ctrl-z</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7327E90C" w14:textId="6D7AA7D6" w:rsidR="00382B9A" w:rsidRDefault="00382B9A" w:rsidP="008034AF">
            <w:pPr>
              <w:jc w:val="center"/>
            </w:pPr>
            <w:r w:rsidRPr="008034AF">
              <w:t xml:space="preserve">Undo last </w:t>
            </w:r>
            <w:r w:rsidR="008034AF">
              <w:t>edit</w:t>
            </w:r>
          </w:p>
          <w:p w14:paraId="4409E451" w14:textId="4DC5E881" w:rsidR="008034AF" w:rsidRPr="008034AF" w:rsidRDefault="008034AF" w:rsidP="008034AF">
            <w:pPr>
              <w:jc w:val="center"/>
            </w:pPr>
            <w:r>
              <w:t xml:space="preserve">Takes you back to the </w:t>
            </w:r>
            <w:r w:rsidR="0056796A">
              <w:t xml:space="preserve">next </w:t>
            </w:r>
            <w:r>
              <w:t xml:space="preserve">most-recent version </w:t>
            </w:r>
            <w:r>
              <w:rPr>
                <w:i/>
                <w:iCs/>
              </w:rPr>
              <w:t>that parsed</w:t>
            </w:r>
            <w:r w:rsidR="0056796A">
              <w:rPr>
                <w:i/>
                <w:iCs/>
              </w:rPr>
              <w:t xml:space="preserve"> successfully.</w:t>
            </w:r>
            <w:r w:rsidR="0056796A">
              <w:rPr>
                <w:i/>
                <w:iCs/>
              </w:rPr>
              <w:br/>
            </w:r>
            <w:r w:rsidR="0056796A">
              <w:t>(Any changes made that did not result in a successful parse will be lost.)</w:t>
            </w:r>
          </w:p>
        </w:tc>
      </w:tr>
      <w:tr w:rsidR="00382B9A" w14:paraId="0E277540" w14:textId="77777777" w:rsidTr="00B47230">
        <w:tc>
          <w:tcPr>
            <w:tcW w:w="1413" w:type="dxa"/>
            <w:tcBorders>
              <w:top w:val="single" w:sz="4" w:space="0" w:color="auto"/>
              <w:left w:val="single" w:sz="4" w:space="0" w:color="auto"/>
              <w:bottom w:val="single" w:sz="4" w:space="0" w:color="auto"/>
              <w:right w:val="single" w:sz="4" w:space="0" w:color="auto"/>
            </w:tcBorders>
            <w:vAlign w:val="center"/>
            <w:hideMark/>
          </w:tcPr>
          <w:p w14:paraId="7DFEED4D" w14:textId="77777777" w:rsidR="00382B9A" w:rsidRPr="008034AF" w:rsidRDefault="00382B9A" w:rsidP="00382B9A">
            <w:pPr>
              <w:jc w:val="center"/>
              <w:rPr>
                <w:b/>
                <w:bCs/>
              </w:rPr>
            </w:pPr>
            <w:r w:rsidRPr="008034AF">
              <w:rPr>
                <w:b/>
                <w:bCs/>
              </w:rPr>
              <w:t>Ctrl-y</w:t>
            </w:r>
          </w:p>
        </w:tc>
        <w:tc>
          <w:tcPr>
            <w:tcW w:w="7796" w:type="dxa"/>
            <w:gridSpan w:val="4"/>
            <w:tcBorders>
              <w:top w:val="single" w:sz="4" w:space="0" w:color="auto"/>
              <w:left w:val="single" w:sz="4" w:space="0" w:color="auto"/>
              <w:bottom w:val="single" w:sz="4" w:space="0" w:color="auto"/>
              <w:right w:val="single" w:sz="4" w:space="0" w:color="auto"/>
            </w:tcBorders>
            <w:vAlign w:val="center"/>
            <w:hideMark/>
          </w:tcPr>
          <w:p w14:paraId="37E2AD84" w14:textId="6D6D01C0" w:rsidR="00382B9A" w:rsidRPr="008034AF" w:rsidRDefault="00382B9A" w:rsidP="00382B9A">
            <w:pPr>
              <w:jc w:val="center"/>
            </w:pPr>
            <w:r w:rsidRPr="008034AF">
              <w:t>Redo last undo</w:t>
            </w:r>
            <w:r w:rsidR="0056796A">
              <w:t xml:space="preserve"> – provided that the code you undid from was parsing.</w:t>
            </w:r>
          </w:p>
        </w:tc>
      </w:tr>
    </w:tbl>
    <w:p w14:paraId="1AC9D8FE" w14:textId="77777777" w:rsidR="001A576C" w:rsidRPr="00C7543A" w:rsidRDefault="001A576C" w:rsidP="001A576C">
      <w:pPr>
        <w:pStyle w:val="Heading2"/>
        <w:rPr>
          <w:sz w:val="32"/>
        </w:rPr>
      </w:pPr>
      <w:bookmarkStart w:id="411" w:name="_Toc170738518"/>
      <w:bookmarkStart w:id="412" w:name="_Toc187241152"/>
      <w:r>
        <w:lastRenderedPageBreak/>
        <w:t>Mouse operation – quick reference</w:t>
      </w:r>
      <w:bookmarkEnd w:id="411"/>
      <w:bookmarkEnd w:id="412"/>
    </w:p>
    <w:p w14:paraId="4C96395A" w14:textId="77777777" w:rsidR="001A576C" w:rsidRDefault="001A576C">
      <w:pPr>
        <w:pStyle w:val="ListParagraph"/>
        <w:numPr>
          <w:ilvl w:val="0"/>
          <w:numId w:val="3"/>
        </w:numPr>
        <w:spacing w:line="252" w:lineRule="auto"/>
      </w:pPr>
      <w:r>
        <w:t xml:space="preserve">To select a </w:t>
      </w:r>
      <w:r>
        <w:rPr>
          <w:i/>
          <w:iCs/>
        </w:rPr>
        <w:t>frame</w:t>
      </w:r>
      <w:r>
        <w:t xml:space="preserve">, click on the </w:t>
      </w:r>
      <w:r>
        <w:rPr>
          <w:i/>
          <w:iCs/>
        </w:rPr>
        <w:t>keyword</w:t>
      </w:r>
      <w:r>
        <w:t xml:space="preserve"> at the start the frame. (You can successfully click in several other places within the frame, but the simplest rule to remember is click on the starting keyword).</w:t>
      </w:r>
    </w:p>
    <w:p w14:paraId="3A230A90" w14:textId="41AF36F4" w:rsidR="001A576C" w:rsidRDefault="001A576C">
      <w:pPr>
        <w:pStyle w:val="ListParagraph"/>
        <w:numPr>
          <w:ilvl w:val="0"/>
          <w:numId w:val="3"/>
        </w:numPr>
        <w:spacing w:line="252" w:lineRule="auto"/>
      </w:pPr>
      <w:r>
        <w:t xml:space="preserve">To select an additional frame (‘multi-select’), hold down the </w:t>
      </w:r>
      <w:r w:rsidRPr="00C7543A">
        <w:rPr>
          <w:b/>
          <w:bCs/>
        </w:rPr>
        <w:t>Shift</w:t>
      </w:r>
      <w:r>
        <w:t xml:space="preserve"> key on the keyboard and click on the frame to add to the current selection. Note that all the multi-selected frames must be at peer-level (the same level of indentation</w:t>
      </w:r>
      <w:r w:rsidR="0028412E">
        <w:t>)</w:t>
      </w:r>
      <w:r>
        <w:t xml:space="preserve"> and, unless global frames, must be within the same ‘parent’ frame.</w:t>
      </w:r>
    </w:p>
    <w:p w14:paraId="6D58FA1F" w14:textId="77777777" w:rsidR="001A576C" w:rsidRDefault="001A576C">
      <w:pPr>
        <w:pStyle w:val="ListParagraph"/>
        <w:numPr>
          <w:ilvl w:val="0"/>
          <w:numId w:val="3"/>
        </w:numPr>
        <w:spacing w:line="252" w:lineRule="auto"/>
      </w:pPr>
      <w:r>
        <w:t>To select a field, click on the text (or, if empty, the prompt) shown for that field. Having selected the field, you may then click again at a particular place within the text to position the text cursor. (By default, when a field is selected the text cursor will be at the right-hand end of any existing text).</w:t>
      </w:r>
    </w:p>
    <w:p w14:paraId="09805FDE" w14:textId="77777777" w:rsidR="001A576C" w:rsidRDefault="001A576C">
      <w:pPr>
        <w:pStyle w:val="ListParagraph"/>
        <w:numPr>
          <w:ilvl w:val="0"/>
          <w:numId w:val="3"/>
        </w:numPr>
        <w:spacing w:line="252" w:lineRule="auto"/>
      </w:pPr>
      <w:r>
        <w:t>To collapse a multi-line frame, double-click on the keyword at the start of the frame</w:t>
      </w:r>
    </w:p>
    <w:p w14:paraId="1CEA6AA4" w14:textId="77777777" w:rsidR="001A576C" w:rsidRDefault="001A576C">
      <w:pPr>
        <w:pStyle w:val="ListParagraph"/>
        <w:numPr>
          <w:ilvl w:val="0"/>
          <w:numId w:val="3"/>
        </w:numPr>
        <w:spacing w:line="252" w:lineRule="auto"/>
      </w:pPr>
      <w:r>
        <w:t>To expand a collapsed frame, double-click on the keyword at the start of the frame (or the ‘+’ symbol in front of it)</w:t>
      </w:r>
    </w:p>
    <w:p w14:paraId="6809E8BF" w14:textId="77777777" w:rsidR="001A576C" w:rsidRDefault="001A576C" w:rsidP="001A576C">
      <w:r>
        <w:rPr>
          <w:color w:val="ADADAD" w:themeColor="background2" w:themeShade="BF"/>
        </w:rPr>
        <w:t>NOT YET IMPLEMENTED</w:t>
      </w:r>
    </w:p>
    <w:p w14:paraId="5F32D90D" w14:textId="77777777" w:rsidR="001A576C" w:rsidRDefault="001A576C">
      <w:pPr>
        <w:pStyle w:val="ListParagraph"/>
        <w:numPr>
          <w:ilvl w:val="0"/>
          <w:numId w:val="3"/>
        </w:numPr>
        <w:spacing w:line="252" w:lineRule="auto"/>
        <w:rPr>
          <w:color w:val="ADADAD" w:themeColor="background2" w:themeShade="BF"/>
        </w:rPr>
      </w:pPr>
      <w:r>
        <w:rPr>
          <w:color w:val="ADADAD" w:themeColor="background2" w:themeShade="BF"/>
        </w:rPr>
        <w:t xml:space="preserve">To move selected frame, or frames, up or down </w:t>
      </w:r>
      <w:r>
        <w:rPr>
          <w:i/>
          <w:iCs/>
          <w:color w:val="ADADAD" w:themeColor="background2" w:themeShade="BF"/>
        </w:rPr>
        <w:t>within the same peer level</w:t>
      </w:r>
      <w:r>
        <w:rPr>
          <w:color w:val="ADADAD" w:themeColor="background2" w:themeShade="BF"/>
        </w:rPr>
        <w:t xml:space="preserve"> hold down the </w:t>
      </w:r>
      <w:r>
        <w:rPr>
          <w:b/>
          <w:bCs/>
          <w:color w:val="ADADAD" w:themeColor="background2" w:themeShade="BF"/>
        </w:rPr>
        <w:t>Ctrl</w:t>
      </w:r>
      <w:r>
        <w:rPr>
          <w:color w:val="ADADAD" w:themeColor="background2" w:themeShade="BF"/>
        </w:rPr>
        <w:t xml:space="preserve"> key and drag the mouse, or move the scroll wheel</w:t>
      </w:r>
    </w:p>
    <w:p w14:paraId="3CBDB69E" w14:textId="77777777" w:rsidR="001A576C" w:rsidRPr="008D15CB" w:rsidRDefault="001A576C">
      <w:pPr>
        <w:pStyle w:val="ListParagraph"/>
        <w:numPr>
          <w:ilvl w:val="0"/>
          <w:numId w:val="3"/>
        </w:numPr>
        <w:spacing w:line="252" w:lineRule="auto"/>
        <w:rPr>
          <w:color w:val="ADADAD" w:themeColor="background2" w:themeShade="BF"/>
        </w:rPr>
      </w:pPr>
      <w:r>
        <w:rPr>
          <w:color w:val="ADADAD" w:themeColor="background2" w:themeShade="BF"/>
        </w:rPr>
        <w:t>Scrolling of options within the ‘autocomplete’ popup using the mouse wheel.</w:t>
      </w:r>
    </w:p>
    <w:bookmarkEnd w:id="405"/>
    <w:p w14:paraId="20A73871" w14:textId="2CFDF606" w:rsidR="0062401D" w:rsidRDefault="0062401D" w:rsidP="0062401D"/>
    <w:p w14:paraId="757A8381" w14:textId="3F242CB7" w:rsidR="00D331AF" w:rsidRDefault="008D15CB" w:rsidP="001321E9">
      <w:pPr>
        <w:pStyle w:val="Heading1"/>
      </w:pPr>
      <w:bookmarkStart w:id="413" w:name="_Toc170738519"/>
      <w:bookmarkStart w:id="414" w:name="_Toc187241153"/>
      <w:bookmarkEnd w:id="0"/>
      <w:r>
        <w:lastRenderedPageBreak/>
        <w:t>Expressions</w:t>
      </w:r>
      <w:bookmarkEnd w:id="414"/>
    </w:p>
    <w:p w14:paraId="38248AFE" w14:textId="29943DF9" w:rsidR="008D15CB" w:rsidRDefault="008D15CB" w:rsidP="008D15CB">
      <w:r>
        <w:t>One of the most important constructs in programming is the ‘expression’. An expression is evaluated to return a value. An expression is made up of the following possible elements:</w:t>
      </w:r>
    </w:p>
    <w:p w14:paraId="260EA51C" w14:textId="7B99DEDE" w:rsidR="008D15CB" w:rsidRPr="00600265" w:rsidRDefault="008D15CB">
      <w:pPr>
        <w:pStyle w:val="ListParagraph"/>
        <w:numPr>
          <w:ilvl w:val="0"/>
          <w:numId w:val="24"/>
        </w:numPr>
        <w:rPr>
          <w:rStyle w:val="Link"/>
        </w:rPr>
      </w:pPr>
      <w:r w:rsidRPr="00600265">
        <w:rPr>
          <w:rStyle w:val="Link"/>
        </w:rPr>
        <w:fldChar w:fldCharType="begin"/>
      </w:r>
      <w:r w:rsidRPr="00600265">
        <w:rPr>
          <w:rStyle w:val="Link"/>
        </w:rPr>
        <w:instrText xml:space="preserve"> REF _Ref172621519 \h </w:instrText>
      </w:r>
      <w:r w:rsidR="00600265">
        <w:rPr>
          <w:rStyle w:val="Link"/>
        </w:rPr>
        <w:instrText xml:space="preserve"> \* MERGEFORMAT </w:instrText>
      </w:r>
      <w:r w:rsidRPr="00600265">
        <w:rPr>
          <w:rStyle w:val="Link"/>
        </w:rPr>
      </w:r>
      <w:r w:rsidRPr="00600265">
        <w:rPr>
          <w:rStyle w:val="Link"/>
        </w:rPr>
        <w:fldChar w:fldCharType="separate"/>
      </w:r>
      <w:r w:rsidR="00FA56BB" w:rsidRPr="00FA56BB">
        <w:rPr>
          <w:rStyle w:val="Link"/>
        </w:rPr>
        <w:t>Literal value</w:t>
      </w:r>
      <w:r w:rsidRPr="00600265">
        <w:rPr>
          <w:rStyle w:val="Link"/>
        </w:rPr>
        <w:fldChar w:fldCharType="end"/>
      </w:r>
    </w:p>
    <w:p w14:paraId="629E533F" w14:textId="70699BE5" w:rsidR="008D15CB" w:rsidRDefault="008D15CB">
      <w:pPr>
        <w:pStyle w:val="ListParagraph"/>
        <w:numPr>
          <w:ilvl w:val="0"/>
          <w:numId w:val="24"/>
        </w:numPr>
      </w:pPr>
      <w:r>
        <w:fldChar w:fldCharType="begin"/>
      </w:r>
      <w:r>
        <w:instrText xml:space="preserve"> REF _Ref172621531 \h </w:instrText>
      </w:r>
      <w:r w:rsidR="00600265">
        <w:instrText xml:space="preserve"> \* MERGEFORMAT </w:instrText>
      </w:r>
      <w:r>
        <w:fldChar w:fldCharType="separate"/>
      </w:r>
      <w:r w:rsidR="00FA56BB" w:rsidRPr="00FA56BB">
        <w:rPr>
          <w:rStyle w:val="Link"/>
        </w:rPr>
        <w:t>Named value</w:t>
      </w:r>
      <w:r>
        <w:fldChar w:fldCharType="end"/>
      </w:r>
    </w:p>
    <w:p w14:paraId="0B1A056E" w14:textId="16495F10" w:rsidR="008D15CB" w:rsidRDefault="00600265">
      <w:pPr>
        <w:pStyle w:val="ListParagraph"/>
        <w:numPr>
          <w:ilvl w:val="0"/>
          <w:numId w:val="24"/>
        </w:numPr>
      </w:pPr>
      <w:r w:rsidRPr="00600265">
        <w:rPr>
          <w:rStyle w:val="Link"/>
        </w:rPr>
        <w:t>Operators</w:t>
      </w:r>
      <w:r>
        <w:t xml:space="preserve"> (including brackets)</w:t>
      </w:r>
    </w:p>
    <w:p w14:paraId="79AE157B" w14:textId="38B10D97" w:rsidR="00600265" w:rsidRPr="00600265" w:rsidRDefault="00600265">
      <w:pPr>
        <w:pStyle w:val="ListParagraph"/>
        <w:numPr>
          <w:ilvl w:val="0"/>
          <w:numId w:val="24"/>
        </w:numPr>
        <w:rPr>
          <w:rStyle w:val="Link"/>
        </w:rPr>
      </w:pPr>
      <w:r w:rsidRPr="00600265">
        <w:rPr>
          <w:rStyle w:val="Link"/>
        </w:rPr>
        <w:fldChar w:fldCharType="begin"/>
      </w:r>
      <w:r w:rsidRPr="00600265">
        <w:rPr>
          <w:rStyle w:val="Link"/>
        </w:rPr>
        <w:instrText xml:space="preserve"> REF _Ref172621637 \h </w:instrText>
      </w:r>
      <w:r>
        <w:rPr>
          <w:rStyle w:val="Link"/>
        </w:rPr>
        <w:instrText xml:space="preserve"> \* MERGEFORMAT </w:instrText>
      </w:r>
      <w:r w:rsidRPr="00600265">
        <w:rPr>
          <w:rStyle w:val="Link"/>
        </w:rPr>
      </w:r>
      <w:r w:rsidRPr="00600265">
        <w:rPr>
          <w:rStyle w:val="Link"/>
        </w:rPr>
        <w:fldChar w:fldCharType="separate"/>
      </w:r>
      <w:r w:rsidR="00FA56BB" w:rsidRPr="00FA56BB">
        <w:rPr>
          <w:rStyle w:val="Link"/>
        </w:rPr>
        <w:t xml:space="preserve">Function </w:t>
      </w:r>
      <w:r w:rsidRPr="00600265">
        <w:rPr>
          <w:rStyle w:val="Link"/>
        </w:rPr>
        <w:fldChar w:fldCharType="end"/>
      </w:r>
      <w:r w:rsidR="00BF1A79">
        <w:rPr>
          <w:rStyle w:val="Link"/>
        </w:rPr>
        <w:t>calls</w:t>
      </w:r>
    </w:p>
    <w:p w14:paraId="579D2C02" w14:textId="684D4AA2" w:rsidR="008D15CB" w:rsidRDefault="008D15CB" w:rsidP="008D15CB">
      <w:pPr>
        <w:pStyle w:val="Heading2"/>
      </w:pPr>
      <w:bookmarkStart w:id="415" w:name="_Ref172621519"/>
      <w:bookmarkStart w:id="416" w:name="_Toc187241154"/>
      <w:r>
        <w:lastRenderedPageBreak/>
        <w:t>Literal value</w:t>
      </w:r>
      <w:bookmarkEnd w:id="415"/>
      <w:bookmarkEnd w:id="416"/>
    </w:p>
    <w:p w14:paraId="389E8873" w14:textId="06CDD488" w:rsidR="009B48F4" w:rsidRDefault="009B48F4" w:rsidP="009B48F4">
      <w:r>
        <w:t xml:space="preserve">A literal value is where a value is written ‘literally’ in the code, such as </w:t>
      </w:r>
      <w:r w:rsidRPr="009B48F4">
        <w:rPr>
          <w:rStyle w:val="codeChar"/>
        </w:rPr>
        <w:t>3.142</w:t>
      </w:r>
      <w:r>
        <w:t xml:space="preserve"> – in contrast to a value that is referred to by</w:t>
      </w:r>
      <w:ins w:id="417" w:author="BernardUK" w:date="2025-01-05T17:22:00Z">
        <w:r w:rsidR="00574454">
          <w:t xml:space="preserve"> </w:t>
        </w:r>
      </w:ins>
      <w:r>
        <w:t>a name.</w:t>
      </w:r>
    </w:p>
    <w:p w14:paraId="25BE2D00" w14:textId="77777777" w:rsidR="009B48F4" w:rsidRDefault="009B48F4" w:rsidP="009B48F4">
      <w:r>
        <w:t>The following data types may be written as literal values (follow the links to view the form of each literal value):</w:t>
      </w:r>
    </w:p>
    <w:p w14:paraId="2F2FFA37" w14:textId="4623B0D2" w:rsidR="009B48F4" w:rsidRDefault="009B48F4" w:rsidP="009B48F4">
      <w:pPr>
        <w:pStyle w:val="ListParagraph"/>
        <w:ind w:left="2201"/>
      </w:pPr>
      <w:r w:rsidRPr="009B48F4">
        <w:rPr>
          <w:rStyle w:val="Link"/>
        </w:rPr>
        <w:fldChar w:fldCharType="begin"/>
      </w:r>
      <w:r w:rsidRPr="009B48F4">
        <w:rPr>
          <w:rStyle w:val="Link"/>
        </w:rPr>
        <w:instrText xml:space="preserve"> REF _Ref172622509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Int</w:t>
      </w:r>
      <w:r w:rsidRPr="009B48F4">
        <w:rPr>
          <w:rStyle w:val="Link"/>
        </w:rPr>
        <w:fldChar w:fldCharType="end"/>
      </w:r>
      <w:r>
        <w:t xml:space="preserve">, </w:t>
      </w:r>
      <w:r w:rsidRPr="009B48F4">
        <w:rPr>
          <w:rStyle w:val="Link"/>
        </w:rPr>
        <w:fldChar w:fldCharType="begin"/>
      </w:r>
      <w:r w:rsidRPr="009B48F4">
        <w:rPr>
          <w:rStyle w:val="Link"/>
        </w:rPr>
        <w:instrText xml:space="preserve"> REF _Ref172622564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Float</w:t>
      </w:r>
      <w:r w:rsidRPr="009B48F4">
        <w:rPr>
          <w:rStyle w:val="Link"/>
        </w:rPr>
        <w:fldChar w:fldCharType="end"/>
      </w:r>
      <w:r>
        <w:t xml:space="preserve">, </w:t>
      </w:r>
      <w:r w:rsidRPr="009B48F4">
        <w:rPr>
          <w:rStyle w:val="Link"/>
        </w:rPr>
        <w:fldChar w:fldCharType="begin"/>
      </w:r>
      <w:r w:rsidRPr="009B48F4">
        <w:rPr>
          <w:rStyle w:val="Link"/>
        </w:rPr>
        <w:instrText xml:space="preserve"> REF _Ref172622570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Boolean</w:t>
      </w:r>
      <w:r w:rsidRPr="009B48F4">
        <w:rPr>
          <w:rStyle w:val="Link"/>
        </w:rPr>
        <w:fldChar w:fldCharType="end"/>
      </w:r>
      <w:r>
        <w:t xml:space="preserve">, </w:t>
      </w:r>
      <w:r w:rsidRPr="009B48F4">
        <w:rPr>
          <w:rStyle w:val="Link"/>
        </w:rPr>
        <w:fldChar w:fldCharType="begin"/>
      </w:r>
      <w:r w:rsidRPr="009B48F4">
        <w:rPr>
          <w:rStyle w:val="Link"/>
        </w:rPr>
        <w:instrText xml:space="preserve"> REF _Ref172622573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String</w:t>
      </w:r>
      <w:r w:rsidRPr="009B48F4">
        <w:rPr>
          <w:rStyle w:val="Link"/>
        </w:rPr>
        <w:fldChar w:fldCharType="end"/>
      </w:r>
      <w:r>
        <w:t xml:space="preserve">, </w:t>
      </w:r>
      <w:r w:rsidRPr="009B48F4">
        <w:rPr>
          <w:rStyle w:val="Link"/>
        </w:rPr>
        <w:fldChar w:fldCharType="begin"/>
      </w:r>
      <w:r w:rsidRPr="009B48F4">
        <w:rPr>
          <w:rStyle w:val="Link"/>
        </w:rPr>
        <w:instrText xml:space="preserve"> REF _Ref172622578 \h </w:instrText>
      </w:r>
      <w:r>
        <w:rPr>
          <w:rStyle w:val="Link"/>
        </w:rPr>
        <w:instrText xml:space="preserve"> \* MERGEFORMAT </w:instrText>
      </w:r>
      <w:r w:rsidRPr="009B48F4">
        <w:rPr>
          <w:rStyle w:val="Link"/>
        </w:rPr>
      </w:r>
      <w:r w:rsidRPr="009B48F4">
        <w:rPr>
          <w:rStyle w:val="Link"/>
        </w:rPr>
        <w:fldChar w:fldCharType="separate"/>
      </w:r>
      <w:r w:rsidR="00FA56BB">
        <w:rPr>
          <w:rStyle w:val="Link"/>
          <w:b w:val="0"/>
          <w:bCs/>
        </w:rPr>
        <w:t>Error! Reference source not found.</w:t>
      </w:r>
      <w:r w:rsidRPr="009B48F4">
        <w:rPr>
          <w:rStyle w:val="Link"/>
        </w:rPr>
        <w:fldChar w:fldCharType="end"/>
      </w:r>
      <w:r>
        <w:t xml:space="preserve">, </w:t>
      </w:r>
      <w:r>
        <w:rPr>
          <w:rStyle w:val="Link"/>
        </w:rPr>
        <w:fldChar w:fldCharType="begin"/>
      </w:r>
      <w:r w:rsidRPr="009B48F4">
        <w:rPr>
          <w:rStyle w:val="Link"/>
        </w:rPr>
        <w:instrText xml:space="preserve"> REF _Ref172622583 \h </w:instrText>
      </w:r>
      <w:r>
        <w:rPr>
          <w:rStyle w:val="Link"/>
        </w:rPr>
        <w:instrText xml:space="preserve"> \* MERGEFORMAT </w:instrText>
      </w:r>
      <w:r>
        <w:rPr>
          <w:rStyle w:val="Link"/>
        </w:rPr>
      </w:r>
      <w:r>
        <w:rPr>
          <w:rStyle w:val="Link"/>
        </w:rPr>
        <w:fldChar w:fldCharType="separate"/>
      </w:r>
      <w:r w:rsidR="00FA56BB">
        <w:rPr>
          <w:rStyle w:val="Link"/>
          <w:b w:val="0"/>
          <w:bCs/>
        </w:rPr>
        <w:t>Error! Reference source not found.</w:t>
      </w:r>
      <w:r>
        <w:fldChar w:fldCharType="end"/>
      </w:r>
      <w:r>
        <w:t xml:space="preserve">, </w:t>
      </w:r>
      <w:r w:rsidRPr="009B48F4">
        <w:rPr>
          <w:rStyle w:val="Link"/>
        </w:rPr>
        <w:fldChar w:fldCharType="begin"/>
      </w:r>
      <w:r w:rsidRPr="009B48F4">
        <w:rPr>
          <w:rStyle w:val="Link"/>
        </w:rPr>
        <w:instrText xml:space="preserve"> REF _Ref172622586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Dictionary</w:t>
      </w:r>
      <w:r w:rsidRPr="009B48F4">
        <w:rPr>
          <w:rStyle w:val="Link"/>
        </w:rPr>
        <w:fldChar w:fldCharType="end"/>
      </w:r>
      <w:r>
        <w:t xml:space="preserve">, </w:t>
      </w:r>
      <w:r w:rsidRPr="009B48F4">
        <w:rPr>
          <w:rStyle w:val="Link"/>
        </w:rPr>
        <w:fldChar w:fldCharType="begin"/>
      </w:r>
      <w:r w:rsidRPr="009B48F4">
        <w:rPr>
          <w:rStyle w:val="Link"/>
        </w:rPr>
        <w:instrText xml:space="preserve"> REF _Ref172622588 \h </w:instrText>
      </w:r>
      <w:r>
        <w:rPr>
          <w:rStyle w:val="Link"/>
        </w:rPr>
        <w:instrText xml:space="preserve"> \* MERGEFORMAT </w:instrText>
      </w:r>
      <w:r w:rsidRPr="009B48F4">
        <w:rPr>
          <w:rStyle w:val="Link"/>
        </w:rPr>
      </w:r>
      <w:r w:rsidRPr="009B48F4">
        <w:rPr>
          <w:rStyle w:val="Link"/>
        </w:rPr>
        <w:fldChar w:fldCharType="separate"/>
      </w:r>
      <w:del w:id="418" w:author="BernardUK" w:date="2025-01-05T20:02:00Z">
        <w:r w:rsidR="00FA56BB" w:rsidRPr="00FA56BB" w:rsidDel="00AF27B5">
          <w:rPr>
            <w:rStyle w:val="Link"/>
          </w:rPr>
          <w:delText>Im</w:delText>
        </w:r>
      </w:del>
      <w:del w:id="419" w:author="BernardUK" w:date="2025-01-05T20:01:00Z">
        <w:r w:rsidR="00FA56BB" w:rsidRPr="00FA56BB" w:rsidDel="00AF27B5">
          <w:rPr>
            <w:rStyle w:val="Link"/>
          </w:rPr>
          <w:delText>mutable</w:delText>
        </w:r>
      </w:del>
      <w:proofErr w:type="spellStart"/>
      <w:r w:rsidR="00FA56BB" w:rsidRPr="00FA56BB">
        <w:rPr>
          <w:rStyle w:val="Link"/>
        </w:rPr>
        <w:t>Dictionary</w:t>
      </w:r>
      <w:r w:rsidRPr="009B48F4">
        <w:rPr>
          <w:rStyle w:val="Link"/>
        </w:rPr>
        <w:fldChar w:fldCharType="end"/>
      </w:r>
      <w:ins w:id="420" w:author="BernardUK" w:date="2025-01-05T20:01:00Z">
        <w:r w:rsidR="00AF27B5">
          <w:rPr>
            <w:rStyle w:val="Link"/>
          </w:rPr>
          <w:t>Immutable</w:t>
        </w:r>
      </w:ins>
      <w:proofErr w:type="spellEnd"/>
      <w:r>
        <w:t xml:space="preserve">, </w:t>
      </w:r>
      <w:r w:rsidRPr="009B48F4">
        <w:rPr>
          <w:rStyle w:val="Link"/>
        </w:rPr>
        <w:fldChar w:fldCharType="begin"/>
      </w:r>
      <w:r w:rsidRPr="009B48F4">
        <w:rPr>
          <w:rStyle w:val="Link"/>
        </w:rPr>
        <w:instrText xml:space="preserve"> REF _Ref172622598 \h </w:instrText>
      </w:r>
      <w:r>
        <w:rPr>
          <w:rStyle w:val="Link"/>
        </w:rPr>
        <w:instrText xml:space="preserve"> \* MERGEFORMAT </w:instrText>
      </w:r>
      <w:r w:rsidRPr="009B48F4">
        <w:rPr>
          <w:rStyle w:val="Link"/>
        </w:rPr>
      </w:r>
      <w:r w:rsidRPr="009B48F4">
        <w:rPr>
          <w:rStyle w:val="Link"/>
        </w:rPr>
        <w:fldChar w:fldCharType="separate"/>
      </w:r>
      <w:r w:rsidR="00FA56BB" w:rsidRPr="00FA56BB">
        <w:rPr>
          <w:rStyle w:val="Link"/>
        </w:rPr>
        <w:t>Tuple</w:t>
      </w:r>
      <w:r w:rsidRPr="009B48F4">
        <w:rPr>
          <w:rStyle w:val="Link"/>
        </w:rPr>
        <w:fldChar w:fldCharType="end"/>
      </w:r>
    </w:p>
    <w:p w14:paraId="7EB02EAF" w14:textId="07DC1CE9" w:rsidR="00600265" w:rsidRPr="00F12EBB" w:rsidRDefault="008D15CB" w:rsidP="00F12EBB">
      <w:pPr>
        <w:pStyle w:val="Heading2"/>
      </w:pPr>
      <w:bookmarkStart w:id="421" w:name="_Ref172621531"/>
      <w:bookmarkStart w:id="422" w:name="_Toc187241155"/>
      <w:r w:rsidRPr="004E2CAA">
        <w:rPr>
          <w:rStyle w:val="codeChar"/>
          <w:rFonts w:asciiTheme="majorHAnsi" w:hAnsiTheme="majorHAnsi"/>
          <w:b w:val="0"/>
          <w:bCs/>
          <w:color w:val="0F4761" w:themeColor="accent1" w:themeShade="BF"/>
          <w:sz w:val="44"/>
        </w:rPr>
        <w:lastRenderedPageBreak/>
        <w:t>Named</w:t>
      </w:r>
      <w:r w:rsidRPr="00F12EBB">
        <w:t xml:space="preserve"> value</w:t>
      </w:r>
      <w:bookmarkEnd w:id="421"/>
      <w:bookmarkEnd w:id="422"/>
    </w:p>
    <w:p w14:paraId="3BD5CE2D" w14:textId="14536B0B" w:rsidR="004D01E7" w:rsidRDefault="00600265" w:rsidP="00600265">
      <w:r>
        <w:t xml:space="preserve">A named value is a value that is associated with a name rather than being defined literally in code. </w:t>
      </w:r>
    </w:p>
    <w:p w14:paraId="1E736512" w14:textId="5557ACD5" w:rsidR="00F12EBB" w:rsidRDefault="00F12EBB" w:rsidP="00600265">
      <w:r>
        <w:t>There are various kinds of named value:</w:t>
      </w:r>
    </w:p>
    <w:p w14:paraId="177FC738" w14:textId="77777777" w:rsidR="00FA56BB" w:rsidRDefault="00F12EBB" w:rsidP="00FA56BB">
      <w:r w:rsidRPr="004D01E7">
        <w:rPr>
          <w:rStyle w:val="Link"/>
        </w:rPr>
        <w:fldChar w:fldCharType="begin"/>
      </w:r>
      <w:r w:rsidRPr="004D01E7">
        <w:rPr>
          <w:rStyle w:val="Link"/>
        </w:rPr>
        <w:instrText xml:space="preserve"> REF _Ref172622754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Constant</w:t>
      </w:r>
      <w:r w:rsidRPr="004D01E7">
        <w:rPr>
          <w:rStyle w:val="Link"/>
        </w:rPr>
        <w:fldChar w:fldCharType="end"/>
      </w:r>
      <w:r w:rsidR="004D01E7">
        <w:t xml:space="preserve">, </w:t>
      </w:r>
      <w:r w:rsidRPr="004D01E7">
        <w:rPr>
          <w:rStyle w:val="Link"/>
        </w:rPr>
        <w:fldChar w:fldCharType="begin"/>
      </w:r>
      <w:r w:rsidRPr="004D01E7">
        <w:rPr>
          <w:rStyle w:val="Link"/>
        </w:rPr>
        <w:instrText xml:space="preserve"> REF _Ref172622757 \h </w:instrText>
      </w:r>
      <w:r w:rsidR="004D01E7">
        <w:rPr>
          <w:rStyle w:val="Link"/>
        </w:rPr>
        <w:instrText xml:space="preserve"> \* MERGEFORMAT </w:instrText>
      </w:r>
      <w:r w:rsidRPr="004D01E7">
        <w:rPr>
          <w:rStyle w:val="Link"/>
        </w:rPr>
      </w:r>
      <w:r w:rsidRPr="004D01E7">
        <w:rPr>
          <w:rStyle w:val="Link"/>
        </w:rPr>
        <w:fldChar w:fldCharType="separate"/>
      </w:r>
      <w:r w:rsidR="00FA56BB" w:rsidRPr="00FA56BB">
        <w:rPr>
          <w:rStyle w:val="Link"/>
        </w:rPr>
        <w:t>Let</w:t>
      </w:r>
    </w:p>
    <w:p w14:paraId="1C0A5BA1" w14:textId="658B58B0" w:rsidR="00FA56BB" w:rsidRDefault="00FA56BB" w:rsidP="00C526FE">
      <w:r>
        <w:t xml:space="preserve">A </w:t>
      </w:r>
      <w:proofErr w:type="gramStart"/>
      <w:r>
        <w:t>named-value</w:t>
      </w:r>
      <w:proofErr w:type="gramEnd"/>
      <w:r>
        <w:t xml:space="preserve"> defined in a</w:t>
      </w:r>
      <w:ins w:id="423" w:author="BernardUK" w:date="2025-01-05T17:22: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5469F06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7F377840"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0E0D263D"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2980B6B9"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43A8CA60" w14:textId="5C73FE89" w:rsidR="00F12EBB" w:rsidRDefault="00FA56BB" w:rsidP="00600265">
      <w:pPr>
        <w:rPr>
          <w:rStyle w:val="Link"/>
        </w:rPr>
      </w:pPr>
      <w:r>
        <w:t>Variable</w:t>
      </w:r>
      <w:r w:rsidR="00F12EBB" w:rsidRPr="004D01E7">
        <w:rPr>
          <w:rStyle w:val="Link"/>
        </w:rPr>
        <w:fldChar w:fldCharType="end"/>
      </w:r>
      <w:r w:rsidR="004D01E7">
        <w:t xml:space="preserve">, </w:t>
      </w:r>
      <w:r w:rsidR="00F12EBB" w:rsidRPr="004D01E7">
        <w:rPr>
          <w:rStyle w:val="Link"/>
        </w:rPr>
        <w:fldChar w:fldCharType="begin"/>
      </w:r>
      <w:r w:rsidR="00F12EBB" w:rsidRPr="004D01E7">
        <w:rPr>
          <w:rStyle w:val="Link"/>
        </w:rPr>
        <w:instrText xml:space="preserve"> REF _Ref172622759 \h </w:instrText>
      </w:r>
      <w:r w:rsidR="004D01E7">
        <w:rPr>
          <w:rStyle w:val="Link"/>
        </w:rPr>
        <w:instrText xml:space="preserve"> \* MERGEFORMAT </w:instrText>
      </w:r>
      <w:r w:rsidR="00F12EBB" w:rsidRPr="004D01E7">
        <w:rPr>
          <w:rStyle w:val="Link"/>
        </w:rPr>
      </w:r>
      <w:r w:rsidR="00F12EBB" w:rsidRPr="004D01E7">
        <w:rPr>
          <w:rStyle w:val="Link"/>
        </w:rPr>
        <w:fldChar w:fldCharType="separate"/>
      </w:r>
      <w:r w:rsidRPr="00FA56BB">
        <w:rPr>
          <w:rStyle w:val="Link"/>
        </w:rPr>
        <w:t>Parameter</w:t>
      </w:r>
      <w:r w:rsidR="00F12EBB"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_Ref172622765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Index</w:t>
      </w:r>
      <w:r w:rsidR="004D01E7" w:rsidRPr="004D01E7">
        <w:rPr>
          <w:rStyle w:val="Link"/>
        </w:rPr>
        <w:fldChar w:fldCharType="end"/>
      </w:r>
      <w:r w:rsidR="004D01E7">
        <w:t xml:space="preserve">, </w:t>
      </w:r>
      <w:r w:rsidR="004D01E7" w:rsidRPr="004D01E7">
        <w:rPr>
          <w:rStyle w:val="Link"/>
        </w:rPr>
        <w:fldChar w:fldCharType="begin"/>
      </w:r>
      <w:r w:rsidR="004D01E7" w:rsidRPr="004D01E7">
        <w:rPr>
          <w:rStyle w:val="Link"/>
        </w:rPr>
        <w:instrText xml:space="preserve"> REF _Ref172622769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Pr="00FA56BB">
        <w:rPr>
          <w:rStyle w:val="Link"/>
        </w:rPr>
        <w:t>Enum</w:t>
      </w:r>
      <w:r w:rsidR="004D01E7" w:rsidRPr="004D01E7">
        <w:rPr>
          <w:rStyle w:val="Link"/>
        </w:rPr>
        <w:fldChar w:fldCharType="end"/>
      </w:r>
    </w:p>
    <w:p w14:paraId="71F22127" w14:textId="3102F6C3" w:rsidR="004D01E7" w:rsidRDefault="004D01E7" w:rsidP="004D01E7">
      <w:pPr>
        <w:pStyle w:val="Heading4"/>
      </w:pPr>
      <w:bookmarkStart w:id="424" w:name="_Ref172623061"/>
      <w:r>
        <w:t>Identif</w:t>
      </w:r>
      <w:r w:rsidR="009C57F1">
        <w:t>i</w:t>
      </w:r>
      <w:r>
        <w:t>er</w:t>
      </w:r>
      <w:bookmarkEnd w:id="424"/>
    </w:p>
    <w:p w14:paraId="2D2D2179" w14:textId="72165FEF" w:rsidR="004D01E7" w:rsidRDefault="004D01E7" w:rsidP="004D01E7">
      <w:r>
        <w:t>For all kinds of named values, the name must follow the rules for an ‘identifier’ – it must start with a lower-case letter, followed by any combination of lower-case and upper-case letters, numeric digits, and the _ (underscore) symbol. It may not contain spaces or other symbols. Once a named value has been defined, it can be referred to by the name.</w:t>
      </w:r>
      <w:ins w:id="425" w:author="BernardUK" w:date="2025-01-05T17:22:00Z">
        <w:r w:rsidR="00574454">
          <w:t xml:space="preserve"> </w:t>
        </w:r>
      </w:ins>
    </w:p>
    <w:p w14:paraId="64AB1898" w14:textId="18949B68" w:rsidR="008D15CB" w:rsidRDefault="008D15CB" w:rsidP="008D15CB">
      <w:pPr>
        <w:pStyle w:val="Heading3"/>
      </w:pPr>
      <w:bookmarkStart w:id="426" w:name="_Ref172622754"/>
      <w:r>
        <w:t>Constant</w:t>
      </w:r>
      <w:bookmarkEnd w:id="426"/>
    </w:p>
    <w:p w14:paraId="3586306F" w14:textId="5A66B699" w:rsidR="00C7513F" w:rsidRDefault="00C7513F" w:rsidP="00C7513F">
      <w:r>
        <w:rPr>
          <w:rFonts w:eastAsia="Times New Roman"/>
          <w:lang w:eastAsia="en-GB"/>
        </w:rPr>
        <w:t xml:space="preserve">Explanatory video: </w:t>
      </w:r>
      <w:hyperlink r:id="rId12" w:history="1">
        <w:r w:rsidRPr="00AD5FDE">
          <w:rPr>
            <w:rStyle w:val="Hyperlink"/>
            <w:rFonts w:eastAsia="Times New Roman"/>
            <w:lang w:eastAsia="en-GB"/>
          </w:rPr>
          <w:t>https://www.youtube.com/watch?v=KxkCDnYWkZ0&amp;list=PLhZaBW7EbafOPO4YyuovGI1prCViAeVKM&amp;index=10</w:t>
        </w:r>
      </w:hyperlink>
      <w:r>
        <w:rPr>
          <w:rFonts w:eastAsia="Times New Roman"/>
          <w:lang w:eastAsia="en-GB"/>
        </w:rPr>
        <w:t xml:space="preserve"> </w:t>
      </w:r>
    </w:p>
    <w:p w14:paraId="12DB7622" w14:textId="77777777" w:rsidR="008D15CB" w:rsidRDefault="008D15CB" w:rsidP="007F5297">
      <w:r>
        <w:t xml:space="preserve">A </w:t>
      </w:r>
      <w:r w:rsidRPr="00BC403F">
        <w:rPr>
          <w:rStyle w:val="codeChar"/>
        </w:rPr>
        <w:t>constant</w:t>
      </w:r>
      <w:r>
        <w:t xml:space="preserve"> defines a named value that cannot change.</w:t>
      </w:r>
    </w:p>
    <w:p w14:paraId="084FB3F2" w14:textId="6BB86FAC" w:rsidR="008D15CB" w:rsidRDefault="008D15CB" w:rsidP="007F5297">
      <w:r>
        <w:t xml:space="preserve">A </w:t>
      </w:r>
      <w:r w:rsidRPr="00BC403F">
        <w:rPr>
          <w:rStyle w:val="codeChar"/>
        </w:rPr>
        <w:t>constant</w:t>
      </w:r>
      <w:r>
        <w:t xml:space="preserve"> is always </w:t>
      </w:r>
      <w:r w:rsidR="00600265">
        <w:t xml:space="preserve">defined at ‘global’ level (directly within a file) and </w:t>
      </w:r>
      <w:r w:rsidR="0028412E">
        <w:t>is</w:t>
      </w:r>
      <w:r w:rsidR="00600265">
        <w:t xml:space="preserve"> </w:t>
      </w:r>
      <w:r>
        <w:t>global in scope</w:t>
      </w:r>
      <w:r w:rsidR="00600265">
        <w:t xml:space="preserve">. A </w:t>
      </w:r>
      <w:r w:rsidR="00600265" w:rsidRPr="00600265">
        <w:rPr>
          <w:rStyle w:val="codeChar"/>
        </w:rPr>
        <w:t>constant</w:t>
      </w:r>
      <w:r w:rsidR="00600265">
        <w:t xml:space="preserve"> </w:t>
      </w:r>
      <w:r>
        <w:t>may not be defined within a</w:t>
      </w:r>
      <w:r w:rsidR="00600265">
        <w:t>ny</w:t>
      </w:r>
      <w:r>
        <w:t xml:space="preserve"> method. (However, see the</w:t>
      </w:r>
      <w:r w:rsidR="00600265">
        <w:rPr>
          <w:rStyle w:val="codeChar"/>
        </w:rPr>
        <w:t xml:space="preserve"> </w:t>
      </w:r>
      <w:r w:rsidR="00600265" w:rsidRPr="00600265">
        <w:rPr>
          <w:rStyle w:val="Link"/>
        </w:rPr>
        <w:fldChar w:fldCharType="begin"/>
      </w:r>
      <w:r w:rsidR="00600265" w:rsidRPr="00600265">
        <w:rPr>
          <w:rStyle w:val="Link"/>
        </w:rPr>
        <w:instrText xml:space="preserve"> REF _Ref172621813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Pr>
          <w:rStyle w:val="Link"/>
          <w:b w:val="0"/>
          <w:bCs/>
        </w:rPr>
        <w:t>Error! Reference source not found.</w:t>
      </w:r>
      <w:r w:rsidR="00600265" w:rsidRPr="00600265">
        <w:rPr>
          <w:rStyle w:val="Link"/>
        </w:rPr>
        <w:fldChar w:fldCharType="end"/>
      </w:r>
      <w:r>
        <w:t>).</w:t>
      </w:r>
    </w:p>
    <w:p w14:paraId="74B70A3A" w14:textId="5D8738C3" w:rsidR="008D15CB" w:rsidRDefault="008D15CB" w:rsidP="007F5297">
      <w:r>
        <w:t xml:space="preserve">The name of a </w:t>
      </w:r>
      <w:r w:rsidRPr="00BC403F">
        <w:rPr>
          <w:rStyle w:val="codeChar"/>
        </w:rPr>
        <w:t>constant</w:t>
      </w:r>
      <w:r>
        <w:t xml:space="preserve"> follows the rules for</w:t>
      </w:r>
      <w:r w:rsidR="004D01E7">
        <w:t xml:space="preserve"> any </w:t>
      </w:r>
      <w:r w:rsidR="004D01E7" w:rsidRPr="004D01E7">
        <w:rPr>
          <w:rStyle w:val="Link"/>
        </w:rPr>
        <w:fldChar w:fldCharType="begin"/>
      </w:r>
      <w:r w:rsidR="004D01E7" w:rsidRPr="004D01E7">
        <w:rPr>
          <w:rStyle w:val="Link"/>
        </w:rPr>
        <w:instrText xml:space="preserve"> REF _Ref172623061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Identif</w:t>
      </w:r>
      <w:ins w:id="427" w:author="BernardUK" w:date="2025-01-05T16:14:00Z">
        <w:r w:rsidR="00C4082C">
          <w:rPr>
            <w:rStyle w:val="Link"/>
          </w:rPr>
          <w:t>i</w:t>
        </w:r>
      </w:ins>
      <w:r w:rsidR="00FA56BB" w:rsidRPr="00FA56BB">
        <w:rPr>
          <w:rStyle w:val="Link"/>
        </w:rPr>
        <w:t>er</w:t>
      </w:r>
      <w:r w:rsidR="004D01E7" w:rsidRPr="004D01E7">
        <w:rPr>
          <w:rStyle w:val="Link"/>
        </w:rPr>
        <w:fldChar w:fldCharType="end"/>
      </w:r>
      <w:r w:rsidR="004D01E7">
        <w:t>.</w:t>
      </w:r>
    </w:p>
    <w:p w14:paraId="733F846F" w14:textId="1A0059F5" w:rsidR="004D01E7" w:rsidRDefault="008D15CB" w:rsidP="007F5297">
      <w:r>
        <w:t>The value to which a constant is set must be a</w:t>
      </w:r>
      <w:r w:rsidR="00600265">
        <w:t xml:space="preserve"> </w:t>
      </w:r>
      <w:r w:rsidR="00600265" w:rsidRPr="00600265">
        <w:rPr>
          <w:rStyle w:val="Link"/>
        </w:rPr>
        <w:fldChar w:fldCharType="begin"/>
      </w:r>
      <w:r w:rsidR="00600265" w:rsidRPr="00600265">
        <w:rPr>
          <w:rStyle w:val="Link"/>
        </w:rPr>
        <w:instrText xml:space="preserve"> REF _Ref172621519 \h </w:instrText>
      </w:r>
      <w:r w:rsidR="00600265">
        <w:rPr>
          <w:rStyle w:val="Link"/>
        </w:rPr>
        <w:instrText xml:space="preserve"> \* MERGEFORMAT </w:instrText>
      </w:r>
      <w:r w:rsidR="00600265" w:rsidRPr="00600265">
        <w:rPr>
          <w:rStyle w:val="Link"/>
        </w:rPr>
      </w:r>
      <w:r w:rsidR="00600265" w:rsidRPr="00600265">
        <w:rPr>
          <w:rStyle w:val="Link"/>
        </w:rPr>
        <w:fldChar w:fldCharType="separate"/>
      </w:r>
      <w:r w:rsidR="00FA56BB" w:rsidRPr="00FA56BB">
        <w:rPr>
          <w:rStyle w:val="Link"/>
        </w:rPr>
        <w:t>Literal value</w:t>
      </w:r>
      <w:r w:rsidR="00600265" w:rsidRPr="00600265">
        <w:rPr>
          <w:rStyle w:val="Link"/>
        </w:rPr>
        <w:fldChar w:fldCharType="end"/>
      </w:r>
      <w:r>
        <w:t>, of one of the following types:</w:t>
      </w:r>
      <w:ins w:id="428" w:author="BernardUK" w:date="2025-01-05T17:22:00Z">
        <w:r w:rsidR="00574454">
          <w:t xml:space="preserve"> </w:t>
        </w:r>
      </w:ins>
      <w:r w:rsidR="004D01E7" w:rsidRPr="009B48F4">
        <w:rPr>
          <w:rStyle w:val="Link"/>
        </w:rPr>
        <w:fldChar w:fldCharType="begin"/>
      </w:r>
      <w:r w:rsidR="004D01E7" w:rsidRPr="009B48F4">
        <w:rPr>
          <w:rStyle w:val="Link"/>
        </w:rPr>
        <w:instrText xml:space="preserve"> REF _Ref172622509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Int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_Ref172622564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Float</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_Ref172622570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Boolean</w:t>
      </w:r>
      <w:r w:rsidR="004D01E7" w:rsidRPr="009B48F4">
        <w:rPr>
          <w:rStyle w:val="Link"/>
        </w:rPr>
        <w:fldChar w:fldCharType="end"/>
      </w:r>
      <w:r w:rsidR="004D01E7">
        <w:t xml:space="preserve">, </w:t>
      </w:r>
      <w:r w:rsidR="004D01E7" w:rsidRPr="009B48F4">
        <w:rPr>
          <w:rStyle w:val="Link"/>
        </w:rPr>
        <w:fldChar w:fldCharType="begin"/>
      </w:r>
      <w:r w:rsidR="004D01E7" w:rsidRPr="009B48F4">
        <w:rPr>
          <w:rStyle w:val="Link"/>
        </w:rPr>
        <w:instrText xml:space="preserve"> REF _Ref172622573 \h </w:instrText>
      </w:r>
      <w:r w:rsidR="004D01E7">
        <w:rPr>
          <w:rStyle w:val="Link"/>
        </w:rPr>
        <w:instrText xml:space="preserve"> \* MERGEFORMAT </w:instrText>
      </w:r>
      <w:r w:rsidR="004D01E7" w:rsidRPr="009B48F4">
        <w:rPr>
          <w:rStyle w:val="Link"/>
        </w:rPr>
      </w:r>
      <w:r w:rsidR="004D01E7" w:rsidRPr="009B48F4">
        <w:rPr>
          <w:rStyle w:val="Link"/>
        </w:rPr>
        <w:fldChar w:fldCharType="separate"/>
      </w:r>
      <w:r w:rsidR="00FA56BB" w:rsidRPr="00FA56BB">
        <w:rPr>
          <w:rStyle w:val="Link"/>
        </w:rPr>
        <w:t>String</w:t>
      </w:r>
      <w:r w:rsidR="004D01E7" w:rsidRPr="009B48F4">
        <w:rPr>
          <w:rStyle w:val="Link"/>
        </w:rPr>
        <w:fldChar w:fldCharType="end"/>
      </w:r>
      <w:r w:rsidR="004D01E7">
        <w:t xml:space="preserve">, </w:t>
      </w:r>
      <w:r w:rsidR="004D01E7">
        <w:rPr>
          <w:rStyle w:val="Link"/>
        </w:rPr>
        <w:fldChar w:fldCharType="begin"/>
      </w:r>
      <w:r w:rsidR="004D01E7" w:rsidRPr="009B48F4">
        <w:rPr>
          <w:rStyle w:val="Link"/>
        </w:rPr>
        <w:instrText xml:space="preserve"> REF _Ref172622583 \h </w:instrText>
      </w:r>
      <w:r w:rsidR="004D01E7">
        <w:rPr>
          <w:rStyle w:val="Link"/>
        </w:rPr>
        <w:instrText xml:space="preserve"> \* MERGEFORMAT </w:instrText>
      </w:r>
      <w:r w:rsidR="004D01E7">
        <w:rPr>
          <w:rStyle w:val="Link"/>
        </w:rPr>
      </w:r>
      <w:r w:rsidR="004D01E7">
        <w:rPr>
          <w:rStyle w:val="Link"/>
        </w:rPr>
        <w:fldChar w:fldCharType="separate"/>
      </w:r>
      <w:r w:rsidR="00FA56BB">
        <w:rPr>
          <w:rStyle w:val="Link"/>
          <w:b w:val="0"/>
          <w:bCs/>
        </w:rPr>
        <w:t>Error! Reference source not found.</w:t>
      </w:r>
      <w:r w:rsidR="004D01E7">
        <w:fldChar w:fldCharType="end"/>
      </w:r>
      <w:r w:rsidR="004D01E7">
        <w:t>,</w:t>
      </w:r>
      <w:ins w:id="429" w:author="BernardUK" w:date="2025-01-05T17:23:00Z">
        <w:r w:rsidR="00574454">
          <w:t xml:space="preserve"> </w:t>
        </w:r>
      </w:ins>
      <w:r w:rsidR="004D01E7" w:rsidRPr="009B48F4">
        <w:rPr>
          <w:rStyle w:val="Link"/>
        </w:rPr>
        <w:fldChar w:fldCharType="begin"/>
      </w:r>
      <w:r w:rsidR="004D01E7" w:rsidRPr="009B48F4">
        <w:rPr>
          <w:rStyle w:val="Link"/>
        </w:rPr>
        <w:instrText xml:space="preserve"> REF _Ref172622588 \h </w:instrText>
      </w:r>
      <w:r w:rsidR="004D01E7">
        <w:rPr>
          <w:rStyle w:val="Link"/>
        </w:rPr>
        <w:instrText xml:space="preserve"> \* MERGEFORMAT </w:instrText>
      </w:r>
      <w:r w:rsidR="004D01E7" w:rsidRPr="009B48F4">
        <w:rPr>
          <w:rStyle w:val="Link"/>
        </w:rPr>
      </w:r>
      <w:r w:rsidR="004D01E7" w:rsidRPr="009B48F4">
        <w:rPr>
          <w:rStyle w:val="Link"/>
        </w:rPr>
        <w:fldChar w:fldCharType="separate"/>
      </w:r>
      <w:del w:id="430" w:author="BernardUK" w:date="2025-01-05T20:02:00Z">
        <w:r w:rsidR="00FA56BB" w:rsidRPr="00FA56BB" w:rsidDel="00AF27B5">
          <w:rPr>
            <w:rStyle w:val="Link"/>
          </w:rPr>
          <w:delText>Immutable</w:delText>
        </w:r>
      </w:del>
      <w:proofErr w:type="spellStart"/>
      <w:r w:rsidR="00FA56BB" w:rsidRPr="00FA56BB">
        <w:rPr>
          <w:rStyle w:val="Link"/>
        </w:rPr>
        <w:t>Dictionary</w:t>
      </w:r>
      <w:r w:rsidR="004D01E7" w:rsidRPr="009B48F4">
        <w:rPr>
          <w:rStyle w:val="Link"/>
        </w:rPr>
        <w:fldChar w:fldCharType="end"/>
      </w:r>
      <w:ins w:id="431" w:author="BernardUK" w:date="2025-01-05T20:02:00Z">
        <w:r w:rsidR="00AF27B5">
          <w:rPr>
            <w:rStyle w:val="Link"/>
          </w:rPr>
          <w:t>Immutable</w:t>
        </w:r>
      </w:ins>
      <w:proofErr w:type="spellEnd"/>
    </w:p>
    <w:p w14:paraId="7A03D396" w14:textId="77777777" w:rsidR="008D15CB" w:rsidRDefault="008D15CB" w:rsidP="007F5297">
      <w:pPr>
        <w:keepNext/>
      </w:pPr>
      <w:r>
        <w:lastRenderedPageBreak/>
        <w:t>Examples:</w:t>
      </w:r>
    </w:p>
    <w:p w14:paraId="7FD926A3" w14:textId="77777777" w:rsidR="008D15CB" w:rsidRDefault="008D15CB" w:rsidP="008D15CB">
      <w:pPr>
        <w:pStyle w:val="codeBlock"/>
      </w:pPr>
      <w:r>
        <w:t>constant phi set to 1.618</w:t>
      </w:r>
    </w:p>
    <w:p w14:paraId="48AC32E0" w14:textId="77777777" w:rsidR="008D15CB" w:rsidRDefault="008D15CB" w:rsidP="008D15CB">
      <w:pPr>
        <w:pStyle w:val="codeBlock"/>
      </w:pPr>
      <w:r>
        <w:t xml:space="preserve">constant </w:t>
      </w:r>
      <w:proofErr w:type="spellStart"/>
      <w:r>
        <w:t>maxHits</w:t>
      </w:r>
      <w:proofErr w:type="spellEnd"/>
      <w:r>
        <w:t xml:space="preserve"> set to 10</w:t>
      </w:r>
    </w:p>
    <w:p w14:paraId="1128985D" w14:textId="77777777" w:rsidR="008D15CB" w:rsidRDefault="008D15CB" w:rsidP="008D15CB">
      <w:pPr>
        <w:pStyle w:val="codeBlock"/>
      </w:pPr>
      <w:r>
        <w:t xml:space="preserve">constant </w:t>
      </w:r>
      <w:proofErr w:type="spellStart"/>
      <w:r>
        <w:t>warningMsg</w:t>
      </w:r>
      <w:proofErr w:type="spellEnd"/>
      <w:r>
        <w:t xml:space="preserve"> set to "Limit reached"</w:t>
      </w:r>
    </w:p>
    <w:p w14:paraId="5D69EB38" w14:textId="77777777" w:rsidR="008D15CB" w:rsidRDefault="008D15CB" w:rsidP="008D15CB">
      <w:pPr>
        <w:pStyle w:val="codeBlock"/>
      </w:pPr>
      <w:r>
        <w:t>constant fruit set to {"apple", "orange", "banana"}</w:t>
      </w:r>
    </w:p>
    <w:p w14:paraId="4371AF77" w14:textId="77777777" w:rsidR="008D15CB" w:rsidRDefault="008D15CB" w:rsidP="008D15CB">
      <w:pPr>
        <w:pStyle w:val="codeBlock"/>
      </w:pPr>
      <w:r>
        <w:t>constant black set to 0x000000</w:t>
      </w:r>
    </w:p>
    <w:p w14:paraId="77429718" w14:textId="4A757EF7" w:rsidR="008D15CB" w:rsidRDefault="008D15CB" w:rsidP="008D15CB">
      <w:pPr>
        <w:pStyle w:val="codeBlock"/>
      </w:pPr>
      <w:r>
        <w:t>constant red set to 0xff0000</w:t>
      </w:r>
      <w:r w:rsidRPr="00BC403F">
        <w:t xml:space="preserve"> </w:t>
      </w:r>
      <w:r>
        <w:t xml:space="preserve">constant </w:t>
      </w:r>
      <w:proofErr w:type="spellStart"/>
      <w:r>
        <w:t>scrabbleValues</w:t>
      </w:r>
      <w:proofErr w:type="spellEnd"/>
      <w:r>
        <w:t xml:space="preserve"> set to {"A":1, "B":3, "C":3, "D":2, "E":1, "F":4, "G":2, "H":4, "I":1, "J":8, "K":5, "L":1, "M":3, "N":1, "O":1, "P":3, "Q":10, "R":1, "S":1, "T":1, "U":1, "V":4, "W":4, "X":8, "Y":4, "Z":10}</w:t>
      </w:r>
    </w:p>
    <w:p w14:paraId="50AB7711" w14:textId="77777777" w:rsidR="008D15CB" w:rsidRDefault="008D15CB" w:rsidP="008D15CB">
      <w:pPr>
        <w:pStyle w:val="codeBlock"/>
      </w:pPr>
      <w:r>
        <w:t>constant colours set to {</w:t>
      </w:r>
      <w:proofErr w:type="spellStart"/>
      <w:proofErr w:type="gramStart"/>
      <w:r>
        <w:t>Suit.clubs:black</w:t>
      </w:r>
      <w:proofErr w:type="spellEnd"/>
      <w:proofErr w:type="gramEnd"/>
      <w:r>
        <w:t xml:space="preserve">, </w:t>
      </w:r>
      <w:proofErr w:type="spellStart"/>
      <w:r>
        <w:t>Suit.diamonds:red</w:t>
      </w:r>
      <w:proofErr w:type="spellEnd"/>
      <w:r>
        <w:t xml:space="preserve">, </w:t>
      </w:r>
      <w:proofErr w:type="spellStart"/>
      <w:r>
        <w:t>Suit.hearts:red</w:t>
      </w:r>
      <w:proofErr w:type="spellEnd"/>
      <w:r>
        <w:t xml:space="preserve">, </w:t>
      </w:r>
      <w:proofErr w:type="spellStart"/>
      <w:r>
        <w:t>Suit.spades:black</w:t>
      </w:r>
      <w:proofErr w:type="spellEnd"/>
      <w:r>
        <w:t>}</w:t>
      </w:r>
    </w:p>
    <w:p w14:paraId="5D03B10C" w14:textId="77777777" w:rsidR="008D15CB" w:rsidRDefault="008D15CB" w:rsidP="008D15CB">
      <w:pPr>
        <w:pStyle w:val="codeBlock"/>
      </w:pPr>
    </w:p>
    <w:p w14:paraId="71AC0C72" w14:textId="59D28720" w:rsidR="008D15CB" w:rsidRPr="00BC403F" w:rsidRDefault="008D15CB" w:rsidP="008D15CB">
      <w:r>
        <w:t xml:space="preserve">(In the last example above, </w:t>
      </w:r>
      <w:r w:rsidRPr="006627CF">
        <w:rPr>
          <w:rStyle w:val="codeChar"/>
        </w:rPr>
        <w:t>Suit</w:t>
      </w:r>
      <w:r>
        <w:t xml:space="preserve"> is an</w:t>
      </w:r>
      <w:r w:rsidR="004D01E7">
        <w:t xml:space="preserve"> </w:t>
      </w:r>
      <w:r w:rsidR="004D01E7" w:rsidRPr="004D01E7">
        <w:rPr>
          <w:rStyle w:val="Link"/>
        </w:rPr>
        <w:fldChar w:fldCharType="begin"/>
      </w:r>
      <w:r w:rsidR="004D01E7" w:rsidRPr="004D01E7">
        <w:rPr>
          <w:rStyle w:val="Link"/>
        </w:rPr>
        <w:instrText xml:space="preserve"> REF _Ref172622856 \h </w:instrText>
      </w:r>
      <w:r w:rsidR="004D01E7">
        <w:rPr>
          <w:rStyle w:val="Link"/>
        </w:rPr>
        <w:instrText xml:space="preserve"> \* MERGEFORMAT </w:instrText>
      </w:r>
      <w:r w:rsidR="004D01E7" w:rsidRPr="004D01E7">
        <w:rPr>
          <w:rStyle w:val="Link"/>
        </w:rPr>
      </w:r>
      <w:r w:rsidR="004D01E7" w:rsidRPr="004D01E7">
        <w:rPr>
          <w:rStyle w:val="Link"/>
        </w:rPr>
        <w:fldChar w:fldCharType="separate"/>
      </w:r>
      <w:r w:rsidR="00FA56BB" w:rsidRPr="00FA56BB">
        <w:rPr>
          <w:rStyle w:val="Link"/>
        </w:rPr>
        <w:t>Enum</w:t>
      </w:r>
      <w:r w:rsidR="004D01E7" w:rsidRPr="004D01E7">
        <w:rPr>
          <w:rStyle w:val="Link"/>
        </w:rPr>
        <w:fldChar w:fldCharType="end"/>
      </w:r>
      <w:r>
        <w:t>)</w:t>
      </w:r>
    </w:p>
    <w:p w14:paraId="60A278FB" w14:textId="66A61EE9" w:rsidR="00C526FE" w:rsidRDefault="00C526FE" w:rsidP="008D15CB">
      <w:pPr>
        <w:pStyle w:val="Heading3"/>
      </w:pPr>
      <w:bookmarkStart w:id="432" w:name="_Ref172622757"/>
      <w:r>
        <w:t>Let</w:t>
      </w:r>
    </w:p>
    <w:p w14:paraId="53CF8E15" w14:textId="0308C020" w:rsidR="00C526FE" w:rsidRDefault="00C526FE" w:rsidP="00C526FE">
      <w:r>
        <w:t>A named-value defined in a</w:t>
      </w:r>
      <w:ins w:id="433" w:author="BernardUK" w:date="2025-01-05T17:23:00Z">
        <w:r w:rsidR="00574454">
          <w:t xml:space="preserve"> </w:t>
        </w:r>
      </w:ins>
      <w:r w:rsidRPr="00C526FE">
        <w:rPr>
          <w:rStyle w:val="Link"/>
        </w:rPr>
        <w:fldChar w:fldCharType="begin"/>
      </w:r>
      <w:r w:rsidRPr="00C526FE">
        <w:rPr>
          <w:rStyle w:val="Link"/>
        </w:rPr>
        <w:instrText xml:space="preserve"> REF _Ref172635185 \h </w:instrText>
      </w:r>
      <w:r>
        <w:rPr>
          <w:rStyle w:val="Link"/>
        </w:rPr>
        <w:instrText xml:space="preserve"> \* MERGEFORMAT </w:instrText>
      </w:r>
      <w:r w:rsidRPr="00C526FE">
        <w:rPr>
          <w:rStyle w:val="Link"/>
        </w:rPr>
      </w:r>
      <w:r w:rsidRPr="00C526FE">
        <w:rPr>
          <w:rStyle w:val="Link"/>
        </w:rPr>
        <w:fldChar w:fldCharType="separate"/>
      </w:r>
      <w:r w:rsidR="00FA56BB" w:rsidRPr="00FA56BB">
        <w:rPr>
          <w:rStyle w:val="Link"/>
        </w:rPr>
        <w:t>Let statement</w:t>
      </w:r>
      <w:r w:rsidRPr="00C526FE">
        <w:rPr>
          <w:rStyle w:val="Link"/>
        </w:rPr>
        <w:fldChar w:fldCharType="end"/>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w:t>
      </w:r>
      <w:proofErr w:type="spellStart"/>
      <w:r>
        <w:t>a</w:t>
      </w:r>
      <w:proofErr w:type="spellEnd"/>
      <w:r>
        <w:t xml:space="preserve">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Pr>
          <w:rStyle w:val="Link"/>
          <w:b w:val="0"/>
          <w:bCs/>
        </w:rPr>
        <w:t>Error! Not a valid bookmark self-reference.</w:t>
      </w:r>
      <w:r w:rsidRPr="00FA0773">
        <w:rPr>
          <w:rStyle w:val="Link"/>
        </w:rPr>
        <w:fldChar w:fldCharType="end"/>
      </w:r>
      <w:r>
        <w:t xml:space="preserve"> but also has unique characteristics:</w:t>
      </w:r>
    </w:p>
    <w:p w14:paraId="5C8A9804" w14:textId="77777777" w:rsidR="00C526FE" w:rsidRDefault="00C526FE">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4BF6A9DE" w14:textId="77777777" w:rsidR="00C526FE" w:rsidRDefault="00C526FE">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50DF9060" w14:textId="77777777" w:rsidR="00C526FE" w:rsidRDefault="00C526FE">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36A2C97B" w14:textId="1C0D4A0E" w:rsidR="00C526FE" w:rsidRPr="00C526FE" w:rsidRDefault="00C526FE">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7066719D" w14:textId="29814E38" w:rsidR="008D15CB" w:rsidRDefault="008D15CB" w:rsidP="008D15CB">
      <w:pPr>
        <w:pStyle w:val="Heading3"/>
      </w:pPr>
      <w:r>
        <w:t>Variable</w:t>
      </w:r>
      <w:bookmarkEnd w:id="432"/>
    </w:p>
    <w:p w14:paraId="6200D34B" w14:textId="3A2470B2" w:rsidR="00600265" w:rsidRDefault="00600265" w:rsidP="007F5297">
      <w:r>
        <w:t>A variable is a named value where the value may change during the running of the program.</w:t>
      </w:r>
    </w:p>
    <w:p w14:paraId="6CC3348F" w14:textId="58169E9B" w:rsidR="004D01E7" w:rsidRDefault="00600265" w:rsidP="007F5297">
      <w:r>
        <w:t xml:space="preserve">The name of a variable follows the rules for </w:t>
      </w:r>
      <w:r w:rsidR="004D01E7">
        <w:t>all identifiers</w:t>
      </w:r>
    </w:p>
    <w:p w14:paraId="14D50435" w14:textId="3E740755" w:rsidR="00BF1A79" w:rsidRPr="007F5297" w:rsidRDefault="00BF1A79" w:rsidP="007F5297">
      <w:pPr>
        <w:rPr>
          <w:rStyle w:val="Link"/>
          <w:rFonts w:asciiTheme="minorHAnsi" w:hAnsiTheme="minorHAnsi"/>
          <w:b w:val="0"/>
          <w:color w:val="auto"/>
          <w:u w:val="none"/>
        </w:rPr>
      </w:pPr>
      <w:r>
        <w:t xml:space="preserve">A variable is defined using a </w:t>
      </w:r>
      <w:r w:rsidRPr="00BF1A79">
        <w:rPr>
          <w:rStyle w:val="Link"/>
        </w:rPr>
        <w:fldChar w:fldCharType="begin"/>
      </w:r>
      <w:r w:rsidRPr="00BF1A79">
        <w:rPr>
          <w:rStyle w:val="Link"/>
        </w:rPr>
        <w:instrText xml:space="preserve"> REF _Ref172635207 \h </w:instrText>
      </w:r>
      <w:r>
        <w:rPr>
          <w:rStyle w:val="Link"/>
        </w:rPr>
        <w:instrText xml:space="preserve"> \* MERGEFORMAT </w:instrText>
      </w:r>
      <w:r w:rsidRPr="00BF1A79">
        <w:rPr>
          <w:rStyle w:val="Link"/>
        </w:rPr>
      </w:r>
      <w:r w:rsidRPr="00BF1A79">
        <w:rPr>
          <w:rStyle w:val="Link"/>
        </w:rPr>
        <w:fldChar w:fldCharType="separate"/>
      </w:r>
      <w:r w:rsidR="004348F7">
        <w:rPr>
          <w:rStyle w:val="Link"/>
        </w:rPr>
        <w:t xml:space="preserve">Variable </w:t>
      </w:r>
      <w:r w:rsidR="00FA56BB" w:rsidRPr="00FA56BB">
        <w:rPr>
          <w:rStyle w:val="Link"/>
        </w:rPr>
        <w:t>statement</w:t>
      </w:r>
      <w:r w:rsidRPr="00BF1A79">
        <w:rPr>
          <w:rStyle w:val="Link"/>
        </w:rPr>
        <w:fldChar w:fldCharType="end"/>
      </w:r>
      <w:r>
        <w:t xml:space="preserve"> and may be re-assigned using a </w:t>
      </w:r>
      <w:r w:rsidRPr="00BF1A79">
        <w:rPr>
          <w:rStyle w:val="Link"/>
        </w:rPr>
        <w:fldChar w:fldCharType="begin"/>
      </w:r>
      <w:r w:rsidRPr="00BF1A79">
        <w:rPr>
          <w:rStyle w:val="Link"/>
        </w:rPr>
        <w:instrText xml:space="preserve"> REF _Ref172640936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Set statement</w:t>
      </w:r>
      <w:r w:rsidRPr="00BF1A79">
        <w:rPr>
          <w:rStyle w:val="Link"/>
        </w:rPr>
        <w:fldChar w:fldCharType="end"/>
      </w:r>
    </w:p>
    <w:p w14:paraId="7B0818A5" w14:textId="12A0FD9D" w:rsidR="00BF1A79" w:rsidRDefault="00BF1A79" w:rsidP="007F5297">
      <w:r>
        <w:t xml:space="preserve">Elan is a </w:t>
      </w:r>
      <w:proofErr w:type="gramStart"/>
      <w:r>
        <w:t>statically-typed</w:t>
      </w:r>
      <w:proofErr w:type="gramEnd"/>
      <w:r>
        <w:t xml:space="preserve"> language, so that each variable always has a defined type and any value assigned to that variable must be compatible with that type.</w:t>
      </w:r>
    </w:p>
    <w:p w14:paraId="39A02D69" w14:textId="69B275F6" w:rsidR="009B48F4" w:rsidRDefault="009B48F4" w:rsidP="009B48F4">
      <w:pPr>
        <w:pStyle w:val="Heading3"/>
      </w:pPr>
      <w:bookmarkStart w:id="434" w:name="_Ref172622759"/>
      <w:r>
        <w:t>Parameter</w:t>
      </w:r>
      <w:bookmarkEnd w:id="434"/>
    </w:p>
    <w:p w14:paraId="1A0EBC7C" w14:textId="4A00EF76" w:rsidR="00BF1A79" w:rsidRDefault="00BF1A79">
      <w:pPr>
        <w:pStyle w:val="ListParagraph"/>
        <w:numPr>
          <w:ilvl w:val="0"/>
          <w:numId w:val="29"/>
        </w:numPr>
      </w:pPr>
      <w:r>
        <w:t>A parameter is a specific kind of variable, defined as part of a method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Function</w:t>
      </w:r>
      <w:r w:rsidR="00FA56BB">
        <w:t xml:space="preserve"> and procedure</w:t>
      </w:r>
      <w:r w:rsidRPr="00BF1A79">
        <w:rPr>
          <w:rStyle w:val="Link"/>
        </w:rPr>
        <w:fldChar w:fldCharType="end"/>
      </w:r>
      <w:r>
        <w:t xml:space="preserve"> or </w:t>
      </w:r>
      <w:r w:rsidRPr="00BF1A79">
        <w:rPr>
          <w:rStyle w:val="Link"/>
        </w:rPr>
        <w:fldChar w:fldCharType="begin"/>
      </w:r>
      <w:r w:rsidRPr="00BF1A79">
        <w:rPr>
          <w:rStyle w:val="Link"/>
        </w:rPr>
        <w:instrText xml:space="preserve"> REF _Ref172623332 \h </w:instrText>
      </w:r>
      <w:r>
        <w:rPr>
          <w:rStyle w:val="Link"/>
        </w:rPr>
        <w:instrText xml:space="preserve"> \* MERGEFORMAT </w:instrText>
      </w:r>
      <w:r w:rsidRPr="00BF1A79">
        <w:rPr>
          <w:rStyle w:val="Link"/>
        </w:rPr>
      </w:r>
      <w:r w:rsidRPr="00BF1A79">
        <w:rPr>
          <w:rStyle w:val="Link"/>
        </w:rPr>
        <w:fldChar w:fldCharType="separate"/>
      </w:r>
      <w:r w:rsidR="00FA56BB">
        <w:rPr>
          <w:rStyle w:val="Link"/>
          <w:b w:val="0"/>
          <w:bCs/>
        </w:rPr>
        <w:t>Error! Reference source not found.</w:t>
      </w:r>
      <w:r w:rsidRPr="00BF1A79">
        <w:rPr>
          <w:rStyle w:val="Link"/>
        </w:rPr>
        <w:fldChar w:fldCharType="end"/>
      </w:r>
      <w:r w:rsidRPr="00BF1A79">
        <w:t>)</w:t>
      </w:r>
      <w:r>
        <w:t xml:space="preserve"> for the purpose of capturing an argument being passed into that method.</w:t>
      </w:r>
    </w:p>
    <w:p w14:paraId="0699A91D" w14:textId="15C7EE2D" w:rsidR="00BF1A79" w:rsidRPr="00BF1A79" w:rsidRDefault="00BF1A79">
      <w:pPr>
        <w:pStyle w:val="ListParagraph"/>
        <w:numPr>
          <w:ilvl w:val="0"/>
          <w:numId w:val="29"/>
        </w:numPr>
      </w:pPr>
      <w:r>
        <w:t xml:space="preserve">See also </w:t>
      </w:r>
      <w:r w:rsidRPr="00BF1A79">
        <w:rPr>
          <w:rStyle w:val="Link"/>
        </w:rPr>
        <w:fldChar w:fldCharType="begin"/>
      </w:r>
      <w:r w:rsidRPr="00BF1A79">
        <w:rPr>
          <w:rStyle w:val="Link"/>
        </w:rPr>
        <w:instrText xml:space="preserve"> REF _Ref172641147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Parameter passing</w:t>
      </w:r>
      <w:r w:rsidRPr="00BF1A79">
        <w:rPr>
          <w:rStyle w:val="Link"/>
        </w:rPr>
        <w:fldChar w:fldCharType="end"/>
      </w:r>
      <w:r>
        <w:t>.</w:t>
      </w:r>
    </w:p>
    <w:p w14:paraId="3FAA343B" w14:textId="7F714C61" w:rsidR="009B48F4" w:rsidRDefault="009B48F4" w:rsidP="009B48F4">
      <w:pPr>
        <w:pStyle w:val="Heading3"/>
      </w:pPr>
      <w:bookmarkStart w:id="435" w:name="_Ref172622765"/>
      <w:bookmarkStart w:id="436" w:name="_Ref181182664"/>
      <w:r>
        <w:t>Index</w:t>
      </w:r>
      <w:bookmarkEnd w:id="435"/>
      <w:r w:rsidR="004D01E7">
        <w:t>ed</w:t>
      </w:r>
      <w:r w:rsidR="00C526FE">
        <w:t xml:space="preserve"> </w:t>
      </w:r>
      <w:r w:rsidR="004D01E7">
        <w:t>Value</w:t>
      </w:r>
      <w:bookmarkEnd w:id="436"/>
    </w:p>
    <w:p w14:paraId="18643ACE" w14:textId="1DA1198A" w:rsidR="00BF1A79" w:rsidRDefault="007F5297" w:rsidP="007F5297">
      <w:r>
        <w:t>If a</w:t>
      </w:r>
      <w:r w:rsidR="00BF1A79">
        <w:t xml:space="preserve"> variable is of an indexable type</w:t>
      </w:r>
      <w:r>
        <w:t xml:space="preserve"> then an index, or a</w:t>
      </w:r>
      <w:r w:rsidR="00C526FE">
        <w:t>n index</w:t>
      </w:r>
      <w:r>
        <w:t xml:space="preserve"> range, may be applied to the variable within an expression. For example:</w:t>
      </w:r>
    </w:p>
    <w:p w14:paraId="0337A091" w14:textId="28645F64" w:rsidR="00C526FE" w:rsidRDefault="004348F7" w:rsidP="007F5297">
      <w:pPr>
        <w:pStyle w:val="codeBlock"/>
      </w:pPr>
      <w:r>
        <w:lastRenderedPageBreak/>
        <w:t xml:space="preserve">variable </w:t>
      </w:r>
      <w:r w:rsidR="007F5297">
        <w:t>a set to "Hello World!"</w:t>
      </w:r>
      <w:r w:rsidR="007F5297">
        <w:br/>
        <w:t xml:space="preserve">print </w:t>
      </w:r>
      <w:proofErr w:type="gramStart"/>
      <w:r w:rsidR="007F5297">
        <w:t>a[</w:t>
      </w:r>
      <w:proofErr w:type="gramEnd"/>
      <w:r w:rsidR="007F5297">
        <w:t>4]</w:t>
      </w:r>
      <w:r w:rsidR="007F5297">
        <w:br/>
        <w:t>print a[4..]</w:t>
      </w:r>
    </w:p>
    <w:p w14:paraId="5A4C26FE" w14:textId="77777777" w:rsidR="00C526FE" w:rsidRDefault="00C526FE" w:rsidP="007F5297">
      <w:pPr>
        <w:pStyle w:val="codeBlock"/>
      </w:pPr>
      <w:r>
        <w:t>print a</w:t>
      </w:r>
      <w:proofErr w:type="gramStart"/>
      <w:r>
        <w:t>[..</w:t>
      </w:r>
      <w:proofErr w:type="gramEnd"/>
      <w:r>
        <w:t>5]</w:t>
      </w:r>
    </w:p>
    <w:p w14:paraId="0769EF74" w14:textId="368F10B9" w:rsidR="007F5297" w:rsidRDefault="00C526FE" w:rsidP="007F5297">
      <w:pPr>
        <w:pStyle w:val="codeBlock"/>
      </w:pPr>
      <w:r>
        <w:t xml:space="preserve">print </w:t>
      </w:r>
      <w:proofErr w:type="gramStart"/>
      <w:r>
        <w:t>a[</w:t>
      </w:r>
      <w:proofErr w:type="gramEnd"/>
      <w:r>
        <w:t>3..4]</w:t>
      </w:r>
      <w:r w:rsidR="007F5297">
        <w:br/>
      </w:r>
    </w:p>
    <w:p w14:paraId="23EBBCC7" w14:textId="58E4FD3A" w:rsidR="007F5297" w:rsidRDefault="007F5297" w:rsidP="007F5297">
      <w:r>
        <w:t xml:space="preserve">See also: </w:t>
      </w:r>
      <w:r w:rsidRPr="007F5297">
        <w:rPr>
          <w:rStyle w:val="Link"/>
        </w:rPr>
        <w:fldChar w:fldCharType="begin"/>
      </w:r>
      <w:r w:rsidRPr="007F5297">
        <w:rPr>
          <w:rStyle w:val="Link"/>
        </w:rPr>
        <w:instrText xml:space="preserve"> REF _Ref172641449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an Array</w:t>
      </w:r>
      <w:r w:rsidRPr="007F5297">
        <w:rPr>
          <w:rStyle w:val="Link"/>
        </w:rPr>
        <w:fldChar w:fldCharType="end"/>
      </w:r>
      <w:r w:rsidRPr="007F5297">
        <w:rPr>
          <w:rStyle w:val="Link"/>
        </w:rPr>
        <w:t>,</w:t>
      </w:r>
      <w:r>
        <w:t xml:space="preserve"> </w:t>
      </w:r>
      <w:r w:rsidRPr="007F5297">
        <w:rPr>
          <w:rStyle w:val="Link"/>
        </w:rPr>
        <w:fldChar w:fldCharType="begin"/>
      </w:r>
      <w:r w:rsidRPr="007F5297">
        <w:rPr>
          <w:rStyle w:val="Link"/>
        </w:rPr>
        <w:instrText xml:space="preserve"> REF _Ref172641460 \h </w:instrText>
      </w:r>
      <w:r>
        <w:rPr>
          <w:rStyle w:val="Link"/>
        </w:rPr>
        <w:instrText xml:space="preserve"> \* MERGEFORMAT </w:instrText>
      </w:r>
      <w:r w:rsidRPr="007F5297">
        <w:rPr>
          <w:rStyle w:val="Link"/>
        </w:rPr>
      </w:r>
      <w:r w:rsidRPr="007F5297">
        <w:rPr>
          <w:rStyle w:val="Link"/>
        </w:rPr>
        <w:fldChar w:fldCharType="separate"/>
      </w:r>
      <w:r w:rsidR="00FA56BB" w:rsidRPr="00FA56BB">
        <w:rPr>
          <w:rStyle w:val="Link"/>
        </w:rPr>
        <w:t>Using a Dictionary</w:t>
      </w:r>
      <w:r w:rsidRPr="007F5297">
        <w:rPr>
          <w:rStyle w:val="Link"/>
        </w:rPr>
        <w:fldChar w:fldCharType="end"/>
      </w:r>
      <w:r>
        <w:t>.</w:t>
      </w:r>
      <w:r w:rsidR="00C91ADF">
        <w:t xml:space="preserve"> </w:t>
      </w:r>
    </w:p>
    <w:p w14:paraId="396EFC22" w14:textId="5FD01E3F" w:rsidR="00C91ADF" w:rsidRDefault="00C91ADF" w:rsidP="00C91ADF">
      <w:pPr>
        <w:tabs>
          <w:tab w:val="left" w:pos="1500"/>
        </w:tabs>
      </w:pPr>
      <w:r>
        <w:rPr>
          <w:b/>
          <w:bCs/>
        </w:rPr>
        <w:t xml:space="preserve">Important: </w:t>
      </w:r>
      <w:r>
        <w:t xml:space="preserve">unlike in many languages, in Elan, indexes (whether, single index, multiple </w:t>
      </w:r>
      <w:proofErr w:type="gramStart"/>
      <w:r>
        <w:t>index</w:t>
      </w:r>
      <w:proofErr w:type="gramEnd"/>
      <w:r>
        <w:t xml:space="preserve">, or index range) are only ever used for </w:t>
      </w:r>
      <w:r>
        <w:rPr>
          <w:i/>
          <w:iCs/>
        </w:rPr>
        <w:t xml:space="preserve">reading </w:t>
      </w:r>
      <w:r w:rsidRPr="00C91ADF">
        <w:t>value(s)</w:t>
      </w:r>
      <w:r>
        <w:t>. Writing a value to a specific index location is done through a method such as:</w:t>
      </w:r>
    </w:p>
    <w:p w14:paraId="0790F5CB" w14:textId="512B6772" w:rsidR="00C91ADF" w:rsidRDefault="00C91ADF">
      <w:pPr>
        <w:pStyle w:val="ListParagraph"/>
        <w:numPr>
          <w:ilvl w:val="0"/>
          <w:numId w:val="31"/>
        </w:numPr>
        <w:tabs>
          <w:tab w:val="left" w:pos="1500"/>
        </w:tabs>
      </w:pPr>
      <w:proofErr w:type="spellStart"/>
      <w:r w:rsidRPr="00C91ADF">
        <w:rPr>
          <w:rStyle w:val="codeChar"/>
        </w:rPr>
        <w:t>putAt</w:t>
      </w:r>
      <w:proofErr w:type="spellEnd"/>
      <w:r>
        <w:t xml:space="preserve"> on an </w:t>
      </w:r>
      <w:r w:rsidR="00200A47">
        <w:rPr>
          <w:rStyle w:val="codeChar"/>
        </w:rPr>
        <w:t>Array</w:t>
      </w:r>
    </w:p>
    <w:p w14:paraId="08FAA69F" w14:textId="1B63A087" w:rsidR="00C91ADF" w:rsidRDefault="00C91ADF">
      <w:pPr>
        <w:pStyle w:val="ListParagraph"/>
        <w:numPr>
          <w:ilvl w:val="0"/>
          <w:numId w:val="31"/>
        </w:numPr>
        <w:tabs>
          <w:tab w:val="left" w:pos="1500"/>
        </w:tabs>
      </w:pPr>
      <w:proofErr w:type="spellStart"/>
      <w:r w:rsidRPr="00C91ADF">
        <w:rPr>
          <w:rStyle w:val="codeChar"/>
        </w:rPr>
        <w:t>withPutAt</w:t>
      </w:r>
      <w:proofErr w:type="spellEnd"/>
      <w:r>
        <w:t xml:space="preserve"> on</w:t>
      </w:r>
      <w:ins w:id="437" w:author="BernardUK" w:date="2025-01-05T17:23:00Z">
        <w:r w:rsidR="00574454">
          <w:t xml:space="preserve"> </w:t>
        </w:r>
      </w:ins>
      <w:r w:rsidR="002366A1">
        <w:t>a List</w:t>
      </w:r>
    </w:p>
    <w:p w14:paraId="224CE11A" w14:textId="532102CD" w:rsidR="00C91ADF" w:rsidRDefault="00C91ADF">
      <w:pPr>
        <w:pStyle w:val="ListParagraph"/>
        <w:numPr>
          <w:ilvl w:val="0"/>
          <w:numId w:val="31"/>
        </w:numPr>
        <w:tabs>
          <w:tab w:val="left" w:pos="1500"/>
        </w:tabs>
      </w:pPr>
      <w:proofErr w:type="spellStart"/>
      <w:r w:rsidRPr="00C91ADF">
        <w:rPr>
          <w:rStyle w:val="codeChar"/>
        </w:rPr>
        <w:t>putAtKey</w:t>
      </w:r>
      <w:proofErr w:type="spellEnd"/>
      <w:r>
        <w:t xml:space="preserve"> on a </w:t>
      </w:r>
      <w:r w:rsidRPr="00C91ADF">
        <w:rPr>
          <w:rStyle w:val="codeChar"/>
        </w:rPr>
        <w:t>Dictionary</w:t>
      </w:r>
    </w:p>
    <w:p w14:paraId="1686E200" w14:textId="50C7E408" w:rsidR="00C91ADF" w:rsidRPr="00C91ADF" w:rsidRDefault="00C91ADF">
      <w:pPr>
        <w:pStyle w:val="ListParagraph"/>
        <w:numPr>
          <w:ilvl w:val="0"/>
          <w:numId w:val="31"/>
        </w:numPr>
        <w:tabs>
          <w:tab w:val="left" w:pos="1500"/>
        </w:tabs>
      </w:pPr>
      <w:proofErr w:type="spellStart"/>
      <w:r w:rsidRPr="00C91ADF">
        <w:rPr>
          <w:rStyle w:val="codeChar"/>
        </w:rPr>
        <w:t>withPutAtKey</w:t>
      </w:r>
      <w:proofErr w:type="spellEnd"/>
      <w:r>
        <w:t xml:space="preserve"> on a</w:t>
      </w:r>
      <w:del w:id="438" w:author="BernardUK" w:date="2025-01-05T20:02:00Z">
        <w:r w:rsidDel="00AF27B5">
          <w:delText>n</w:delText>
        </w:r>
      </w:del>
      <w:r>
        <w:t xml:space="preserve"> </w:t>
      </w:r>
      <w:del w:id="439" w:author="BernardUK" w:date="2025-01-05T20:02:00Z">
        <w:r w:rsidRPr="00C91ADF" w:rsidDel="00AF27B5">
          <w:rPr>
            <w:rStyle w:val="codeChar"/>
          </w:rPr>
          <w:delText>Immutable</w:delText>
        </w:r>
      </w:del>
      <w:proofErr w:type="spellStart"/>
      <w:r w:rsidRPr="00C91ADF">
        <w:rPr>
          <w:rStyle w:val="codeChar"/>
        </w:rPr>
        <w:t>Dictionary</w:t>
      </w:r>
      <w:ins w:id="440" w:author="BernardUK" w:date="2025-01-05T20:02:00Z">
        <w:r w:rsidR="00AF27B5">
          <w:rPr>
            <w:rStyle w:val="codeChar"/>
          </w:rPr>
          <w:t>Immutable</w:t>
        </w:r>
      </w:ins>
      <w:proofErr w:type="spellEnd"/>
    </w:p>
    <w:p w14:paraId="7E6451AE" w14:textId="77777777" w:rsidR="009B48F4" w:rsidRDefault="009B48F4" w:rsidP="009B48F4">
      <w:pPr>
        <w:pStyle w:val="Heading3"/>
      </w:pPr>
      <w:bookmarkStart w:id="441" w:name="_Ref172621932"/>
      <w:bookmarkStart w:id="442" w:name="_Ref172622769"/>
      <w:bookmarkStart w:id="443" w:name="_Ref172622856"/>
      <w:r>
        <w:t>Enum</w:t>
      </w:r>
      <w:bookmarkEnd w:id="441"/>
      <w:bookmarkEnd w:id="442"/>
      <w:bookmarkEnd w:id="443"/>
    </w:p>
    <w:p w14:paraId="61F578F1" w14:textId="020FD55C" w:rsidR="008B6F67" w:rsidRDefault="008B6F67" w:rsidP="008B6F67">
      <w:r>
        <w:rPr>
          <w:rFonts w:eastAsia="Times New Roman"/>
          <w:lang w:eastAsia="en-GB"/>
        </w:rPr>
        <w:t xml:space="preserve">Explanatory video: </w:t>
      </w:r>
      <w:hyperlink r:id="rId13" w:history="1">
        <w:r w:rsidRPr="00AD5FDE">
          <w:rPr>
            <w:rStyle w:val="Hyperlink"/>
          </w:rPr>
          <w:t>https://www.youtube.com/watch?v=k0IPAnNCDh0&amp;list=PLhZaBW7EbafOPO4YyuovGI1prCViAeVKM&amp;index=19&amp;pp=gAQBiAQB</w:t>
        </w:r>
      </w:hyperlink>
      <w:r>
        <w:t xml:space="preserve"> </w:t>
      </w:r>
    </w:p>
    <w:p w14:paraId="699E6EF4" w14:textId="1E340213" w:rsidR="009B48F4" w:rsidRDefault="009B48F4" w:rsidP="009B48F4">
      <w:r>
        <w:t xml:space="preserve">An </w:t>
      </w:r>
      <w:proofErr w:type="spellStart"/>
      <w:r w:rsidRPr="009E079C">
        <w:rPr>
          <w:rStyle w:val="codeChar"/>
        </w:rPr>
        <w:t>enum</w:t>
      </w:r>
      <w:proofErr w:type="spellEnd"/>
      <w:r>
        <w:t xml:space="preserve"> – short for ‘enumeration’ – is the simplest form of</w:t>
      </w:r>
      <w:ins w:id="444" w:author="BernardUK" w:date="2025-01-05T17:23:00Z">
        <w:r w:rsidR="00574454">
          <w:t xml:space="preserve"> </w:t>
        </w:r>
      </w:ins>
      <w:r>
        <w:t>‘user-defined type</w:t>
      </w:r>
      <w:proofErr w:type="gramStart"/>
      <w:r>
        <w:t>’ ,</w:t>
      </w:r>
      <w:proofErr w:type="gramEnd"/>
      <w:r>
        <w:t xml:space="preserve"> specifying a set of values, each defined as a name, such that a variable of that type must always hold one of those values.</w:t>
      </w:r>
    </w:p>
    <w:p w14:paraId="7E137275" w14:textId="77777777" w:rsidR="009B48F4" w:rsidRDefault="009B48F4" w:rsidP="009B48F4">
      <w:pPr>
        <w:pStyle w:val="Heading4"/>
      </w:pPr>
      <w:bookmarkStart w:id="445" w:name="_Toc170738548"/>
      <w:r>
        <w:t>Type name</w:t>
      </w:r>
      <w:bookmarkEnd w:id="445"/>
    </w:p>
    <w:p w14:paraId="4B1B0151" w14:textId="485D86F1" w:rsidR="009B48F4" w:rsidRDefault="009B48F4" w:rsidP="009B48F4">
      <w:r>
        <w:t xml:space="preserve">The name given to an </w:t>
      </w:r>
      <w:proofErr w:type="spellStart"/>
      <w:r w:rsidRPr="009E079C">
        <w:rPr>
          <w:rStyle w:val="codeChar"/>
        </w:rPr>
        <w:t>enum</w:t>
      </w:r>
      <w:proofErr w:type="spellEnd"/>
      <w:r>
        <w:t xml:space="preserve"> (see below), which must begin with a capital, is used as the Type name, when passing a value to or from a procedure </w:t>
      </w:r>
      <w:r w:rsidR="00F6189F">
        <w:t>or</w:t>
      </w:r>
      <w:r>
        <w:t xml:space="preserve"> function.</w:t>
      </w:r>
    </w:p>
    <w:p w14:paraId="660E625B" w14:textId="77777777" w:rsidR="009B48F4" w:rsidRDefault="009B48F4" w:rsidP="009B48F4">
      <w:pPr>
        <w:pStyle w:val="Heading4"/>
      </w:pPr>
      <w:bookmarkStart w:id="446" w:name="_Toc170738549"/>
      <w:r>
        <w:t xml:space="preserve">Defining an </w:t>
      </w:r>
      <w:proofErr w:type="spellStart"/>
      <w:r>
        <w:t>enum</w:t>
      </w:r>
      <w:bookmarkEnd w:id="446"/>
      <w:proofErr w:type="spellEnd"/>
    </w:p>
    <w:p w14:paraId="50E02668" w14:textId="77777777" w:rsidR="009B48F4" w:rsidRDefault="009B48F4" w:rsidP="009B48F4">
      <w:r>
        <w:t>Example</w:t>
      </w:r>
    </w:p>
    <w:p w14:paraId="0537F4D5" w14:textId="625FB3B7" w:rsidR="009B48F4" w:rsidRDefault="009B48F4" w:rsidP="009B48F4">
      <w:pPr>
        <w:pStyle w:val="code"/>
      </w:pPr>
      <w:proofErr w:type="spellStart"/>
      <w:r>
        <w:t>enum</w:t>
      </w:r>
      <w:proofErr w:type="spellEnd"/>
      <w:r>
        <w:t xml:space="preserve"> Status incomplete, ready, running, stopped, invalid</w:t>
      </w:r>
    </w:p>
    <w:p w14:paraId="0C4BAFDB" w14:textId="77777777" w:rsidR="009B48F4" w:rsidRDefault="009B48F4" w:rsidP="009B48F4">
      <w:pPr>
        <w:pStyle w:val="code"/>
      </w:pPr>
    </w:p>
    <w:p w14:paraId="4EA62991" w14:textId="6C96B049" w:rsidR="009B48F4" w:rsidRDefault="009B48F4" w:rsidP="009B48F4">
      <w:r>
        <w:t>Further</w:t>
      </w:r>
      <w:ins w:id="447" w:author="BernardUK" w:date="2025-01-05T17:23:00Z">
        <w:r w:rsidR="00574454">
          <w:t xml:space="preserve"> </w:t>
        </w:r>
      </w:ins>
      <w:r>
        <w:t xml:space="preserve">examples of </w:t>
      </w:r>
      <w:proofErr w:type="spellStart"/>
      <w:r w:rsidRPr="00216EE8">
        <w:rPr>
          <w:rStyle w:val="codeChar"/>
        </w:rPr>
        <w:t>enum</w:t>
      </w:r>
      <w:proofErr w:type="spellEnd"/>
      <w:r>
        <w:t xml:space="preserve"> may be seen in </w:t>
      </w:r>
      <w:r w:rsidRPr="00E20610">
        <w:rPr>
          <w:rStyle w:val="Link"/>
        </w:rPr>
        <w:fldChar w:fldCharType="begin"/>
      </w:r>
      <w:r w:rsidRPr="00E20610">
        <w:rPr>
          <w:rStyle w:val="Link"/>
        </w:rPr>
        <w:instrText xml:space="preserve"> REF _Ref170911937 \h </w:instrText>
      </w:r>
      <w:r>
        <w:rPr>
          <w:rStyle w:val="Link"/>
        </w:rPr>
        <w:instrText xml:space="preserve"> \* MERGEFORMAT </w:instrText>
      </w:r>
      <w:r w:rsidRPr="00E20610">
        <w:rPr>
          <w:rStyle w:val="Link"/>
        </w:rPr>
      </w:r>
      <w:r w:rsidRPr="00E20610">
        <w:rPr>
          <w:rStyle w:val="Link"/>
        </w:rPr>
        <w:fldChar w:fldCharType="separate"/>
      </w:r>
      <w:r w:rsidR="00FA56BB">
        <w:rPr>
          <w:rStyle w:val="Link"/>
          <w:b w:val="0"/>
          <w:bCs/>
        </w:rPr>
        <w:t>Error! Reference source not found.</w:t>
      </w:r>
      <w:r w:rsidRPr="00E20610">
        <w:rPr>
          <w:rStyle w:val="Link"/>
        </w:rPr>
        <w:fldChar w:fldCharType="end"/>
      </w:r>
      <w:r>
        <w:t>.</w:t>
      </w:r>
    </w:p>
    <w:p w14:paraId="579584AE" w14:textId="77777777" w:rsidR="009B48F4" w:rsidRDefault="009B48F4" w:rsidP="009B48F4">
      <w:pPr>
        <w:pStyle w:val="Heading4"/>
      </w:pPr>
      <w:bookmarkStart w:id="448" w:name="_Toc170738550"/>
      <w:r>
        <w:t xml:space="preserve">Using an </w:t>
      </w:r>
      <w:proofErr w:type="spellStart"/>
      <w:r>
        <w:t>enum</w:t>
      </w:r>
      <w:bookmarkEnd w:id="448"/>
      <w:proofErr w:type="spellEnd"/>
    </w:p>
    <w:p w14:paraId="1E0FDB5C" w14:textId="77777777" w:rsidR="009B48F4" w:rsidRDefault="009B48F4" w:rsidP="009B48F4">
      <w:r>
        <w:t xml:space="preserve">The value is specified by the </w:t>
      </w:r>
      <w:proofErr w:type="gramStart"/>
      <w:r>
        <w:t>type</w:t>
      </w:r>
      <w:proofErr w:type="gramEnd"/>
      <w:r>
        <w:t xml:space="preserve"> name for the specified </w:t>
      </w:r>
      <w:proofErr w:type="spellStart"/>
      <w:r>
        <w:t>enum</w:t>
      </w:r>
      <w:proofErr w:type="spellEnd"/>
      <w:r>
        <w:t>, followed by a dot and the value name, for example:</w:t>
      </w:r>
    </w:p>
    <w:p w14:paraId="615F0B39" w14:textId="46C3455B" w:rsidR="009B48F4" w:rsidRDefault="004348F7" w:rsidP="009B48F4">
      <w:pPr>
        <w:pStyle w:val="code"/>
      </w:pPr>
      <w:r>
        <w:t xml:space="preserve">variable </w:t>
      </w:r>
      <w:r w:rsidR="009B48F4">
        <w:t xml:space="preserve">x set to </w:t>
      </w:r>
      <w:proofErr w:type="spellStart"/>
      <w:r w:rsidR="009B48F4">
        <w:t>Status.ready</w:t>
      </w:r>
      <w:proofErr w:type="spellEnd"/>
    </w:p>
    <w:p w14:paraId="163E6965" w14:textId="77777777" w:rsidR="009B48F4" w:rsidRDefault="009B48F4" w:rsidP="009B48F4">
      <w:pPr>
        <w:pStyle w:val="Heading4"/>
      </w:pPr>
      <w:bookmarkStart w:id="449" w:name="_Toc170738551"/>
      <w:r>
        <w:t>Notes</w:t>
      </w:r>
      <w:bookmarkEnd w:id="449"/>
    </w:p>
    <w:p w14:paraId="735DF971" w14:textId="77777777" w:rsidR="009B48F4" w:rsidRDefault="009B48F4">
      <w:pPr>
        <w:pStyle w:val="ListParagraph"/>
        <w:numPr>
          <w:ilvl w:val="0"/>
          <w:numId w:val="7"/>
        </w:numPr>
      </w:pPr>
      <w:r>
        <w:t xml:space="preserve">Enums are </w:t>
      </w:r>
      <w:r w:rsidRPr="00CB5575">
        <w:rPr>
          <w:i/>
          <w:iCs/>
        </w:rPr>
        <w:t>read-only</w:t>
      </w:r>
      <w:r>
        <w:t xml:space="preserve"> – once they have been defined it is not possible to add, remove, or update the values.</w:t>
      </w:r>
    </w:p>
    <w:p w14:paraId="20CEFD3A" w14:textId="138FDD0A" w:rsidR="009B48F4" w:rsidRPr="00BF1A79" w:rsidRDefault="009B48F4" w:rsidP="009B48F4">
      <w:pPr>
        <w:rPr>
          <w:rFonts w:asciiTheme="majorHAnsi" w:eastAsiaTheme="majorEastAsia" w:hAnsiTheme="majorHAnsi" w:cstheme="majorBidi"/>
          <w:color w:val="0F4761" w:themeColor="accent1" w:themeShade="BF"/>
          <w:sz w:val="44"/>
          <w:szCs w:val="32"/>
        </w:rPr>
      </w:pPr>
      <w:r>
        <w:t>Example:</w:t>
      </w:r>
    </w:p>
    <w:p w14:paraId="6D7AD99C" w14:textId="4AC995AE" w:rsidR="009B48F4" w:rsidRPr="00A93B9A" w:rsidRDefault="009B48F4" w:rsidP="009B48F4">
      <w:pPr>
        <w:pStyle w:val="codeBlock"/>
      </w:pPr>
      <w:proofErr w:type="spellStart"/>
      <w:r>
        <w:t>enum</w:t>
      </w:r>
      <w:proofErr w:type="spellEnd"/>
      <w:r>
        <w:t xml:space="preserve"> Suit clubs, diamonds, hearts, spades</w:t>
      </w:r>
    </w:p>
    <w:p w14:paraId="485593B7" w14:textId="5C54A5E4" w:rsidR="008D15CB" w:rsidRDefault="008D15CB" w:rsidP="008D15CB">
      <w:pPr>
        <w:pStyle w:val="Heading2"/>
      </w:pPr>
      <w:bookmarkStart w:id="450" w:name="_Toc187241156"/>
      <w:r>
        <w:lastRenderedPageBreak/>
        <w:t>Operator</w:t>
      </w:r>
      <w:bookmarkEnd w:id="450"/>
    </w:p>
    <w:p w14:paraId="2FE9B620" w14:textId="55FE218C" w:rsidR="00D331AF" w:rsidRDefault="00D331AF" w:rsidP="008D15CB">
      <w:pPr>
        <w:pStyle w:val="Heading3"/>
      </w:pPr>
      <w:bookmarkStart w:id="451" w:name="_Ref178761201"/>
      <w:r>
        <w:t>Arithmetic operators</w:t>
      </w:r>
      <w:bookmarkEnd w:id="451"/>
    </w:p>
    <w:p w14:paraId="7BB8C32F" w14:textId="259B5D90" w:rsidR="00D331AF" w:rsidRPr="00D331AF" w:rsidRDefault="00D331AF" w:rsidP="008D15CB">
      <w:r>
        <w:t xml:space="preserve">Arithmetic operators can be applied to </w:t>
      </w:r>
      <w:r w:rsidRPr="00D331AF">
        <w:rPr>
          <w:rStyle w:val="codeChar"/>
        </w:rPr>
        <w:t>Float</w:t>
      </w:r>
      <w:r>
        <w:t xml:space="preserve"> or </w:t>
      </w:r>
      <w:r w:rsidRPr="00D331AF">
        <w:rPr>
          <w:rStyle w:val="codeChar"/>
        </w:rPr>
        <w:t>Int</w:t>
      </w:r>
      <w:r>
        <w:t xml:space="preserve"> arguments, but the result is always a </w:t>
      </w:r>
      <w:r w:rsidRPr="00D331AF">
        <w:rPr>
          <w:rStyle w:val="codeChar"/>
        </w:rPr>
        <w:t>Float</w:t>
      </w:r>
      <w:r>
        <w:t>:</w:t>
      </w:r>
    </w:p>
    <w:p w14:paraId="41B404D3" w14:textId="35674447"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2^3</w:t>
      </w:r>
      <w:r>
        <w:t xml:space="preserve">  </w:t>
      </w:r>
      <w:ins w:id="452" w:author="BernardUK" w:date="2025-01-05T17:24:00Z">
        <w:r w:rsidR="00574454">
          <w:t xml:space="preserve"> </w:t>
        </w:r>
      </w:ins>
      <w:r>
        <w:t xml:space="preserve">gives </w:t>
      </w:r>
      <w:r w:rsidRPr="00D331AF">
        <w:rPr>
          <w:rStyle w:val="codeChar"/>
        </w:rPr>
        <w:t>8</w:t>
      </w:r>
    </w:p>
    <w:p w14:paraId="661DD4B0" w14:textId="5E9700C8"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53" w:author="BernardUK" w:date="2025-01-05T17:24:00Z">
        <w:r w:rsidR="00574454">
          <w:t xml:space="preserve"> </w:t>
        </w:r>
      </w:ins>
      <w:r>
        <w:t xml:space="preserve">gives </w:t>
      </w:r>
      <w:r>
        <w:rPr>
          <w:rStyle w:val="codeChar"/>
        </w:rPr>
        <w:t>0.666…</w:t>
      </w:r>
    </w:p>
    <w:p w14:paraId="69C46887" w14:textId="0215D220" w:rsidR="00D331AF" w:rsidRPr="00D331AF" w:rsidRDefault="00D331AF">
      <w:pPr>
        <w:pStyle w:val="ListParagraph"/>
        <w:numPr>
          <w:ilvl w:val="0"/>
          <w:numId w:val="16"/>
        </w:numPr>
      </w:pPr>
      <w:r w:rsidRPr="00D331AF">
        <w:rPr>
          <w:rStyle w:val="codeChar"/>
        </w:rPr>
        <w:t>2</w:t>
      </w:r>
      <w:r>
        <w:rPr>
          <w:rStyle w:val="codeChar"/>
        </w:rPr>
        <w:t>*</w:t>
      </w:r>
      <w:r w:rsidRPr="00D331AF">
        <w:rPr>
          <w:rStyle w:val="codeChar"/>
        </w:rPr>
        <w:t>3</w:t>
      </w:r>
      <w:r>
        <w:t xml:space="preserve">  </w:t>
      </w:r>
      <w:ins w:id="454" w:author="BernardUK" w:date="2025-01-05T17:24:00Z">
        <w:r w:rsidR="00574454">
          <w:t xml:space="preserve"> </w:t>
        </w:r>
      </w:ins>
      <w:r>
        <w:t xml:space="preserve">gives </w:t>
      </w:r>
      <w:r w:rsidRPr="00D331AF">
        <w:rPr>
          <w:rStyle w:val="codeChar"/>
        </w:rPr>
        <w:t>6</w:t>
      </w:r>
    </w:p>
    <w:p w14:paraId="53918A3E" w14:textId="4AF785C5" w:rsidR="00D331AF" w:rsidRPr="00D331AF" w:rsidRDefault="00D331AF">
      <w:pPr>
        <w:pStyle w:val="ListParagraph"/>
        <w:numPr>
          <w:ilvl w:val="0"/>
          <w:numId w:val="16"/>
        </w:numPr>
      </w:pPr>
      <w:r w:rsidRPr="00D331AF">
        <w:rPr>
          <w:rStyle w:val="codeChar"/>
        </w:rPr>
        <w:t xml:space="preserve">2 </w:t>
      </w:r>
      <w:r>
        <w:rPr>
          <w:rStyle w:val="codeChar"/>
        </w:rPr>
        <w:t>+</w:t>
      </w:r>
      <w:r w:rsidRPr="00D331AF">
        <w:rPr>
          <w:rStyle w:val="codeChar"/>
        </w:rPr>
        <w:t xml:space="preserve"> 3</w:t>
      </w:r>
      <w:r>
        <w:t xml:space="preserve">  </w:t>
      </w:r>
      <w:ins w:id="455" w:author="BernardUK" w:date="2025-01-05T17:24:00Z">
        <w:r w:rsidR="00574454">
          <w:t xml:space="preserve"> </w:t>
        </w:r>
      </w:ins>
      <w:r>
        <w:t xml:space="preserve">gives </w:t>
      </w:r>
      <w:r>
        <w:rPr>
          <w:rStyle w:val="codeChar"/>
        </w:rPr>
        <w:t>5</w:t>
      </w:r>
    </w:p>
    <w:p w14:paraId="05B7FE4A" w14:textId="28EC05A2" w:rsidR="00D331AF" w:rsidRPr="003413DD" w:rsidRDefault="00D331AF">
      <w:pPr>
        <w:pStyle w:val="ListParagraph"/>
        <w:numPr>
          <w:ilvl w:val="0"/>
          <w:numId w:val="16"/>
        </w:numPr>
        <w:rPr>
          <w:rStyle w:val="codeChar"/>
          <w:rFonts w:asciiTheme="minorHAnsi" w:hAnsiTheme="minorHAnsi"/>
          <w:color w:val="auto"/>
          <w:sz w:val="22"/>
        </w:rPr>
      </w:pPr>
      <w:r w:rsidRPr="00D331AF">
        <w:rPr>
          <w:rStyle w:val="codeChar"/>
        </w:rPr>
        <w:t xml:space="preserve">2 </w:t>
      </w:r>
      <w:r>
        <w:rPr>
          <w:rStyle w:val="codeChar"/>
        </w:rPr>
        <w:t xml:space="preserve">- </w:t>
      </w:r>
      <w:r w:rsidRPr="00D331AF">
        <w:rPr>
          <w:rStyle w:val="codeChar"/>
        </w:rPr>
        <w:t>3</w:t>
      </w:r>
      <w:r>
        <w:t xml:space="preserve">  </w:t>
      </w:r>
      <w:ins w:id="456" w:author="BernardUK" w:date="2025-01-05T17:24:00Z">
        <w:r w:rsidR="00574454">
          <w:t xml:space="preserve"> </w:t>
        </w:r>
      </w:ins>
      <w:r>
        <w:t xml:space="preserve">gives </w:t>
      </w:r>
      <w:r>
        <w:rPr>
          <w:rStyle w:val="codeChar"/>
        </w:rPr>
        <w:t>-1</w:t>
      </w:r>
    </w:p>
    <w:p w14:paraId="1F0CE0E6" w14:textId="2B188B56" w:rsidR="003413DD" w:rsidRPr="003413DD" w:rsidRDefault="003413DD">
      <w:pPr>
        <w:pStyle w:val="ListParagraph"/>
        <w:numPr>
          <w:ilvl w:val="0"/>
          <w:numId w:val="16"/>
        </w:numPr>
        <w:rPr>
          <w:rStyle w:val="codeChar"/>
          <w:rFonts w:asciiTheme="minorHAnsi" w:hAnsiTheme="minorHAnsi"/>
          <w:color w:val="auto"/>
          <w:sz w:val="22"/>
        </w:rPr>
      </w:pPr>
      <w:r>
        <w:rPr>
          <w:rStyle w:val="codeChar"/>
        </w:rPr>
        <w:t xml:space="preserve">11 mod </w:t>
      </w:r>
      <w:r w:rsidRPr="00D331AF">
        <w:rPr>
          <w:rStyle w:val="codeChar"/>
        </w:rPr>
        <w:t>3</w:t>
      </w:r>
      <w:r>
        <w:t xml:space="preserve">  </w:t>
      </w:r>
      <w:ins w:id="457" w:author="BernardUK" w:date="2025-01-05T17:24:00Z">
        <w:r w:rsidR="00574454">
          <w:t xml:space="preserve"> </w:t>
        </w:r>
      </w:ins>
      <w:r>
        <w:t xml:space="preserve">gives </w:t>
      </w:r>
      <w:r>
        <w:rPr>
          <w:rStyle w:val="codeChar"/>
        </w:rPr>
        <w:t>2</w:t>
      </w:r>
    </w:p>
    <w:p w14:paraId="4A76D690" w14:textId="36E5E8A7" w:rsidR="003413DD" w:rsidRPr="003413DD" w:rsidRDefault="003413DD">
      <w:pPr>
        <w:pStyle w:val="ListParagraph"/>
        <w:numPr>
          <w:ilvl w:val="0"/>
          <w:numId w:val="16"/>
        </w:numPr>
        <w:rPr>
          <w:rStyle w:val="codeChar"/>
          <w:rFonts w:asciiTheme="minorHAnsi" w:hAnsiTheme="minorHAnsi"/>
          <w:color w:val="auto"/>
          <w:sz w:val="22"/>
        </w:rPr>
      </w:pPr>
      <w:r>
        <w:rPr>
          <w:rStyle w:val="codeChar"/>
        </w:rPr>
        <w:t>11 div 3</w:t>
      </w:r>
      <w:r w:rsidRPr="003413DD">
        <w:t xml:space="preserve"> </w:t>
      </w:r>
      <w:r>
        <w:t xml:space="preserve">gives </w:t>
      </w:r>
      <w:r>
        <w:rPr>
          <w:rStyle w:val="codeChar"/>
        </w:rPr>
        <w:t xml:space="preserve">3 </w:t>
      </w:r>
      <w:r w:rsidRPr="003413DD">
        <w:rPr>
          <w:bCs/>
        </w:rPr>
        <w:t>(integer division)</w:t>
      </w:r>
    </w:p>
    <w:p w14:paraId="775DC820" w14:textId="470EB427" w:rsidR="00D331AF" w:rsidRDefault="00D331AF" w:rsidP="008D15CB">
      <w:r>
        <w:t>Arithmetic operators follow the conventional rules for precedence i.e. ‘BIDMAS’ (or ‘BODMAS’</w:t>
      </w:r>
      <w:r w:rsidR="00F6189F">
        <w:t>)</w:t>
      </w:r>
    </w:p>
    <w:p w14:paraId="15ECEA15" w14:textId="2635EB95" w:rsidR="003413DD" w:rsidRDefault="003413DD" w:rsidP="008D15CB">
      <w:r>
        <w:rPr>
          <w:b/>
          <w:bCs/>
        </w:rPr>
        <w:t xml:space="preserve">Note: </w:t>
      </w:r>
      <w:r>
        <w:t xml:space="preserve">When combining </w:t>
      </w:r>
      <w:r w:rsidRPr="003413DD">
        <w:rPr>
          <w:rStyle w:val="codeChar"/>
        </w:rPr>
        <w:t>div</w:t>
      </w:r>
      <w:r>
        <w:t xml:space="preserve"> or </w:t>
      </w:r>
      <w:r w:rsidRPr="003413DD">
        <w:rPr>
          <w:rStyle w:val="codeChar"/>
        </w:rPr>
        <w:t>mod</w:t>
      </w:r>
      <w:r>
        <w:t xml:space="preserve"> with </w:t>
      </w:r>
      <w:r w:rsidR="0088322B">
        <w:rPr>
          <w:i/>
          <w:iCs/>
        </w:rPr>
        <w:t xml:space="preserve">any </w:t>
      </w:r>
      <w:r>
        <w:t>other operators</w:t>
      </w:r>
      <w:r w:rsidR="0088322B">
        <w:t xml:space="preserve"> within an expression, </w:t>
      </w:r>
      <w:r w:rsidRPr="003413DD">
        <w:rPr>
          <w:i/>
          <w:iCs/>
        </w:rPr>
        <w:t>insert brackets to avoid ambiguity</w:t>
      </w:r>
      <w:r>
        <w:t xml:space="preserve"> e.g.:</w:t>
      </w:r>
    </w:p>
    <w:p w14:paraId="0A46A049" w14:textId="2D074746" w:rsidR="003413DD" w:rsidRDefault="003413DD" w:rsidP="003413DD">
      <w:pPr>
        <w:pStyle w:val="code"/>
      </w:pPr>
      <w:r>
        <w:t>(5 + 6) mod 3</w:t>
      </w:r>
      <w:r>
        <w:br/>
      </w:r>
    </w:p>
    <w:p w14:paraId="13DFA54A" w14:textId="0229BAB9" w:rsidR="00D331AF" w:rsidRDefault="00D331AF" w:rsidP="008E0730">
      <w:pPr>
        <w:pStyle w:val="code"/>
        <w:rPr>
          <w:rFonts w:asciiTheme="minorHAnsi" w:hAnsiTheme="minorHAnsi"/>
          <w:b w:val="0"/>
          <w:color w:val="auto"/>
          <w:sz w:val="22"/>
        </w:rPr>
      </w:pPr>
      <w:r w:rsidRPr="00D35A75">
        <w:rPr>
          <w:rFonts w:asciiTheme="minorHAnsi" w:hAnsiTheme="minorHAnsi"/>
          <w:b w:val="0"/>
          <w:color w:val="auto"/>
          <w:sz w:val="22"/>
        </w:rPr>
        <w:t>The minus sign may also be used as a unary operator, and this takes precedence</w:t>
      </w:r>
      <w:r>
        <w:t xml:space="preserve"> </w:t>
      </w:r>
      <w:r w:rsidRPr="00D35A75">
        <w:rPr>
          <w:rFonts w:asciiTheme="minorHAnsi" w:hAnsiTheme="minorHAnsi"/>
          <w:b w:val="0"/>
          <w:color w:val="auto"/>
          <w:sz w:val="22"/>
        </w:rPr>
        <w:t>over binary operators so:</w:t>
      </w:r>
    </w:p>
    <w:p w14:paraId="0B4621F9" w14:textId="77777777" w:rsidR="00D35A75" w:rsidRPr="00D35A75" w:rsidRDefault="00D35A75" w:rsidP="008E0730">
      <w:pPr>
        <w:pStyle w:val="code"/>
        <w:rPr>
          <w:rFonts w:asciiTheme="minorHAnsi" w:hAnsiTheme="minorHAnsi"/>
          <w:b w:val="0"/>
          <w:color w:val="auto"/>
          <w:sz w:val="22"/>
        </w:rPr>
      </w:pPr>
    </w:p>
    <w:p w14:paraId="08CAE421" w14:textId="1E79C028" w:rsidR="00D331AF" w:rsidRPr="00D331AF" w:rsidRDefault="00D331AF">
      <w:pPr>
        <w:pStyle w:val="ListParagraph"/>
        <w:numPr>
          <w:ilvl w:val="0"/>
          <w:numId w:val="16"/>
        </w:numPr>
        <w:rPr>
          <w:rStyle w:val="codeChar"/>
          <w:rFonts w:asciiTheme="minorHAnsi" w:hAnsiTheme="minorHAnsi"/>
          <w:color w:val="auto"/>
          <w:sz w:val="22"/>
        </w:rPr>
      </w:pPr>
      <w:r w:rsidRPr="00D331AF">
        <w:rPr>
          <w:rStyle w:val="codeChar"/>
        </w:rPr>
        <w:t>2</w:t>
      </w:r>
      <w:r>
        <w:rPr>
          <w:rStyle w:val="codeChar"/>
        </w:rPr>
        <w:t>*-</w:t>
      </w:r>
      <w:r w:rsidRPr="00D331AF">
        <w:rPr>
          <w:rStyle w:val="codeChar"/>
        </w:rPr>
        <w:t>3</w:t>
      </w:r>
      <w:ins w:id="458" w:author="BernardUK" w:date="2025-01-05T17:24:00Z">
        <w:r w:rsidR="00574454">
          <w:t xml:space="preserve"> </w:t>
        </w:r>
      </w:ins>
      <w:r>
        <w:t>gives -</w:t>
      </w:r>
      <w:r w:rsidRPr="00D331AF">
        <w:rPr>
          <w:rStyle w:val="codeChar"/>
        </w:rPr>
        <w:t>6</w:t>
      </w:r>
    </w:p>
    <w:p w14:paraId="5CD19184" w14:textId="74ABC45A" w:rsidR="00D331AF" w:rsidRPr="00D331AF" w:rsidRDefault="00D331AF" w:rsidP="008D15CB">
      <w:r>
        <w:t xml:space="preserve">Note the Elan editor automatically puts spaces around the + and – </w:t>
      </w:r>
      <w:r>
        <w:rPr>
          <w:i/>
          <w:iCs/>
        </w:rPr>
        <w:t>binary</w:t>
      </w:r>
      <w:r>
        <w:t xml:space="preserve"> operators, but not around </w:t>
      </w:r>
      <w:proofErr w:type="gramStart"/>
      <w:r w:rsidRPr="009C4018">
        <w:rPr>
          <w:rStyle w:val="codeChar"/>
        </w:rPr>
        <w:t>^</w:t>
      </w:r>
      <w:r>
        <w:t>,</w:t>
      </w:r>
      <w:r w:rsidRPr="009C4018">
        <w:rPr>
          <w:rStyle w:val="codeChar"/>
        </w:rPr>
        <w:t>/</w:t>
      </w:r>
      <w:proofErr w:type="gramEnd"/>
      <w:r>
        <w:t>,</w:t>
      </w:r>
      <w:r w:rsidRPr="009C4018">
        <w:rPr>
          <w:rStyle w:val="codeChar"/>
        </w:rPr>
        <w:t>*</w:t>
      </w:r>
      <w:r>
        <w:t>. This is just to reinforce, visually, the precedence.</w:t>
      </w:r>
    </w:p>
    <w:p w14:paraId="1508B5BC" w14:textId="01C261E8" w:rsidR="00D331AF" w:rsidRDefault="009C4018" w:rsidP="008D15CB">
      <w:pPr>
        <w:pStyle w:val="Heading3"/>
      </w:pPr>
      <w:bookmarkStart w:id="459" w:name="_Ref172626334"/>
      <w:r>
        <w:t>Logical operators</w:t>
      </w:r>
      <w:bookmarkEnd w:id="459"/>
    </w:p>
    <w:p w14:paraId="0A5253E4" w14:textId="77777777" w:rsidR="007910D7" w:rsidRDefault="009C4018" w:rsidP="008D15CB">
      <w:r>
        <w:t>Logical operators</w:t>
      </w:r>
      <w:r w:rsidR="007910D7">
        <w:t xml:space="preserve"> </w:t>
      </w:r>
      <w:r>
        <w:t xml:space="preserve">are applied to </w:t>
      </w:r>
      <w:r w:rsidRPr="007910D7">
        <w:rPr>
          <w:rStyle w:val="codeChar"/>
        </w:rPr>
        <w:t>Boolean</w:t>
      </w:r>
      <w:r>
        <w:t xml:space="preserve"> argument</w:t>
      </w:r>
      <w:r w:rsidR="007910D7">
        <w:t>(</w:t>
      </w:r>
      <w:r>
        <w:t>s</w:t>
      </w:r>
      <w:r w:rsidR="007910D7">
        <w:t>)</w:t>
      </w:r>
      <w:r>
        <w:t xml:space="preserve"> and return a </w:t>
      </w:r>
      <w:r w:rsidRPr="007910D7">
        <w:rPr>
          <w:rStyle w:val="codeChar"/>
        </w:rPr>
        <w:t>Boolean</w:t>
      </w:r>
      <w:r>
        <w:t xml:space="preserve"> result</w:t>
      </w:r>
      <w:r w:rsidR="007910D7">
        <w:t>.</w:t>
      </w:r>
    </w:p>
    <w:p w14:paraId="5D7896C8" w14:textId="77777777" w:rsidR="007910D7" w:rsidRDefault="007910D7">
      <w:pPr>
        <w:pStyle w:val="ListParagraph"/>
        <w:numPr>
          <w:ilvl w:val="0"/>
          <w:numId w:val="16"/>
        </w:numPr>
      </w:pPr>
      <w:r w:rsidRPr="007910D7">
        <w:rPr>
          <w:rStyle w:val="codeChar"/>
        </w:rPr>
        <w:t>and</w:t>
      </w:r>
      <w:r>
        <w:t xml:space="preserve"> </w:t>
      </w:r>
      <w:proofErr w:type="spellStart"/>
      <w:r>
        <w:t>and</w:t>
      </w:r>
      <w:proofErr w:type="spellEnd"/>
      <w:r>
        <w:t xml:space="preserve"> </w:t>
      </w:r>
      <w:r w:rsidRPr="007910D7">
        <w:rPr>
          <w:rStyle w:val="codeChar"/>
        </w:rPr>
        <w:t>or</w:t>
      </w:r>
      <w:r>
        <w:t xml:space="preserve"> are binary operators</w:t>
      </w:r>
    </w:p>
    <w:p w14:paraId="038BA462" w14:textId="14961A38" w:rsidR="009C4018" w:rsidRDefault="007910D7">
      <w:pPr>
        <w:pStyle w:val="ListParagraph"/>
        <w:numPr>
          <w:ilvl w:val="0"/>
          <w:numId w:val="16"/>
        </w:numPr>
      </w:pPr>
      <w:r>
        <w:t xml:space="preserve"> </w:t>
      </w:r>
      <w:r w:rsidRPr="007910D7">
        <w:rPr>
          <w:rStyle w:val="codeChar"/>
        </w:rPr>
        <w:t>not</w:t>
      </w:r>
      <w:r>
        <w:t xml:space="preserve"> is a unary operator. </w:t>
      </w:r>
    </w:p>
    <w:p w14:paraId="49BEE01F" w14:textId="5DB96AF7" w:rsidR="007910D7" w:rsidRDefault="007910D7" w:rsidP="008D15CB">
      <w:r>
        <w:t xml:space="preserve">The operator precedence is </w:t>
      </w:r>
      <w:r w:rsidRPr="007910D7">
        <w:rPr>
          <w:rStyle w:val="codeChar"/>
        </w:rPr>
        <w:t>not</w:t>
      </w:r>
      <w:r>
        <w:t xml:space="preserve"> -&gt; and -&gt; </w:t>
      </w:r>
      <w:r w:rsidRPr="007910D7">
        <w:rPr>
          <w:rStyle w:val="codeChar"/>
        </w:rPr>
        <w:t>or</w:t>
      </w:r>
      <w:r>
        <w:t xml:space="preserve">. </w:t>
      </w:r>
    </w:p>
    <w:p w14:paraId="12147030" w14:textId="75296D78" w:rsidR="007910D7" w:rsidRDefault="007910D7" w:rsidP="008D15CB">
      <w:r>
        <w:t>Example:</w:t>
      </w:r>
    </w:p>
    <w:p w14:paraId="2A54158B" w14:textId="4E45153B" w:rsidR="007910D7" w:rsidRDefault="007910D7" w:rsidP="008D15CB">
      <w:pPr>
        <w:rPr>
          <w:rStyle w:val="codeChar"/>
        </w:rPr>
      </w:pPr>
      <w:r w:rsidRPr="007910D7">
        <w:rPr>
          <w:rStyle w:val="codeChar"/>
        </w:rPr>
        <w:t xml:space="preserve">function </w:t>
      </w:r>
      <w:proofErr w:type="spellStart"/>
      <w:proofErr w:type="gramStart"/>
      <w:r w:rsidRPr="007910D7">
        <w:rPr>
          <w:rStyle w:val="codeChar"/>
        </w:rPr>
        <w:t>xor</w:t>
      </w:r>
      <w:proofErr w:type="spellEnd"/>
      <w:r w:rsidRPr="007910D7">
        <w:rPr>
          <w:rStyle w:val="codeChar"/>
        </w:rPr>
        <w:t>(</w:t>
      </w:r>
      <w:proofErr w:type="gramEnd"/>
      <w:r w:rsidRPr="007910D7">
        <w:rPr>
          <w:rStyle w:val="codeChar"/>
        </w:rPr>
        <w:t>a as Boolean, b as Boolean</w:t>
      </w:r>
      <w:r w:rsidR="00BA06F8">
        <w:rPr>
          <w:rStyle w:val="codeChar"/>
        </w:rPr>
        <w:t>) returns</w:t>
      </w:r>
      <w:r w:rsidRPr="007910D7">
        <w:rPr>
          <w:rStyle w:val="codeChar"/>
        </w:rPr>
        <w:t xml:space="preserve"> Boolean</w:t>
      </w:r>
      <w:r>
        <w:rPr>
          <w:rStyle w:val="codeChar"/>
        </w:rPr>
        <w:br/>
        <w:t xml:space="preserve">  return </w:t>
      </w:r>
      <w:r w:rsidRPr="007910D7">
        <w:rPr>
          <w:rStyle w:val="codeChar"/>
        </w:rPr>
        <w:t xml:space="preserve">a and not b or b and not </w:t>
      </w:r>
      <w:proofErr w:type="spellStart"/>
      <w:r>
        <w:rPr>
          <w:rStyle w:val="codeChar"/>
        </w:rPr>
        <w:t>a</w:t>
      </w:r>
      <w:proofErr w:type="spellEnd"/>
      <w:r>
        <w:rPr>
          <w:rStyle w:val="codeChar"/>
        </w:rPr>
        <w:br/>
        <w:t>end function</w:t>
      </w:r>
    </w:p>
    <w:p w14:paraId="79666872" w14:textId="1D1AB73D" w:rsidR="009C4018" w:rsidRDefault="007910D7" w:rsidP="008D15CB">
      <w:r>
        <w:t>Implements an ‘exclusive or’.</w:t>
      </w:r>
    </w:p>
    <w:p w14:paraId="5C0739FB" w14:textId="77777777" w:rsidR="009C4018" w:rsidRDefault="009C4018" w:rsidP="008D15CB">
      <w:pPr>
        <w:pStyle w:val="Heading3"/>
      </w:pPr>
      <w:bookmarkStart w:id="460" w:name="_Ref172627059"/>
      <w:r>
        <w:t>Equality testing</w:t>
      </w:r>
      <w:bookmarkEnd w:id="460"/>
    </w:p>
    <w:p w14:paraId="549ADCBA" w14:textId="3CDCC6C0" w:rsidR="009C4018" w:rsidRDefault="007910D7" w:rsidP="008D15CB">
      <w:r>
        <w:t xml:space="preserve">Equality testing uses the </w:t>
      </w:r>
      <w:proofErr w:type="spellStart"/>
      <w:r w:rsidRPr="007910D7">
        <w:rPr>
          <w:rStyle w:val="codeChar"/>
        </w:rPr>
        <w:t>is</w:t>
      </w:r>
      <w:proofErr w:type="spellEnd"/>
      <w:r>
        <w:t xml:space="preserve"> and </w:t>
      </w:r>
      <w:proofErr w:type="spellStart"/>
      <w:r w:rsidRPr="007910D7">
        <w:rPr>
          <w:rStyle w:val="codeChar"/>
        </w:rPr>
        <w:t>isnt</w:t>
      </w:r>
      <w:proofErr w:type="spellEnd"/>
      <w:r>
        <w:t xml:space="preserve"> keywords with two arguments. The arguments may be of any type. </w:t>
      </w:r>
    </w:p>
    <w:p w14:paraId="7E31D0F8" w14:textId="77777777" w:rsidR="00F6189F" w:rsidRPr="009C4018" w:rsidRDefault="00F6189F" w:rsidP="008D15CB"/>
    <w:p w14:paraId="33F498A6" w14:textId="1A220587" w:rsidR="00F7582E" w:rsidRDefault="00F7582E">
      <w:pPr>
        <w:pStyle w:val="ListParagraph"/>
        <w:numPr>
          <w:ilvl w:val="0"/>
          <w:numId w:val="16"/>
        </w:numPr>
      </w:pPr>
      <w:r w:rsidRPr="00F7582E">
        <w:rPr>
          <w:rStyle w:val="codeChar"/>
        </w:rPr>
        <w:lastRenderedPageBreak/>
        <w:t>a</w:t>
      </w:r>
      <w:r w:rsidRPr="00064D61">
        <w:t xml:space="preserve"> is </w:t>
      </w:r>
      <w:r w:rsidRPr="00F7582E">
        <w:rPr>
          <w:rStyle w:val="codeChar"/>
        </w:rPr>
        <w:t>b</w:t>
      </w:r>
      <w:r w:rsidR="00064D61">
        <w:t xml:space="preserve"> </w:t>
      </w:r>
      <w:r>
        <w:t xml:space="preserve">returns </w:t>
      </w:r>
      <w:r w:rsidRPr="00F7582E">
        <w:rPr>
          <w:rStyle w:val="codeChar"/>
        </w:rPr>
        <w:t>true</w:t>
      </w:r>
      <w:r>
        <w:t xml:space="preserve">, if </w:t>
      </w:r>
      <w:r w:rsidRPr="00F7582E">
        <w:rPr>
          <w:rStyle w:val="codeChar"/>
        </w:rPr>
        <w:t>a</w:t>
      </w:r>
      <w:r>
        <w:t xml:space="preserve"> and </w:t>
      </w:r>
      <w:r w:rsidRPr="00F7582E">
        <w:rPr>
          <w:rStyle w:val="codeChar"/>
        </w:rPr>
        <w:t>b</w:t>
      </w:r>
      <w:r>
        <w:t xml:space="preserve"> are </w:t>
      </w:r>
      <w:proofErr w:type="gramStart"/>
      <w:r>
        <w:t>both of the same</w:t>
      </w:r>
      <w:proofErr w:type="gramEnd"/>
      <w:r>
        <w:t xml:space="preserve"> type and their values are equal. The only exception is that if one argument is of type </w:t>
      </w:r>
      <w:r w:rsidRPr="00F7582E">
        <w:rPr>
          <w:rStyle w:val="codeChar"/>
        </w:rPr>
        <w:t>Float</w:t>
      </w:r>
      <w:r>
        <w:t xml:space="preserve"> and the other is of type </w:t>
      </w:r>
      <w:r w:rsidRPr="00F7582E">
        <w:rPr>
          <w:rStyle w:val="codeChar"/>
        </w:rPr>
        <w:t>Int</w:t>
      </w:r>
      <w:r>
        <w:t xml:space="preserve">, then </w:t>
      </w:r>
      <w:proofErr w:type="gramStart"/>
      <w:r w:rsidRPr="00F7582E">
        <w:rPr>
          <w:rStyle w:val="codeChar"/>
        </w:rPr>
        <w:t>is</w:t>
      </w:r>
      <w:r>
        <w:t xml:space="preserve"> will return</w:t>
      </w:r>
      <w:proofErr w:type="gramEnd"/>
      <w:r>
        <w:t xml:space="preserve"> </w:t>
      </w:r>
      <w:r w:rsidRPr="00F7582E">
        <w:rPr>
          <w:rStyle w:val="codeChar"/>
        </w:rPr>
        <w:t>true</w:t>
      </w:r>
      <w:r>
        <w:t xml:space="preserve"> if their values are the same (i.e. are the same whole number).</w:t>
      </w:r>
    </w:p>
    <w:p w14:paraId="6AB5784F" w14:textId="1318A813" w:rsidR="009C4018" w:rsidRPr="00F7582E" w:rsidRDefault="00F7582E">
      <w:pPr>
        <w:pStyle w:val="ListParagraph"/>
        <w:numPr>
          <w:ilvl w:val="0"/>
          <w:numId w:val="16"/>
        </w:numPr>
        <w:rPr>
          <w:rStyle w:val="codeChar"/>
          <w:rFonts w:asciiTheme="minorHAnsi" w:hAnsiTheme="minorHAnsi"/>
          <w:color w:val="auto"/>
          <w:sz w:val="22"/>
        </w:rPr>
      </w:pPr>
      <w:proofErr w:type="spellStart"/>
      <w:r w:rsidRPr="00F7582E">
        <w:rPr>
          <w:rStyle w:val="codeChar"/>
        </w:rPr>
        <w:t>isnt</w:t>
      </w:r>
      <w:proofErr w:type="spellEnd"/>
      <w:r>
        <w:t xml:space="preserve"> returns the opposite of </w:t>
      </w:r>
      <w:r w:rsidRPr="00F7582E">
        <w:rPr>
          <w:rStyle w:val="codeChar"/>
        </w:rPr>
        <w:t>is</w:t>
      </w:r>
    </w:p>
    <w:p w14:paraId="15FFBB28" w14:textId="263AB8DA" w:rsidR="00F7582E" w:rsidRDefault="00F7582E" w:rsidP="008D15CB">
      <w:r>
        <w:t xml:space="preserve">Note that </w:t>
      </w:r>
      <w:r w:rsidR="00F6189F">
        <w:t xml:space="preserve">equality </w:t>
      </w:r>
      <w:r>
        <w:t xml:space="preserve">testing in Elan is </w:t>
      </w:r>
      <w:r>
        <w:rPr>
          <w:i/>
          <w:iCs/>
        </w:rPr>
        <w:t xml:space="preserve">always </w:t>
      </w:r>
      <w:r>
        <w:t>‘equality by value’. There is no such thing as ‘equality by reference’ in Elan.</w:t>
      </w:r>
    </w:p>
    <w:p w14:paraId="14D6B1FD" w14:textId="7E1B3DCC" w:rsidR="00F659E9" w:rsidRDefault="00F659E9" w:rsidP="008D15CB">
      <w:pPr>
        <w:rPr>
          <w:b/>
          <w:bCs/>
        </w:rPr>
      </w:pPr>
      <w:r>
        <w:rPr>
          <w:b/>
          <w:bCs/>
        </w:rPr>
        <w:t>Note</w:t>
      </w:r>
      <w:r w:rsidR="006019C4">
        <w:rPr>
          <w:b/>
          <w:bCs/>
        </w:rPr>
        <w:t>s</w:t>
      </w:r>
    </w:p>
    <w:p w14:paraId="6103956B" w14:textId="4E9DEFDE" w:rsidR="00F659E9" w:rsidRPr="00F659E9" w:rsidRDefault="006019C4">
      <w:pPr>
        <w:pStyle w:val="ListParagraph"/>
        <w:numPr>
          <w:ilvl w:val="0"/>
          <w:numId w:val="32"/>
        </w:numPr>
      </w:pPr>
      <w:r>
        <w:t xml:space="preserve">Where a binary operator is expected, as soon as you type </w:t>
      </w:r>
      <w:r>
        <w:rPr>
          <w:rStyle w:val="codeChar"/>
        </w:rPr>
        <w:t>is</w:t>
      </w:r>
      <w:ins w:id="461" w:author="BernardUK" w:date="2025-01-05T17:24:00Z">
        <w:r w:rsidR="00574454">
          <w:t xml:space="preserve"> </w:t>
        </w:r>
      </w:ins>
      <w:r>
        <w:t xml:space="preserve">the editor will automatically insert a space after it. To enter </w:t>
      </w:r>
      <w:proofErr w:type="spellStart"/>
      <w:r>
        <w:rPr>
          <w:rStyle w:val="codeChar"/>
        </w:rPr>
        <w:t>isnt</w:t>
      </w:r>
      <w:proofErr w:type="spellEnd"/>
      <w:r>
        <w:t xml:space="preserve"> you need to delete the space (using the </w:t>
      </w:r>
      <w:r w:rsidRPr="006019C4">
        <w:rPr>
          <w:b/>
          <w:bCs/>
        </w:rPr>
        <w:t>Backspace</w:t>
      </w:r>
      <w:r>
        <w:t xml:space="preserve"> key) and then type </w:t>
      </w:r>
      <w:proofErr w:type="spellStart"/>
      <w:r>
        <w:rPr>
          <w:rStyle w:val="codeChar"/>
        </w:rPr>
        <w:t>nt</w:t>
      </w:r>
      <w:proofErr w:type="spellEnd"/>
    </w:p>
    <w:p w14:paraId="5E24BA22" w14:textId="0730E0AC" w:rsidR="009C4018" w:rsidRDefault="00F7582E" w:rsidP="008D15CB">
      <w:pPr>
        <w:pStyle w:val="Heading3"/>
      </w:pPr>
      <w:r>
        <w:t>Numeric</w:t>
      </w:r>
      <w:r w:rsidR="009C4018">
        <w:t xml:space="preserve"> comparison</w:t>
      </w:r>
    </w:p>
    <w:p w14:paraId="78E32AE8" w14:textId="1D74CD69" w:rsidR="00F7582E" w:rsidRDefault="00F7582E" w:rsidP="008D15CB">
      <w:r>
        <w:t>The numeric comparison operators are:</w:t>
      </w:r>
    </w:p>
    <w:p w14:paraId="7D00C1EC" w14:textId="66B512D8" w:rsidR="00F7582E" w:rsidRDefault="00F7582E">
      <w:pPr>
        <w:pStyle w:val="ListParagraph"/>
        <w:numPr>
          <w:ilvl w:val="0"/>
          <w:numId w:val="17"/>
        </w:numPr>
      </w:pPr>
      <w:r w:rsidRPr="00F7582E">
        <w:rPr>
          <w:rStyle w:val="codeChar"/>
        </w:rPr>
        <w:t>&gt;</w:t>
      </w:r>
      <w:r>
        <w:t xml:space="preserve">    for ‘greater than’</w:t>
      </w:r>
    </w:p>
    <w:p w14:paraId="7D87AD8D" w14:textId="49F95221" w:rsidR="00F7582E" w:rsidRDefault="00F7582E">
      <w:pPr>
        <w:pStyle w:val="ListParagraph"/>
        <w:numPr>
          <w:ilvl w:val="0"/>
          <w:numId w:val="17"/>
        </w:numPr>
      </w:pPr>
      <w:r w:rsidRPr="00F7582E">
        <w:rPr>
          <w:rStyle w:val="codeChar"/>
        </w:rPr>
        <w:t>&lt;</w:t>
      </w:r>
      <w:r>
        <w:t xml:space="preserve">    for ‘less than’</w:t>
      </w:r>
    </w:p>
    <w:p w14:paraId="0AD6CE0F" w14:textId="0E68CC98" w:rsidR="00F7582E" w:rsidRDefault="00F7582E">
      <w:pPr>
        <w:pStyle w:val="ListParagraph"/>
        <w:numPr>
          <w:ilvl w:val="0"/>
          <w:numId w:val="17"/>
        </w:numPr>
      </w:pPr>
      <w:r w:rsidRPr="00F7582E">
        <w:rPr>
          <w:rStyle w:val="codeChar"/>
        </w:rPr>
        <w:t>&gt;</w:t>
      </w:r>
      <w:proofErr w:type="gramStart"/>
      <w:r w:rsidRPr="00F7582E">
        <w:rPr>
          <w:rStyle w:val="codeChar"/>
        </w:rPr>
        <w:t>=</w:t>
      </w:r>
      <w:r>
        <w:t xml:space="preserve">  for</w:t>
      </w:r>
      <w:proofErr w:type="gramEnd"/>
      <w:r>
        <w:t xml:space="preserve"> ‘greater than or equal to’</w:t>
      </w:r>
    </w:p>
    <w:p w14:paraId="7022C8BE" w14:textId="02910484" w:rsidR="00F7582E" w:rsidRDefault="00F7582E">
      <w:pPr>
        <w:pStyle w:val="ListParagraph"/>
        <w:numPr>
          <w:ilvl w:val="0"/>
          <w:numId w:val="17"/>
        </w:numPr>
      </w:pPr>
      <w:r w:rsidRPr="00F7582E">
        <w:rPr>
          <w:rStyle w:val="codeChar"/>
        </w:rPr>
        <w:t>&lt;</w:t>
      </w:r>
      <w:proofErr w:type="gramStart"/>
      <w:r w:rsidRPr="00F7582E">
        <w:rPr>
          <w:rStyle w:val="codeChar"/>
        </w:rPr>
        <w:t>=</w:t>
      </w:r>
      <w:r>
        <w:t xml:space="preserve">  for</w:t>
      </w:r>
      <w:proofErr w:type="gramEnd"/>
      <w:r>
        <w:t xml:space="preserve"> ‘less than or equal to’</w:t>
      </w:r>
    </w:p>
    <w:p w14:paraId="01BE422E" w14:textId="6F5DE4CC" w:rsidR="00F7582E" w:rsidRDefault="00F7582E" w:rsidP="008D15CB">
      <w:r>
        <w:t xml:space="preserve">Each is applied to two arguments of type </w:t>
      </w:r>
      <w:r w:rsidRPr="00F7582E">
        <w:rPr>
          <w:rStyle w:val="codeChar"/>
        </w:rPr>
        <w:t>Float</w:t>
      </w:r>
      <w:r>
        <w:t xml:space="preserve">, but any variable of expression that evaluates to an </w:t>
      </w:r>
      <w:r w:rsidRPr="00F7582E">
        <w:rPr>
          <w:rStyle w:val="codeChar"/>
        </w:rPr>
        <w:t>Int</w:t>
      </w:r>
      <w:r>
        <w:t xml:space="preserve"> type may always be used where a </w:t>
      </w:r>
      <w:r w:rsidRPr="00F7582E">
        <w:rPr>
          <w:rStyle w:val="codeChar"/>
        </w:rPr>
        <w:t>Float</w:t>
      </w:r>
      <w:r>
        <w:t xml:space="preserve"> is expecte</w:t>
      </w:r>
      <w:r w:rsidR="00F659E9">
        <w:t>d.</w:t>
      </w:r>
    </w:p>
    <w:p w14:paraId="4E3AAD1B" w14:textId="4B79E096" w:rsidR="00F659E9" w:rsidRDefault="00F659E9" w:rsidP="008D15CB">
      <w:pPr>
        <w:rPr>
          <w:b/>
          <w:bCs/>
        </w:rPr>
      </w:pPr>
      <w:r>
        <w:rPr>
          <w:b/>
          <w:bCs/>
        </w:rPr>
        <w:t>Notes</w:t>
      </w:r>
    </w:p>
    <w:p w14:paraId="0A29BBEE" w14:textId="3227DDA7" w:rsidR="006019C4" w:rsidRPr="00F659E9" w:rsidRDefault="006019C4">
      <w:pPr>
        <w:pStyle w:val="ListParagraph"/>
        <w:numPr>
          <w:ilvl w:val="0"/>
          <w:numId w:val="32"/>
        </w:numPr>
        <w:rPr>
          <w:b/>
          <w:bCs/>
        </w:rPr>
      </w:pPr>
      <w:r>
        <w:t xml:space="preserve">These operators cannot be applied to strings. Use the </w:t>
      </w:r>
      <w:r w:rsidR="00641024">
        <w:t xml:space="preserve">dot </w:t>
      </w:r>
      <w:r>
        <w:t xml:space="preserve">methods </w:t>
      </w:r>
      <w:proofErr w:type="spellStart"/>
      <w:r w:rsidRPr="006019C4">
        <w:rPr>
          <w:rStyle w:val="codeChar"/>
        </w:rPr>
        <w:t>isBefore</w:t>
      </w:r>
      <w:proofErr w:type="spellEnd"/>
      <w:r>
        <w:t xml:space="preserve"> and </w:t>
      </w:r>
      <w:proofErr w:type="spellStart"/>
      <w:r w:rsidRPr="006019C4">
        <w:rPr>
          <w:rStyle w:val="codeChar"/>
        </w:rPr>
        <w:t>isAfter</w:t>
      </w:r>
      <w:proofErr w:type="spellEnd"/>
      <w:r>
        <w:t xml:space="preserve"> to compare strings alphabetically</w:t>
      </w:r>
      <w:r w:rsidR="00641024">
        <w:t xml:space="preserve">. See </w:t>
      </w:r>
      <w:r w:rsidR="00641024" w:rsidRPr="00641024">
        <w:rPr>
          <w:rStyle w:val="Link"/>
        </w:rPr>
        <w:fldChar w:fldCharType="begin"/>
      </w:r>
      <w:r w:rsidR="00641024" w:rsidRPr="00641024">
        <w:rPr>
          <w:rStyle w:val="Link"/>
        </w:rPr>
        <w:instrText xml:space="preserve"> REF _Ref181258555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Dot methods</w:t>
      </w:r>
      <w:r w:rsidR="00641024" w:rsidRPr="00641024">
        <w:rPr>
          <w:rStyle w:val="Link"/>
        </w:rPr>
        <w:fldChar w:fldCharType="end"/>
      </w:r>
      <w:ins w:id="462" w:author="BernardUK" w:date="2025-01-05T17:24:00Z">
        <w:r w:rsidR="00574454">
          <w:t xml:space="preserve"> </w:t>
        </w:r>
      </w:ins>
      <w:r w:rsidR="00641024" w:rsidRPr="00641024">
        <w:rPr>
          <w:rStyle w:val="Link"/>
        </w:rPr>
        <w:fldChar w:fldCharType="begin"/>
      </w:r>
      <w:r w:rsidR="00641024" w:rsidRPr="00641024">
        <w:rPr>
          <w:rStyle w:val="Link"/>
        </w:rPr>
        <w:instrText xml:space="preserve"> REF _Ref181720174 \h </w:instrText>
      </w:r>
      <w:r w:rsidR="00641024">
        <w:rPr>
          <w:rStyle w:val="Link"/>
        </w:rPr>
        <w:instrText xml:space="preserve"> \* MERGEFORMAT </w:instrText>
      </w:r>
      <w:r w:rsidR="00641024" w:rsidRPr="00641024">
        <w:rPr>
          <w:rStyle w:val="Link"/>
        </w:rPr>
      </w:r>
      <w:r w:rsidR="00641024" w:rsidRPr="00641024">
        <w:rPr>
          <w:rStyle w:val="Link"/>
        </w:rPr>
        <w:fldChar w:fldCharType="separate"/>
      </w:r>
      <w:r w:rsidR="00641024" w:rsidRPr="00641024">
        <w:rPr>
          <w:rStyle w:val="Link"/>
        </w:rPr>
        <w:t>On a String</w:t>
      </w:r>
      <w:r w:rsidR="00641024" w:rsidRPr="00641024">
        <w:rPr>
          <w:rStyle w:val="Link"/>
        </w:rPr>
        <w:fldChar w:fldCharType="end"/>
      </w:r>
      <w:r w:rsidR="00641024">
        <w:t xml:space="preserve">. </w:t>
      </w:r>
    </w:p>
    <w:p w14:paraId="17DEB955" w14:textId="672F37E0" w:rsidR="00F659E9" w:rsidRPr="00F7582E" w:rsidRDefault="006019C4">
      <w:pPr>
        <w:pStyle w:val="ListParagraph"/>
        <w:numPr>
          <w:ilvl w:val="0"/>
          <w:numId w:val="32"/>
        </w:numPr>
      </w:pPr>
      <w:r>
        <w:t xml:space="preserve">Where a binary operator is expected, as soon as you type </w:t>
      </w:r>
      <w:r w:rsidRPr="006019C4">
        <w:rPr>
          <w:rStyle w:val="codeChar"/>
        </w:rPr>
        <w:t xml:space="preserve">&lt; </w:t>
      </w:r>
      <w:r>
        <w:t xml:space="preserve">or </w:t>
      </w:r>
      <w:r w:rsidRPr="006019C4">
        <w:rPr>
          <w:rStyle w:val="codeChar"/>
        </w:rPr>
        <w:t>&gt;</w:t>
      </w:r>
      <w:r>
        <w:t xml:space="preserve"> the editor will automatically insert a space after it. To enter </w:t>
      </w:r>
      <w:r w:rsidRPr="006019C4">
        <w:rPr>
          <w:rStyle w:val="codeChar"/>
        </w:rPr>
        <w:t>&gt;=</w:t>
      </w:r>
      <w:r>
        <w:t xml:space="preserve"> or </w:t>
      </w:r>
      <w:r w:rsidRPr="006019C4">
        <w:rPr>
          <w:rStyle w:val="codeChar"/>
        </w:rPr>
        <w:t>&lt;=</w:t>
      </w:r>
      <w:r>
        <w:t xml:space="preserve"> you need to delete the space (using the </w:t>
      </w:r>
      <w:r w:rsidRPr="006019C4">
        <w:rPr>
          <w:b/>
          <w:bCs/>
        </w:rPr>
        <w:t>Backspace</w:t>
      </w:r>
      <w:r>
        <w:t xml:space="preserve"> key) and then type </w:t>
      </w:r>
      <w:r w:rsidRPr="006019C4">
        <w:rPr>
          <w:rStyle w:val="codeChar"/>
        </w:rPr>
        <w:t>=</w:t>
      </w:r>
    </w:p>
    <w:p w14:paraId="4ADCD62D" w14:textId="3A051C0A" w:rsidR="009C4018" w:rsidRDefault="009C4018" w:rsidP="008D15CB">
      <w:pPr>
        <w:pStyle w:val="Heading3"/>
      </w:pPr>
      <w:r>
        <w:t xml:space="preserve">Combining operators </w:t>
      </w:r>
    </w:p>
    <w:p w14:paraId="2E903A68" w14:textId="684ED444" w:rsidR="00B3356F" w:rsidRDefault="00B3356F" w:rsidP="008D15CB">
      <w:r>
        <w:t xml:space="preserve">You can combine operators of different </w:t>
      </w:r>
      <w:proofErr w:type="gramStart"/>
      <w:r>
        <w:t>kinds  e.g.</w:t>
      </w:r>
      <w:proofErr w:type="gramEnd"/>
      <w:r>
        <w:t xml:space="preserve"> combining numeric comparison with logical operators in a single expression. However the rules of precedence between operators of different kinds are complex. It is strongly </w:t>
      </w:r>
      <w:proofErr w:type="gramStart"/>
      <w:r>
        <w:t>recommend</w:t>
      </w:r>
      <w:proofErr w:type="gramEnd"/>
      <w:r>
        <w:t xml:space="preserve"> that you </w:t>
      </w:r>
      <w:r>
        <w:rPr>
          <w:i/>
          <w:iCs/>
        </w:rPr>
        <w:t>always</w:t>
      </w:r>
      <w:r>
        <w:t xml:space="preserve"> use brackets to disambiguate such expressions, for example:</w:t>
      </w:r>
    </w:p>
    <w:p w14:paraId="4D0EAE9C" w14:textId="5D6921B7" w:rsidR="00B3356F" w:rsidRDefault="00B3356F" w:rsidP="008D15CB">
      <w:pPr>
        <w:pStyle w:val="code"/>
      </w:pPr>
      <w:r>
        <w:t>(a &gt; b) and (b &lt; c)</w:t>
      </w:r>
    </w:p>
    <w:p w14:paraId="4FBBAFAC" w14:textId="0BA42C61" w:rsidR="00B3356F" w:rsidRDefault="00B3356F" w:rsidP="008D15CB">
      <w:pPr>
        <w:pStyle w:val="code"/>
      </w:pPr>
      <w:r>
        <w:t>(a + b) &gt; (c -d)</w:t>
      </w:r>
    </w:p>
    <w:p w14:paraId="4505959A" w14:textId="77777777" w:rsidR="00F7582E" w:rsidRPr="00F7582E" w:rsidRDefault="00F7582E" w:rsidP="008D15CB"/>
    <w:p w14:paraId="65636EF8" w14:textId="366D01E2" w:rsidR="008D15CB" w:rsidRDefault="00600265" w:rsidP="008D15CB">
      <w:pPr>
        <w:pStyle w:val="Heading2"/>
      </w:pPr>
      <w:bookmarkStart w:id="463" w:name="_Ref172621637"/>
      <w:bookmarkStart w:id="464" w:name="_Toc187241157"/>
      <w:r>
        <w:lastRenderedPageBreak/>
        <w:t xml:space="preserve">Function </w:t>
      </w:r>
      <w:bookmarkEnd w:id="463"/>
      <w:r w:rsidR="002C67B0">
        <w:t>call</w:t>
      </w:r>
      <w:bookmarkEnd w:id="464"/>
    </w:p>
    <w:p w14:paraId="2FE20307" w14:textId="634F519A" w:rsidR="002C67B0" w:rsidRDefault="002C67B0" w:rsidP="002C67B0">
      <w:r>
        <w:t>An expression may simply be a function call, or it may include one or more function calls within it. Examples:</w:t>
      </w:r>
    </w:p>
    <w:p w14:paraId="09823E8E" w14:textId="64570C62" w:rsidR="002C67B0" w:rsidRDefault="002C67B0" w:rsidP="00BF1A79">
      <w:pPr>
        <w:pStyle w:val="codeBlock"/>
      </w:pPr>
      <w:r>
        <w:t xml:space="preserve">print </w:t>
      </w:r>
      <w:proofErr w:type="spellStart"/>
      <w:proofErr w:type="gramStart"/>
      <w:r>
        <w:t>sinDeg</w:t>
      </w:r>
      <w:proofErr w:type="spellEnd"/>
      <w:r>
        <w:t>(</w:t>
      </w:r>
      <w:proofErr w:type="gramEnd"/>
      <w:r>
        <w:t>30)</w:t>
      </w:r>
      <w:r>
        <w:br/>
      </w:r>
      <w:r w:rsidR="004348F7">
        <w:t xml:space="preserve">variable </w:t>
      </w:r>
      <w:r>
        <w:t>x set to</w:t>
      </w:r>
      <w:ins w:id="465" w:author="BernardUK" w:date="2025-01-05T17:24:00Z">
        <w:r w:rsidR="00574454">
          <w:t xml:space="preserve"> </w:t>
        </w:r>
      </w:ins>
      <w:proofErr w:type="spellStart"/>
      <w:r>
        <w:t>sinDeg</w:t>
      </w:r>
      <w:proofErr w:type="spellEnd"/>
      <w:r>
        <w:t xml:space="preserve">(30)^2 + </w:t>
      </w:r>
      <w:proofErr w:type="spellStart"/>
      <w:r>
        <w:t>cosDeg</w:t>
      </w:r>
      <w:proofErr w:type="spellEnd"/>
      <w:r>
        <w:t>(30)^2</w:t>
      </w:r>
      <w:r w:rsidR="00BF1A79">
        <w:br/>
      </w:r>
      <w:r w:rsidR="004348F7">
        <w:t xml:space="preserve">variable </w:t>
      </w:r>
      <w:r w:rsidR="00BF1A79">
        <w:t xml:space="preserve">name set to </w:t>
      </w:r>
      <w:proofErr w:type="spellStart"/>
      <w:r w:rsidR="00BF1A79">
        <w:t>inputString</w:t>
      </w:r>
      <w:proofErr w:type="spellEnd"/>
      <w:r w:rsidR="00BF1A79">
        <w:t>("Your name</w:t>
      </w:r>
      <w:ins w:id="466" w:author="BernardUK" w:date="2025-01-05T17:20:00Z">
        <w:r w:rsidR="00574454">
          <w:t>"</w:t>
        </w:r>
      </w:ins>
      <w:del w:id="467" w:author="BernardUK" w:date="2025-01-05T17:20:00Z">
        <w:r w:rsidR="00BF1A79" w:rsidDel="00574454">
          <w:delText>”</w:delText>
        </w:r>
      </w:del>
      <w:r w:rsidR="00BF1A79">
        <w:t>)</w:t>
      </w:r>
      <w:r>
        <w:br/>
      </w:r>
      <w:r w:rsidR="00BF1A79">
        <w:t xml:space="preserve">print </w:t>
      </w:r>
      <w:proofErr w:type="spellStart"/>
      <w:r w:rsidR="00BF1A79">
        <w:t>name.upperCase</w:t>
      </w:r>
      <w:proofErr w:type="spellEnd"/>
      <w:r w:rsidR="00BF1A79">
        <w:t>()</w:t>
      </w:r>
    </w:p>
    <w:p w14:paraId="4D689262" w14:textId="77777777" w:rsidR="002C67B0" w:rsidRDefault="002C67B0" w:rsidP="002C67B0"/>
    <w:p w14:paraId="24C0F16E" w14:textId="73F91CF2" w:rsidR="00BF1A79" w:rsidRPr="00BF1A79" w:rsidRDefault="00BF1A79" w:rsidP="002C67B0">
      <w:pPr>
        <w:rPr>
          <w:b/>
          <w:bCs/>
        </w:rPr>
      </w:pPr>
      <w:r w:rsidRPr="00BF1A79">
        <w:rPr>
          <w:b/>
          <w:bCs/>
        </w:rPr>
        <w:t>Notes:</w:t>
      </w:r>
    </w:p>
    <w:p w14:paraId="000BA114" w14:textId="2C3DAC9D" w:rsidR="00064D61" w:rsidRDefault="00BF1A79" w:rsidP="00064D61">
      <w:pPr>
        <w:pStyle w:val="ListParagraph"/>
        <w:numPr>
          <w:ilvl w:val="0"/>
          <w:numId w:val="28"/>
        </w:numPr>
      </w:pPr>
      <w:r>
        <w:t xml:space="preserve">The third example (above) is not strictly a function </w:t>
      </w:r>
      <w:proofErr w:type="gramStart"/>
      <w:r>
        <w:t>call, but</w:t>
      </w:r>
      <w:proofErr w:type="gramEnd"/>
      <w:r>
        <w:t xml:space="preserve"> is a </w:t>
      </w:r>
      <w:r w:rsidR="00FB2B6D">
        <w:t>‘system method’</w:t>
      </w:r>
      <w:r w:rsidRPr="00BF1A79">
        <w:rPr>
          <w:rStyle w:val="Link"/>
        </w:rPr>
        <w:fldChar w:fldCharType="begin"/>
      </w:r>
      <w:r w:rsidRPr="00BF1A79">
        <w:rPr>
          <w:rStyle w:val="Link"/>
        </w:rPr>
        <w:instrText xml:space="preserve"> REF _Ref172640535 \h </w:instrText>
      </w:r>
      <w:r>
        <w:rPr>
          <w:rStyle w:val="Link"/>
        </w:rPr>
        <w:instrText xml:space="preserve"> \* MERGEFORMAT </w:instrText>
      </w:r>
      <w:r w:rsidRPr="00BF1A79">
        <w:rPr>
          <w:rStyle w:val="Link"/>
        </w:rPr>
      </w:r>
      <w:r w:rsidRPr="00BF1A79">
        <w:rPr>
          <w:rStyle w:val="Link"/>
        </w:rPr>
        <w:fldChar w:fldCharType="end"/>
      </w:r>
      <w:r>
        <w:t xml:space="preserve"> call. System methods may only be used within the </w:t>
      </w:r>
      <w:r w:rsidRPr="00BF1A79">
        <w:rPr>
          <w:rStyle w:val="Link"/>
        </w:rPr>
        <w:fldChar w:fldCharType="begin"/>
      </w:r>
      <w:r w:rsidRPr="00BF1A79">
        <w:rPr>
          <w:rStyle w:val="Link"/>
        </w:rPr>
        <w:instrText xml:space="preserve"> REF _Ref172627112 \h </w:instrText>
      </w:r>
      <w:r>
        <w:rPr>
          <w:rStyle w:val="Link"/>
        </w:rPr>
        <w:instrText xml:space="preserve"> \* MERGEFORMAT </w:instrText>
      </w:r>
      <w:r w:rsidRPr="00BF1A79">
        <w:rPr>
          <w:rStyle w:val="Link"/>
        </w:rPr>
      </w:r>
      <w:r w:rsidRPr="00BF1A79">
        <w:rPr>
          <w:rStyle w:val="Link"/>
        </w:rPr>
        <w:fldChar w:fldCharType="separate"/>
      </w:r>
      <w:r w:rsidR="00FA56BB" w:rsidRPr="00FA56BB">
        <w:rPr>
          <w:rStyle w:val="Link"/>
        </w:rPr>
        <w:t>Main routine</w:t>
      </w:r>
      <w:r w:rsidRPr="00BF1A79">
        <w:rPr>
          <w:rStyle w:val="Link"/>
        </w:rPr>
        <w:fldChar w:fldCharType="end"/>
      </w:r>
      <w:r>
        <w:t xml:space="preserve"> or a </w:t>
      </w:r>
      <w:r w:rsidRPr="00BF1A79">
        <w:rPr>
          <w:rStyle w:val="Link"/>
        </w:rPr>
        <w:fldChar w:fldCharType="begin"/>
      </w:r>
      <w:r w:rsidRPr="00BF1A79">
        <w:rPr>
          <w:rStyle w:val="Link"/>
        </w:rPr>
        <w:instrText xml:space="preserve"> REF _Ref172626358 \h </w:instrText>
      </w:r>
      <w:r>
        <w:rPr>
          <w:rStyle w:val="Link"/>
        </w:rPr>
        <w:instrText xml:space="preserve"> \* MERGEFORMAT </w:instrText>
      </w:r>
      <w:r w:rsidRPr="00BF1A79">
        <w:rPr>
          <w:rStyle w:val="Link"/>
        </w:rPr>
      </w:r>
      <w:r w:rsidRPr="00BF1A79">
        <w:rPr>
          <w:rStyle w:val="Link"/>
        </w:rPr>
        <w:fldChar w:fldCharType="separate"/>
      </w:r>
      <w:r w:rsidR="00FA56BB">
        <w:t xml:space="preserve"> procedure</w:t>
      </w:r>
      <w:r w:rsidRPr="00BF1A79">
        <w:rPr>
          <w:rStyle w:val="Link"/>
        </w:rPr>
        <w:fldChar w:fldCharType="end"/>
      </w:r>
      <w:r>
        <w:t>, because they have external dependencies or side effects.</w:t>
      </w:r>
    </w:p>
    <w:p w14:paraId="34219153" w14:textId="60C8E312" w:rsidR="008D15CB" w:rsidRDefault="00BF1A79" w:rsidP="00064D61">
      <w:pPr>
        <w:pStyle w:val="ListParagraph"/>
        <w:numPr>
          <w:ilvl w:val="0"/>
          <w:numId w:val="28"/>
        </w:numPr>
      </w:pPr>
      <w:r>
        <w:t xml:space="preserve">The fourth </w:t>
      </w:r>
      <w:proofErr w:type="spellStart"/>
      <w:r w:rsidRPr="00BF1A79">
        <w:rPr>
          <w:rStyle w:val="codeChar"/>
        </w:rPr>
        <w:t>upper</w:t>
      </w:r>
      <w:r>
        <w:rPr>
          <w:rStyle w:val="codeChar"/>
        </w:rPr>
        <w:t>C</w:t>
      </w:r>
      <w:r w:rsidRPr="00BF1A79">
        <w:rPr>
          <w:rStyle w:val="codeChar"/>
        </w:rPr>
        <w:t>ase</w:t>
      </w:r>
      <w:proofErr w:type="spellEnd"/>
      <w:r>
        <w:t xml:space="preserve"> </w:t>
      </w:r>
      <w:r w:rsidR="00064D61">
        <w:t xml:space="preserve">is </w:t>
      </w:r>
      <w:r>
        <w:t xml:space="preserve">a ‘dot method’ that may be applied to any instance (variable or literal) of the type </w:t>
      </w:r>
      <w:r w:rsidRPr="00BF1A79">
        <w:rPr>
          <w:rStyle w:val="codeChar"/>
        </w:rPr>
        <w:t>String</w:t>
      </w:r>
      <w:r>
        <w:t>.</w:t>
      </w:r>
      <w:r w:rsidR="00064D61">
        <w:t xml:space="preserve"> See </w:t>
      </w:r>
      <w:r w:rsidR="00064D61" w:rsidRPr="008E0730">
        <w:rPr>
          <w:rStyle w:val="Link"/>
        </w:rPr>
        <w:fldChar w:fldCharType="begin"/>
      </w:r>
      <w:r w:rsidR="00064D61" w:rsidRPr="008E0730">
        <w:rPr>
          <w:rStyle w:val="Link"/>
        </w:rPr>
        <w:instrText xml:space="preserve"> REF _Ref186898420 \h </w:instrText>
      </w:r>
      <w:r w:rsidR="00064D61">
        <w:rPr>
          <w:rStyle w:val="Link"/>
        </w:rPr>
        <w:instrText xml:space="preserve"> \* MERGEFORMAT </w:instrText>
      </w:r>
      <w:r w:rsidR="00064D61" w:rsidRPr="008E0730">
        <w:rPr>
          <w:rStyle w:val="Link"/>
        </w:rPr>
      </w:r>
      <w:r w:rsidR="00064D61" w:rsidRPr="008E0730">
        <w:rPr>
          <w:rStyle w:val="Link"/>
        </w:rPr>
        <w:fldChar w:fldCharType="separate"/>
      </w:r>
      <w:r w:rsidR="00064D61" w:rsidRPr="008E0730">
        <w:rPr>
          <w:rStyle w:val="Link"/>
        </w:rPr>
        <w:t>Dot methods on a String</w:t>
      </w:r>
      <w:r w:rsidR="00064D61" w:rsidRPr="008E0730">
        <w:rPr>
          <w:rStyle w:val="Link"/>
        </w:rPr>
        <w:fldChar w:fldCharType="end"/>
      </w:r>
      <w:r w:rsidR="00064D61">
        <w:t>.</w:t>
      </w:r>
    </w:p>
    <w:p w14:paraId="0DFA26E3" w14:textId="77777777" w:rsidR="00DC2044" w:rsidRDefault="00DC2044" w:rsidP="00DC2044">
      <w:pPr>
        <w:pStyle w:val="Heading1"/>
        <w:rPr>
          <w:rFonts w:eastAsia="Times New Roman"/>
          <w:lang w:eastAsia="en-GB"/>
        </w:rPr>
      </w:pPr>
      <w:bookmarkStart w:id="468" w:name="_Ref185176629"/>
      <w:bookmarkStart w:id="469" w:name="_Toc187241158"/>
      <w:r>
        <w:rPr>
          <w:rFonts w:eastAsia="Times New Roman"/>
          <w:lang w:eastAsia="en-GB"/>
        </w:rPr>
        <w:lastRenderedPageBreak/>
        <w:t>Input/Output</w:t>
      </w:r>
      <w:bookmarkEnd w:id="468"/>
      <w:bookmarkEnd w:id="469"/>
    </w:p>
    <w:p w14:paraId="74A61934" w14:textId="5F190679" w:rsidR="009F1FEA" w:rsidRDefault="009F1FEA" w:rsidP="009F1FEA">
      <w:pPr>
        <w:rPr>
          <w:lang w:eastAsia="en-GB"/>
        </w:rPr>
      </w:pPr>
      <w:bookmarkStart w:id="470" w:name="_Ref172627281"/>
      <w:r w:rsidRPr="009F1FEA">
        <w:rPr>
          <w:i/>
          <w:iCs/>
          <w:lang w:eastAsia="en-GB"/>
        </w:rPr>
        <w:t>All</w:t>
      </w:r>
      <w:r>
        <w:rPr>
          <w:lang w:eastAsia="en-GB"/>
        </w:rPr>
        <w:t xml:space="preserve"> forms of </w:t>
      </w:r>
      <w:proofErr w:type="spellStart"/>
      <w:r>
        <w:rPr>
          <w:lang w:eastAsia="en-GB"/>
        </w:rPr>
        <w:t>input/output</w:t>
      </w:r>
      <w:proofErr w:type="spellEnd"/>
      <w:r>
        <w:rPr>
          <w:lang w:eastAsia="en-GB"/>
        </w:rPr>
        <w:t xml:space="preserve"> involve dependencies on, or make changes to, the system. Therefore they may only be used either within the </w:t>
      </w:r>
      <w:r w:rsidRPr="009F1FEA">
        <w:rPr>
          <w:rStyle w:val="codeChar"/>
        </w:rPr>
        <w:t>main</w:t>
      </w:r>
      <w:r>
        <w:rPr>
          <w:lang w:eastAsia="en-GB"/>
        </w:rPr>
        <w:t xml:space="preserve">, or within a </w:t>
      </w:r>
      <w:r w:rsidRPr="009F1FEA">
        <w:rPr>
          <w:rStyle w:val="codeChar"/>
        </w:rPr>
        <w:t>procedure</w:t>
      </w:r>
      <w:r>
        <w:rPr>
          <w:lang w:eastAsia="en-GB"/>
        </w:rPr>
        <w:t>.</w:t>
      </w:r>
    </w:p>
    <w:p w14:paraId="50B28FC1" w14:textId="7574A0F1" w:rsidR="00DC2044" w:rsidRDefault="00DC2044" w:rsidP="00DC2044">
      <w:pPr>
        <w:pStyle w:val="Heading2"/>
        <w:rPr>
          <w:rFonts w:eastAsia="Times New Roman"/>
          <w:lang w:eastAsia="en-GB"/>
        </w:rPr>
      </w:pPr>
      <w:bookmarkStart w:id="471" w:name="_Ref182465461"/>
      <w:bookmarkStart w:id="472" w:name="_Toc187241159"/>
      <w:r>
        <w:rPr>
          <w:rFonts w:eastAsia="Times New Roman"/>
          <w:lang w:eastAsia="en-GB"/>
        </w:rPr>
        <w:lastRenderedPageBreak/>
        <w:t>P</w:t>
      </w:r>
      <w:r w:rsidRPr="00177F2C">
        <w:rPr>
          <w:rFonts w:eastAsia="Times New Roman"/>
          <w:lang w:eastAsia="en-GB"/>
        </w:rPr>
        <w:t>rint</w:t>
      </w:r>
      <w:r>
        <w:rPr>
          <w:rFonts w:eastAsia="Times New Roman"/>
          <w:lang w:eastAsia="en-GB"/>
        </w:rPr>
        <w:t xml:space="preserve">ing </w:t>
      </w:r>
      <w:r w:rsidR="00573930">
        <w:rPr>
          <w:rFonts w:eastAsia="Times New Roman"/>
          <w:lang w:eastAsia="en-GB"/>
        </w:rPr>
        <w:t xml:space="preserve">plain text </w:t>
      </w:r>
      <w:r>
        <w:rPr>
          <w:rFonts w:eastAsia="Times New Roman"/>
          <w:lang w:eastAsia="en-GB"/>
        </w:rPr>
        <w:t>to the Console</w:t>
      </w:r>
      <w:bookmarkEnd w:id="470"/>
      <w:bookmarkEnd w:id="471"/>
      <w:bookmarkEnd w:id="472"/>
    </w:p>
    <w:p w14:paraId="6D41CF47" w14:textId="77777777" w:rsidR="00DC2044" w:rsidRDefault="00DC2044" w:rsidP="00DC2044">
      <w:pPr>
        <w:rPr>
          <w:rFonts w:eastAsia="Times New Roman"/>
          <w:lang w:eastAsia="en-GB"/>
        </w:rPr>
      </w:pPr>
      <w:r>
        <w:rPr>
          <w:rFonts w:eastAsia="Times New Roman"/>
          <w:lang w:eastAsia="en-GB"/>
        </w:rPr>
        <w:t xml:space="preserve">Explanatory video: </w:t>
      </w:r>
      <w:hyperlink r:id="rId14" w:history="1">
        <w:r w:rsidRPr="00AD5FDE">
          <w:rPr>
            <w:rStyle w:val="Hyperlink"/>
            <w:rFonts w:eastAsia="Times New Roman"/>
            <w:lang w:eastAsia="en-GB"/>
          </w:rPr>
          <w:t>https://www.youtube.com/watch?v=NGYQQeAuKAg&amp;list=PLhZaBW7EbafOPO4YyuovGI1prCViAeVKM&amp;index=20&amp;t=2s</w:t>
        </w:r>
      </w:hyperlink>
      <w:r>
        <w:rPr>
          <w:rFonts w:eastAsia="Times New Roman"/>
          <w:lang w:eastAsia="en-GB"/>
        </w:rPr>
        <w:t xml:space="preserve"> </w:t>
      </w:r>
    </w:p>
    <w:p w14:paraId="10B9D3C7" w14:textId="6E7F5728" w:rsidR="00DC2044" w:rsidRDefault="00DC2044" w:rsidP="00DC2044">
      <w:pPr>
        <w:rPr>
          <w:rFonts w:eastAsia="Times New Roman"/>
          <w:lang w:eastAsia="en-GB"/>
        </w:rPr>
      </w:pPr>
      <w:r>
        <w:rPr>
          <w:rFonts w:eastAsia="Times New Roman"/>
          <w:lang w:eastAsia="en-GB"/>
        </w:rPr>
        <w:t xml:space="preserve">The simplest way to print is with the </w:t>
      </w:r>
      <w:r w:rsidRPr="007C5B12">
        <w:rPr>
          <w:rStyle w:val="codeChar"/>
        </w:rPr>
        <w:t>print</w:t>
      </w:r>
      <w:r>
        <w:rPr>
          <w:rFonts w:eastAsia="Times New Roman"/>
          <w:lang w:eastAsia="en-GB"/>
        </w:rPr>
        <w:t xml:space="preserve"> statement.</w:t>
      </w:r>
      <w:r w:rsidR="007C5B12">
        <w:rPr>
          <w:rFonts w:eastAsia="Times New Roman"/>
          <w:lang w:eastAsia="en-GB"/>
        </w:rPr>
        <w:t xml:space="preserve"> For example</w:t>
      </w:r>
    </w:p>
    <w:p w14:paraId="0D75985D" w14:textId="17132A9E" w:rsidR="007C5B12" w:rsidRDefault="007C5B12" w:rsidP="007C5B12">
      <w:pPr>
        <w:pStyle w:val="codeBlock"/>
      </w:pPr>
      <w:r>
        <w:t>print "Hello"</w:t>
      </w:r>
      <w:r>
        <w:br/>
        <w:t>let a be 3</w:t>
      </w:r>
      <w:r>
        <w:br/>
        <w:t>let b be 4</w:t>
      </w:r>
      <w:r>
        <w:br/>
        <w:t>print a * b</w:t>
      </w:r>
      <w:r>
        <w:br/>
        <w:t>print "{a} times {b} equals {a*b}"</w:t>
      </w:r>
    </w:p>
    <w:p w14:paraId="54B0EDA6" w14:textId="77777777" w:rsidR="007C5B12" w:rsidRDefault="007C5B12" w:rsidP="007C5B12">
      <w:pPr>
        <w:pStyle w:val="codeBlock"/>
      </w:pPr>
    </w:p>
    <w:p w14:paraId="058A7E7C" w14:textId="710B6B0C" w:rsidR="007C5B12" w:rsidRDefault="007C5B12" w:rsidP="007C5B12">
      <w:r>
        <w:t>Notes:</w:t>
      </w:r>
    </w:p>
    <w:p w14:paraId="2270B6B9" w14:textId="756FCC07" w:rsidR="007C5B12" w:rsidRDefault="007C5B12">
      <w:pPr>
        <w:pStyle w:val="ListParagraph"/>
        <w:numPr>
          <w:ilvl w:val="0"/>
          <w:numId w:val="40"/>
        </w:numPr>
      </w:pPr>
      <w:r>
        <w:t xml:space="preserve">The last line in the example above uses an ‘interpolated string’. Arguments placed within curly braces are evaluated before printing, and these may be separated by literal text and/or punctuation as needed. This is </w:t>
      </w:r>
      <w:r w:rsidR="009F1FEA">
        <w:t>one</w:t>
      </w:r>
      <w:r>
        <w:t xml:space="preserve"> recommended way to print </w:t>
      </w:r>
      <w:r w:rsidR="009F1FEA">
        <w:t>more than one value on a line. The other way is to use…</w:t>
      </w:r>
    </w:p>
    <w:p w14:paraId="130D5B45" w14:textId="39185562" w:rsidR="007C5B12" w:rsidRDefault="007C5B12" w:rsidP="007C5B12">
      <w:pPr>
        <w:pStyle w:val="Heading3"/>
        <w:rPr>
          <w:rFonts w:eastAsia="Times New Roman"/>
          <w:lang w:eastAsia="en-GB"/>
        </w:rPr>
      </w:pPr>
      <w:bookmarkStart w:id="473" w:name="_Toc170738570"/>
      <w:bookmarkStart w:id="474" w:name="_Ref172562451"/>
      <w:r>
        <w:rPr>
          <w:rFonts w:eastAsia="Times New Roman"/>
          <w:lang w:eastAsia="en-GB"/>
        </w:rPr>
        <w:t>p</w:t>
      </w:r>
      <w:r w:rsidRPr="003853B7">
        <w:rPr>
          <w:rFonts w:eastAsia="Times New Roman"/>
          <w:lang w:eastAsia="en-GB"/>
        </w:rPr>
        <w:t>rint</w:t>
      </w:r>
      <w:r>
        <w:rPr>
          <w:rFonts w:eastAsia="Times New Roman"/>
          <w:lang w:eastAsia="en-GB"/>
        </w:rPr>
        <w:t xml:space="preserve"> </w:t>
      </w:r>
      <w:bookmarkEnd w:id="473"/>
      <w:bookmarkEnd w:id="474"/>
      <w:r>
        <w:rPr>
          <w:rFonts w:eastAsia="Times New Roman"/>
          <w:lang w:eastAsia="en-GB"/>
        </w:rPr>
        <w:t>procedures</w:t>
      </w:r>
    </w:p>
    <w:p w14:paraId="6775F4C0" w14:textId="2D359290" w:rsidR="00A15286" w:rsidRPr="00A15286" w:rsidRDefault="00A15286" w:rsidP="00A15286">
      <w:pPr>
        <w:rPr>
          <w:lang w:eastAsia="en-GB"/>
        </w:rPr>
      </w:pPr>
      <w:r>
        <w:rPr>
          <w:lang w:eastAsia="en-GB"/>
        </w:rPr>
        <w:t xml:space="preserve">If you wish to have more control over the printing then, as an alternative to using a </w:t>
      </w:r>
      <w:r w:rsidRPr="00A15286">
        <w:rPr>
          <w:rStyle w:val="codeChar"/>
        </w:rPr>
        <w:t>print</w:t>
      </w:r>
      <w:r>
        <w:rPr>
          <w:lang w:eastAsia="en-GB"/>
        </w:rPr>
        <w:t xml:space="preserve"> </w:t>
      </w:r>
      <w:r>
        <w:rPr>
          <w:i/>
          <w:iCs/>
          <w:lang w:eastAsia="en-GB"/>
        </w:rPr>
        <w:t>statement</w:t>
      </w:r>
      <w:r>
        <w:rPr>
          <w:lang w:eastAsia="en-GB"/>
        </w:rPr>
        <w:t xml:space="preserve">, you may </w:t>
      </w:r>
      <w:r w:rsidRPr="00A15286">
        <w:rPr>
          <w:rStyle w:val="codeChar"/>
        </w:rPr>
        <w:t>call</w:t>
      </w:r>
      <w:r>
        <w:rPr>
          <w:lang w:eastAsia="en-GB"/>
        </w:rPr>
        <w:t xml:space="preserve"> any of these three standard library </w:t>
      </w:r>
      <w:r w:rsidRPr="00A15286">
        <w:rPr>
          <w:i/>
          <w:iCs/>
          <w:lang w:eastAsia="en-GB"/>
        </w:rPr>
        <w:t>procedures</w:t>
      </w:r>
      <w:r>
        <w:rPr>
          <w:lang w:eastAsia="en-GB"/>
        </w:rPr>
        <w:t>:</w:t>
      </w:r>
    </w:p>
    <w:p w14:paraId="0273321F" w14:textId="7ED1372D" w:rsidR="007C5B12" w:rsidRDefault="007C5B12" w:rsidP="007C5B12">
      <w:pPr>
        <w:pStyle w:val="codeBlock"/>
      </w:pPr>
      <w:proofErr w:type="spellStart"/>
      <w:proofErr w:type="gramStart"/>
      <w:r>
        <w:t>print</w:t>
      </w:r>
      <w:r w:rsidR="00A15286">
        <w:t>Line</w:t>
      </w:r>
      <w:proofErr w:type="spellEnd"/>
      <w:r>
        <w:t>(</w:t>
      </w:r>
      <w:proofErr w:type="spellStart"/>
      <w:proofErr w:type="gramEnd"/>
      <w:r>
        <w:t>arg</w:t>
      </w:r>
      <w:proofErr w:type="spellEnd"/>
      <w:r>
        <w:t xml:space="preserve"> as String)</w:t>
      </w:r>
    </w:p>
    <w:p w14:paraId="6407E3FC" w14:textId="7B048797" w:rsidR="00A15286" w:rsidRDefault="00A15286" w:rsidP="007C5B12">
      <w:pPr>
        <w:pStyle w:val="codeBlock"/>
      </w:pPr>
      <w:proofErr w:type="spellStart"/>
      <w:proofErr w:type="gramStart"/>
      <w:r>
        <w:t>printNoLine</w:t>
      </w:r>
      <w:proofErr w:type="spellEnd"/>
      <w:r>
        <w:t>(</w:t>
      </w:r>
      <w:proofErr w:type="spellStart"/>
      <w:proofErr w:type="gramEnd"/>
      <w:r>
        <w:t>arg</w:t>
      </w:r>
      <w:proofErr w:type="spellEnd"/>
      <w:r>
        <w:t xml:space="preserve"> as String)</w:t>
      </w:r>
    </w:p>
    <w:p w14:paraId="185690C0" w14:textId="77777777" w:rsidR="007C5B12" w:rsidRDefault="007C5B12" w:rsidP="007C5B12">
      <w:pPr>
        <w:pStyle w:val="codeBlock"/>
      </w:pPr>
      <w:proofErr w:type="spellStart"/>
      <w:proofErr w:type="gramStart"/>
      <w:r>
        <w:t>printTab</w:t>
      </w:r>
      <w:proofErr w:type="spellEnd"/>
      <w:r>
        <w:t>(</w:t>
      </w:r>
      <w:proofErr w:type="spellStart"/>
      <w:proofErr w:type="gramEnd"/>
      <w:r>
        <w:t>tabPosition</w:t>
      </w:r>
      <w:proofErr w:type="spellEnd"/>
      <w:r>
        <w:t xml:space="preserve"> as Int, </w:t>
      </w:r>
      <w:proofErr w:type="spellStart"/>
      <w:r>
        <w:t>arg</w:t>
      </w:r>
      <w:proofErr w:type="spellEnd"/>
      <w:r>
        <w:t xml:space="preserve"> as String)</w:t>
      </w:r>
    </w:p>
    <w:p w14:paraId="06ECF542" w14:textId="77777777" w:rsidR="00A15286" w:rsidRDefault="00A15286" w:rsidP="007C5B12">
      <w:pPr>
        <w:rPr>
          <w:lang w:eastAsia="en-GB"/>
        </w:rPr>
      </w:pPr>
    </w:p>
    <w:p w14:paraId="091E6982" w14:textId="6FA8BAF6" w:rsidR="00A15286" w:rsidRDefault="00A15286" w:rsidP="007C5B12">
      <w:pPr>
        <w:rPr>
          <w:lang w:eastAsia="en-GB"/>
        </w:rPr>
      </w:pPr>
      <w:r>
        <w:rPr>
          <w:lang w:eastAsia="en-GB"/>
        </w:rPr>
        <w:t>for example:</w:t>
      </w:r>
    </w:p>
    <w:p w14:paraId="13A3A366" w14:textId="2CFC8C8D" w:rsidR="00A15286" w:rsidRPr="00D9225F" w:rsidRDefault="00A15286" w:rsidP="00A15286">
      <w:pPr>
        <w:pStyle w:val="codeBlock"/>
      </w:pPr>
      <w:r w:rsidRPr="00D9225F">
        <w:t xml:space="preserve">for </w:t>
      </w:r>
      <w:proofErr w:type="spellStart"/>
      <w:r>
        <w:t>i</w:t>
      </w:r>
      <w:proofErr w:type="spellEnd"/>
      <w:r w:rsidRPr="00D9225F">
        <w:t xml:space="preserve"> from 1 to 10 step 1</w:t>
      </w:r>
      <w:r w:rsidRPr="00D9225F">
        <w:br/>
        <w:t xml:space="preserve">  call </w:t>
      </w:r>
      <w:proofErr w:type="spellStart"/>
      <w:r w:rsidRPr="00D9225F">
        <w:t>print</w:t>
      </w:r>
      <w:r>
        <w:t>NoLine</w:t>
      </w:r>
      <w:proofErr w:type="spellEnd"/>
      <w:r w:rsidRPr="00D9225F">
        <w:t>("{</w:t>
      </w:r>
      <w:proofErr w:type="spellStart"/>
      <w:r w:rsidRPr="00D9225F">
        <w:t>i</w:t>
      </w:r>
      <w:proofErr w:type="spellEnd"/>
      <w:r w:rsidRPr="00D9225F">
        <w:t>}")</w:t>
      </w:r>
      <w:r w:rsidRPr="00D9225F">
        <w:br/>
        <w:t>end for</w:t>
      </w:r>
    </w:p>
    <w:p w14:paraId="32EEF116" w14:textId="77777777" w:rsidR="00A15286" w:rsidRDefault="00A15286" w:rsidP="007C5B12">
      <w:pPr>
        <w:rPr>
          <w:lang w:eastAsia="en-GB"/>
        </w:rPr>
      </w:pPr>
    </w:p>
    <w:p w14:paraId="19B92CD4" w14:textId="1E815A8D" w:rsidR="007C5B12" w:rsidRPr="00A15286" w:rsidRDefault="00A15286" w:rsidP="007C5B12">
      <w:pPr>
        <w:rPr>
          <w:b/>
          <w:bCs/>
          <w:lang w:eastAsia="en-GB"/>
        </w:rPr>
      </w:pPr>
      <w:r>
        <w:rPr>
          <w:b/>
          <w:bCs/>
          <w:lang w:eastAsia="en-GB"/>
        </w:rPr>
        <w:t>Notes</w:t>
      </w:r>
    </w:p>
    <w:p w14:paraId="08F19803" w14:textId="341BF6C2" w:rsidR="00A15286" w:rsidRDefault="00A15286">
      <w:pPr>
        <w:pStyle w:val="ListParagraph"/>
        <w:numPr>
          <w:ilvl w:val="0"/>
          <w:numId w:val="1"/>
        </w:numPr>
        <w:rPr>
          <w:lang w:eastAsia="en-GB"/>
        </w:rPr>
      </w:pPr>
      <w:r>
        <w:rPr>
          <w:lang w:eastAsia="en-GB"/>
        </w:rPr>
        <w:t xml:space="preserve">For all three methods, the item to be printed must be a </w:t>
      </w:r>
      <w:r w:rsidRPr="00A15286">
        <w:rPr>
          <w:rStyle w:val="codeChar"/>
        </w:rPr>
        <w:t>String</w:t>
      </w:r>
      <w:r>
        <w:rPr>
          <w:lang w:eastAsia="en-GB"/>
        </w:rPr>
        <w:t xml:space="preserve"> – but you can convert other types into a </w:t>
      </w:r>
      <w:r w:rsidRPr="00A15286">
        <w:rPr>
          <w:rStyle w:val="codeChar"/>
        </w:rPr>
        <w:t>String</w:t>
      </w:r>
      <w:r>
        <w:rPr>
          <w:lang w:eastAsia="en-GB"/>
        </w:rPr>
        <w:t xml:space="preserve"> by using the dot-</w:t>
      </w:r>
      <w:proofErr w:type="gramStart"/>
      <w:r>
        <w:rPr>
          <w:lang w:eastAsia="en-GB"/>
        </w:rPr>
        <w:t>method .</w:t>
      </w:r>
      <w:proofErr w:type="spellStart"/>
      <w:r w:rsidRPr="00A15286">
        <w:rPr>
          <w:rStyle w:val="codeChar"/>
        </w:rPr>
        <w:t>asString</w:t>
      </w:r>
      <w:proofErr w:type="spellEnd"/>
      <w:proofErr w:type="gramEnd"/>
      <w:r w:rsidRPr="00A15286">
        <w:rPr>
          <w:rStyle w:val="codeChar"/>
        </w:rPr>
        <w:t>()</w:t>
      </w:r>
    </w:p>
    <w:p w14:paraId="4385E3F9" w14:textId="1B5CD7FA" w:rsidR="00A15286" w:rsidRDefault="00A15286">
      <w:pPr>
        <w:pStyle w:val="ListParagraph"/>
        <w:numPr>
          <w:ilvl w:val="0"/>
          <w:numId w:val="1"/>
        </w:numPr>
        <w:rPr>
          <w:lang w:eastAsia="en-GB"/>
        </w:rPr>
      </w:pPr>
      <w:proofErr w:type="spellStart"/>
      <w:r w:rsidRPr="00A15286">
        <w:rPr>
          <w:rStyle w:val="codeChar"/>
        </w:rPr>
        <w:t>printLine</w:t>
      </w:r>
      <w:proofErr w:type="spellEnd"/>
      <w:r>
        <w:rPr>
          <w:lang w:eastAsia="en-GB"/>
        </w:rPr>
        <w:t xml:space="preserve"> prints the item with a newline afterwards, in the same way that the ordinary print statement does. (The only purpose of having this procedure is so that you </w:t>
      </w:r>
      <w:r>
        <w:rPr>
          <w:i/>
          <w:iCs/>
          <w:lang w:eastAsia="en-GB"/>
        </w:rPr>
        <w:t>may</w:t>
      </w:r>
      <w:r>
        <w:rPr>
          <w:lang w:eastAsia="en-GB"/>
        </w:rPr>
        <w:t xml:space="preserve"> choose to do all printing via these </w:t>
      </w:r>
      <w:r w:rsidRPr="00A15286">
        <w:rPr>
          <w:i/>
          <w:iCs/>
          <w:lang w:eastAsia="en-GB"/>
        </w:rPr>
        <w:t>methods</w:t>
      </w:r>
      <w:r>
        <w:rPr>
          <w:lang w:eastAsia="en-GB"/>
        </w:rPr>
        <w:t xml:space="preserve"> rather than mixing them in with </w:t>
      </w:r>
      <w:r w:rsidRPr="00A15286">
        <w:rPr>
          <w:rStyle w:val="codeChar"/>
        </w:rPr>
        <w:t>print</w:t>
      </w:r>
      <w:r>
        <w:rPr>
          <w:lang w:eastAsia="en-GB"/>
        </w:rPr>
        <w:t xml:space="preserve"> </w:t>
      </w:r>
      <w:r w:rsidRPr="00A15286">
        <w:rPr>
          <w:i/>
          <w:iCs/>
          <w:lang w:eastAsia="en-GB"/>
        </w:rPr>
        <w:t>statements</w:t>
      </w:r>
      <w:r>
        <w:rPr>
          <w:lang w:eastAsia="en-GB"/>
        </w:rPr>
        <w:t>).</w:t>
      </w:r>
    </w:p>
    <w:p w14:paraId="2C3FEEFD" w14:textId="31BFD0BB" w:rsidR="00A15286" w:rsidRDefault="00A15286">
      <w:pPr>
        <w:pStyle w:val="ListParagraph"/>
        <w:numPr>
          <w:ilvl w:val="0"/>
          <w:numId w:val="1"/>
        </w:numPr>
        <w:rPr>
          <w:lang w:eastAsia="en-GB"/>
        </w:rPr>
      </w:pPr>
      <w:proofErr w:type="spellStart"/>
      <w:r w:rsidRPr="00A15286">
        <w:rPr>
          <w:rStyle w:val="codeChar"/>
        </w:rPr>
        <w:t>printNoLine</w:t>
      </w:r>
      <w:proofErr w:type="spellEnd"/>
      <w:r>
        <w:rPr>
          <w:lang w:eastAsia="en-GB"/>
        </w:rPr>
        <w:t xml:space="preserve"> </w:t>
      </w:r>
      <w:r w:rsidR="007C5B12">
        <w:rPr>
          <w:lang w:eastAsia="en-GB"/>
        </w:rPr>
        <w:t>does not automatically add a newline at the end, so you may subsequently print something else on the same line</w:t>
      </w:r>
      <w:r>
        <w:rPr>
          <w:lang w:eastAsia="en-GB"/>
        </w:rPr>
        <w:t xml:space="preserve"> (unless you choose to</w:t>
      </w:r>
      <w:r w:rsidR="007C5B12">
        <w:rPr>
          <w:lang w:eastAsia="en-GB"/>
        </w:rPr>
        <w:t xml:space="preserve"> include </w:t>
      </w:r>
      <w:r w:rsidR="007C5B12" w:rsidRPr="007C5B12">
        <w:rPr>
          <w:rStyle w:val="codeChar"/>
        </w:rPr>
        <w:t>\n</w:t>
      </w:r>
      <w:r w:rsidR="007C5B12">
        <w:rPr>
          <w:lang w:eastAsia="en-GB"/>
        </w:rPr>
        <w:t xml:space="preserve"> within the string</w:t>
      </w:r>
      <w:r>
        <w:rPr>
          <w:lang w:eastAsia="en-GB"/>
        </w:rPr>
        <w:t>).</w:t>
      </w:r>
    </w:p>
    <w:p w14:paraId="443D30B3" w14:textId="75C138CB" w:rsidR="007C5B12" w:rsidRDefault="007C5B12">
      <w:pPr>
        <w:pStyle w:val="ListParagraph"/>
        <w:numPr>
          <w:ilvl w:val="0"/>
          <w:numId w:val="1"/>
        </w:numPr>
        <w:rPr>
          <w:lang w:eastAsia="en-GB"/>
        </w:rPr>
      </w:pPr>
      <w:proofErr w:type="spellStart"/>
      <w:r w:rsidRPr="004E7593">
        <w:rPr>
          <w:rStyle w:val="codeChar"/>
        </w:rPr>
        <w:t>printTab</w:t>
      </w:r>
      <w:proofErr w:type="spellEnd"/>
      <w:r>
        <w:rPr>
          <w:lang w:eastAsia="en-GB"/>
        </w:rPr>
        <w:t xml:space="preserve"> helps in the layout of information printed to the console</w:t>
      </w:r>
      <w:proofErr w:type="gramStart"/>
      <w:r>
        <w:rPr>
          <w:lang w:eastAsia="en-GB"/>
        </w:rPr>
        <w:t xml:space="preserve">, in particular, </w:t>
      </w:r>
      <w:r w:rsidR="00A15286">
        <w:rPr>
          <w:lang w:eastAsia="en-GB"/>
        </w:rPr>
        <w:t>when</w:t>
      </w:r>
      <w:proofErr w:type="gramEnd"/>
      <w:r>
        <w:rPr>
          <w:lang w:eastAsia="en-GB"/>
        </w:rPr>
        <w:t xml:space="preserve"> printing of columns of data. </w:t>
      </w:r>
      <w:proofErr w:type="spellStart"/>
      <w:r w:rsidRPr="004E7593">
        <w:rPr>
          <w:rStyle w:val="codeChar"/>
        </w:rPr>
        <w:t>printTab</w:t>
      </w:r>
      <w:proofErr w:type="spellEnd"/>
      <w:ins w:id="475" w:author="BernardUK" w:date="2025-01-05T17:24:00Z">
        <w:r w:rsidR="00574454">
          <w:rPr>
            <w:lang w:eastAsia="en-GB"/>
          </w:rPr>
          <w:t xml:space="preserve"> </w:t>
        </w:r>
      </w:ins>
      <w:r>
        <w:rPr>
          <w:lang w:eastAsia="en-GB"/>
        </w:rPr>
        <w:t>requires an additional</w:t>
      </w:r>
      <w:ins w:id="476" w:author="BernardUK" w:date="2025-01-05T17:35:00Z">
        <w:r w:rsidR="00574454">
          <w:rPr>
            <w:lang w:eastAsia="en-GB"/>
          </w:rPr>
          <w:t xml:space="preserve"> </w:t>
        </w:r>
      </w:ins>
      <w:r>
        <w:rPr>
          <w:lang w:eastAsia="en-GB"/>
        </w:rPr>
        <w:t>argument specifying the tab position (number of characters from the left of the display). For example:</w:t>
      </w:r>
    </w:p>
    <w:p w14:paraId="7A821119" w14:textId="77777777" w:rsidR="007C5B12" w:rsidRDefault="007C5B12" w:rsidP="007C5B12">
      <w:pPr>
        <w:pStyle w:val="codeBlock"/>
      </w:pPr>
      <w:r w:rsidRPr="00D9225F">
        <w:lastRenderedPageBreak/>
        <w:t xml:space="preserve">call </w:t>
      </w:r>
      <w:proofErr w:type="spellStart"/>
      <w:proofErr w:type="gramStart"/>
      <w:r w:rsidRPr="00D9225F">
        <w:t>printTab</w:t>
      </w:r>
      <w:proofErr w:type="spellEnd"/>
      <w:r w:rsidRPr="00D9225F">
        <w:t>(</w:t>
      </w:r>
      <w:proofErr w:type="gramEnd"/>
      <w:r w:rsidRPr="00D9225F">
        <w:t>0, "No.")</w:t>
      </w:r>
      <w:r>
        <w:br/>
      </w:r>
      <w:r w:rsidRPr="00D9225F">
        <w:t xml:space="preserve">call </w:t>
      </w:r>
      <w:proofErr w:type="spellStart"/>
      <w:r w:rsidRPr="00D9225F">
        <w:t>printTab</w:t>
      </w:r>
      <w:proofErr w:type="spellEnd"/>
      <w:r w:rsidRPr="00D9225F">
        <w:t>(10, "Square")</w:t>
      </w:r>
      <w:r>
        <w:br/>
      </w:r>
      <w:r w:rsidRPr="00D9225F">
        <w:t xml:space="preserve">call </w:t>
      </w:r>
      <w:proofErr w:type="spellStart"/>
      <w:r w:rsidRPr="00D9225F">
        <w:t>printTab</w:t>
      </w:r>
      <w:proofErr w:type="spellEnd"/>
      <w:r w:rsidRPr="00D9225F">
        <w:t>(20, "Cube\n")</w:t>
      </w:r>
      <w:r>
        <w:br/>
      </w:r>
      <w:r w:rsidRPr="00D9225F">
        <w:t>for x from 1 to 10 step 1</w:t>
      </w:r>
      <w:r>
        <w:br/>
      </w:r>
      <w:r w:rsidRPr="00D9225F">
        <w:t xml:space="preserve">  call </w:t>
      </w:r>
      <w:proofErr w:type="spellStart"/>
      <w:r w:rsidRPr="00D9225F">
        <w:t>printTab</w:t>
      </w:r>
      <w:proofErr w:type="spellEnd"/>
      <w:r w:rsidRPr="00D9225F">
        <w:t xml:space="preserve">(0, </w:t>
      </w:r>
      <w:proofErr w:type="spellStart"/>
      <w:r w:rsidRPr="00D9225F">
        <w:t>x.asString</w:t>
      </w:r>
      <w:proofErr w:type="spellEnd"/>
      <w:r w:rsidRPr="00D9225F">
        <w:t>(</w:t>
      </w:r>
      <w:del w:id="477" w:author="BernardUK" w:date="2025-01-05T16:16:00Z">
        <w:r w:rsidRPr="00D9225F" w:rsidDel="00C4082C">
          <w:delText>)</w:delText>
        </w:r>
      </w:del>
      <w:r w:rsidRPr="00D9225F">
        <w:t>)</w:t>
      </w:r>
      <w:r>
        <w:br/>
      </w:r>
      <w:r w:rsidRPr="00D9225F">
        <w:t xml:space="preserve">  call </w:t>
      </w:r>
      <w:proofErr w:type="spellStart"/>
      <w:r w:rsidRPr="00D9225F">
        <w:t>printTab</w:t>
      </w:r>
      <w:proofErr w:type="spellEnd"/>
      <w:r w:rsidRPr="00D9225F">
        <w:t>(10, "{x^2}")</w:t>
      </w:r>
      <w:r>
        <w:br/>
      </w:r>
      <w:r w:rsidRPr="00D9225F">
        <w:t xml:space="preserve">  call </w:t>
      </w:r>
      <w:proofErr w:type="spellStart"/>
      <w:r w:rsidRPr="00D9225F">
        <w:t>printTab</w:t>
      </w:r>
      <w:proofErr w:type="spellEnd"/>
      <w:r w:rsidRPr="00D9225F">
        <w:t>(20, "{x^3}\n")</w:t>
      </w:r>
      <w:r>
        <w:br/>
      </w:r>
      <w:r w:rsidRPr="00D9225F">
        <w:t>end for</w:t>
      </w:r>
    </w:p>
    <w:p w14:paraId="669C3E42" w14:textId="77777777" w:rsidR="007C5B12" w:rsidRDefault="007C5B12" w:rsidP="00DC2044">
      <w:pPr>
        <w:rPr>
          <w:rFonts w:eastAsia="Times New Roman"/>
          <w:lang w:eastAsia="en-GB"/>
        </w:rPr>
      </w:pPr>
    </w:p>
    <w:p w14:paraId="17680992" w14:textId="4A489E7D" w:rsidR="00573930" w:rsidRDefault="00573930" w:rsidP="00DC2044">
      <w:pPr>
        <w:pStyle w:val="Heading2"/>
        <w:rPr>
          <w:rFonts w:eastAsia="Times New Roman"/>
          <w:lang w:eastAsia="en-GB"/>
        </w:rPr>
      </w:pPr>
      <w:bookmarkStart w:id="478" w:name="_Toc187241160"/>
      <w:r>
        <w:rPr>
          <w:rFonts w:eastAsia="Times New Roman"/>
          <w:lang w:eastAsia="en-GB"/>
        </w:rPr>
        <w:lastRenderedPageBreak/>
        <w:t>Print Html to the Console</w:t>
      </w:r>
      <w:bookmarkEnd w:id="478"/>
    </w:p>
    <w:p w14:paraId="666265F5" w14:textId="4AEFEDFD" w:rsidR="0046753D" w:rsidRDefault="0046753D" w:rsidP="0046753D">
      <w:pPr>
        <w:rPr>
          <w:lang w:eastAsia="en-GB"/>
        </w:rPr>
      </w:pPr>
      <w:r>
        <w:rPr>
          <w:lang w:eastAsia="en-GB"/>
        </w:rPr>
        <w:t>As well as plain text, it is also possible to print Html to the console, which will be correctly formatted. For example:</w:t>
      </w:r>
    </w:p>
    <w:p w14:paraId="65D047B8" w14:textId="3EB6724E" w:rsidR="00C46A6F" w:rsidRDefault="00C46A6F" w:rsidP="0046753D">
      <w:pPr>
        <w:rPr>
          <w:lang w:eastAsia="en-GB"/>
        </w:rPr>
      </w:pPr>
      <w:r w:rsidRPr="00C46A6F">
        <w:rPr>
          <w:noProof/>
          <w:lang w:eastAsia="en-GB"/>
        </w:rPr>
        <w:drawing>
          <wp:inline distT="0" distB="0" distL="0" distR="0" wp14:anchorId="784BFAD7" wp14:editId="17730931">
            <wp:extent cx="3630168" cy="304370"/>
            <wp:effectExtent l="0" t="0" r="0" b="635"/>
            <wp:docPr id="14967618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761840" name=""/>
                    <pic:cNvPicPr/>
                  </pic:nvPicPr>
                  <pic:blipFill>
                    <a:blip r:embed="rId15"/>
                    <a:stretch>
                      <a:fillRect/>
                    </a:stretch>
                  </pic:blipFill>
                  <pic:spPr>
                    <a:xfrm>
                      <a:off x="0" y="0"/>
                      <a:ext cx="3690928" cy="309464"/>
                    </a:xfrm>
                    <a:prstGeom prst="rect">
                      <a:avLst/>
                    </a:prstGeom>
                  </pic:spPr>
                </pic:pic>
              </a:graphicData>
            </a:graphic>
          </wp:inline>
        </w:drawing>
      </w:r>
    </w:p>
    <w:p w14:paraId="28D66EF8" w14:textId="01CBE1A0" w:rsidR="00C46A6F" w:rsidRDefault="00C46A6F" w:rsidP="0046753D">
      <w:pPr>
        <w:rPr>
          <w:lang w:eastAsia="en-GB"/>
        </w:rPr>
      </w:pPr>
      <w:r>
        <w:rPr>
          <w:lang w:eastAsia="en-GB"/>
        </w:rPr>
        <w:t>Will produce:</w:t>
      </w:r>
    </w:p>
    <w:p w14:paraId="33DA2434" w14:textId="6A3B23B4" w:rsidR="00C46A6F" w:rsidRDefault="00C46A6F" w:rsidP="0046753D">
      <w:pPr>
        <w:rPr>
          <w:lang w:eastAsia="en-GB"/>
        </w:rPr>
      </w:pPr>
      <w:r w:rsidRPr="00C46A6F">
        <w:rPr>
          <w:noProof/>
          <w:lang w:eastAsia="en-GB"/>
        </w:rPr>
        <w:drawing>
          <wp:inline distT="0" distB="0" distL="0" distR="0" wp14:anchorId="79D5B2D6" wp14:editId="67A4D4EF">
            <wp:extent cx="3791479" cy="1552792"/>
            <wp:effectExtent l="0" t="0" r="0" b="9525"/>
            <wp:docPr id="1342857364" name="Picture 1" descr="A blue and white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857364" name="Picture 1" descr="A blue and white screen&#10;&#10;Description automatically generated"/>
                    <pic:cNvPicPr/>
                  </pic:nvPicPr>
                  <pic:blipFill>
                    <a:blip r:embed="rId16"/>
                    <a:stretch>
                      <a:fillRect/>
                    </a:stretch>
                  </pic:blipFill>
                  <pic:spPr>
                    <a:xfrm>
                      <a:off x="0" y="0"/>
                      <a:ext cx="3791479" cy="1552792"/>
                    </a:xfrm>
                    <a:prstGeom prst="rect">
                      <a:avLst/>
                    </a:prstGeom>
                  </pic:spPr>
                </pic:pic>
              </a:graphicData>
            </a:graphic>
          </wp:inline>
        </w:drawing>
      </w:r>
    </w:p>
    <w:p w14:paraId="5DF9F70D" w14:textId="59878B15" w:rsidR="00C46A6F" w:rsidRPr="00C46A6F" w:rsidRDefault="00C46A6F" w:rsidP="0046753D">
      <w:pPr>
        <w:rPr>
          <w:b/>
          <w:bCs/>
          <w:lang w:eastAsia="en-GB"/>
        </w:rPr>
      </w:pPr>
      <w:r w:rsidRPr="00C46A6F">
        <w:rPr>
          <w:b/>
          <w:bCs/>
          <w:lang w:eastAsia="en-GB"/>
        </w:rPr>
        <w:t>Note</w:t>
      </w:r>
      <w:r>
        <w:rPr>
          <w:b/>
          <w:bCs/>
          <w:lang w:eastAsia="en-GB"/>
        </w:rPr>
        <w:t>s</w:t>
      </w:r>
    </w:p>
    <w:p w14:paraId="7914F6E1" w14:textId="60684549" w:rsidR="00C46A6F" w:rsidRDefault="00C46A6F">
      <w:pPr>
        <w:pStyle w:val="ListParagraph"/>
        <w:numPr>
          <w:ilvl w:val="0"/>
          <w:numId w:val="40"/>
        </w:numPr>
        <w:rPr>
          <w:lang w:eastAsia="en-GB"/>
        </w:rPr>
      </w:pPr>
      <w:r>
        <w:rPr>
          <w:lang w:eastAsia="en-GB"/>
        </w:rPr>
        <w:t xml:space="preserve">For specifying </w:t>
      </w:r>
      <w:r w:rsidRPr="00C46A6F">
        <w:rPr>
          <w:rStyle w:val="codeChar"/>
        </w:rPr>
        <w:t>style</w:t>
      </w:r>
      <w:r>
        <w:rPr>
          <w:lang w:eastAsia="en-GB"/>
        </w:rPr>
        <w:t xml:space="preserve">, or other attributes within Html tags, the attribute value(s) should be enclosed in single quotation marks </w:t>
      </w:r>
      <w:r w:rsidRPr="00C46A6F">
        <w:rPr>
          <w:rStyle w:val="codeChar"/>
        </w:rPr>
        <w:t>'</w:t>
      </w:r>
      <w:r>
        <w:rPr>
          <w:lang w:eastAsia="en-GB"/>
        </w:rPr>
        <w:t xml:space="preserve"> as shown. Html will recognise single or double quotation </w:t>
      </w:r>
      <w:proofErr w:type="gramStart"/>
      <w:r>
        <w:rPr>
          <w:lang w:eastAsia="en-GB"/>
        </w:rPr>
        <w:t>marks, but</w:t>
      </w:r>
      <w:proofErr w:type="gramEnd"/>
      <w:r>
        <w:rPr>
          <w:lang w:eastAsia="en-GB"/>
        </w:rPr>
        <w:t xml:space="preserve"> entering double quotation marks would terminate the Elan string.</w:t>
      </w:r>
    </w:p>
    <w:p w14:paraId="2C67EC2F" w14:textId="08D2F907" w:rsidR="00C46A6F" w:rsidRDefault="00C46A6F">
      <w:pPr>
        <w:pStyle w:val="ListParagraph"/>
        <w:numPr>
          <w:ilvl w:val="0"/>
          <w:numId w:val="40"/>
        </w:numPr>
        <w:rPr>
          <w:lang w:eastAsia="en-GB"/>
        </w:rPr>
      </w:pPr>
      <w:r>
        <w:rPr>
          <w:lang w:eastAsia="en-GB"/>
        </w:rPr>
        <w:t xml:space="preserve">It is not necessary to put individual lines of Html into separate </w:t>
      </w:r>
      <w:r w:rsidRPr="00C46A6F">
        <w:rPr>
          <w:rStyle w:val="codeChar"/>
        </w:rPr>
        <w:t>print</w:t>
      </w:r>
      <w:r>
        <w:rPr>
          <w:lang w:eastAsia="en-GB"/>
        </w:rPr>
        <w:t xml:space="preserve"> statements – you can print a string of any length – but putting tags into separate </w:t>
      </w:r>
      <w:r w:rsidRPr="00C46A6F">
        <w:rPr>
          <w:rStyle w:val="codeChar"/>
        </w:rPr>
        <w:t>print</w:t>
      </w:r>
      <w:r>
        <w:rPr>
          <w:lang w:eastAsia="en-GB"/>
        </w:rPr>
        <w:t xml:space="preserve"> statements can improve the readability of your code. </w:t>
      </w:r>
    </w:p>
    <w:p w14:paraId="77AFDFDC" w14:textId="7F1F4CF3" w:rsidR="00C46A6F" w:rsidRDefault="00C46A6F" w:rsidP="00C46A6F">
      <w:pPr>
        <w:pStyle w:val="Heading3"/>
        <w:rPr>
          <w:lang w:eastAsia="en-GB"/>
        </w:rPr>
      </w:pPr>
      <w:r>
        <w:rPr>
          <w:lang w:eastAsia="en-GB"/>
        </w:rPr>
        <w:t xml:space="preserve">Using an embedded </w:t>
      </w:r>
      <w:del w:id="479" w:author="BernardUK" w:date="2025-01-05T20:41:00Z">
        <w:r w:rsidDel="00E3411D">
          <w:rPr>
            <w:lang w:eastAsia="en-GB"/>
          </w:rPr>
          <w:delText>style sheet</w:delText>
        </w:r>
      </w:del>
      <w:ins w:id="480" w:author="BernardUK" w:date="2025-01-05T20:41:00Z">
        <w:r w:rsidR="00E3411D">
          <w:rPr>
            <w:lang w:eastAsia="en-GB"/>
          </w:rPr>
          <w:t>stylesheet</w:t>
        </w:r>
      </w:ins>
    </w:p>
    <w:p w14:paraId="7ABAD6A0" w14:textId="1170DDF2" w:rsidR="00C46A6F" w:rsidRDefault="00C46A6F" w:rsidP="00C46A6F">
      <w:pPr>
        <w:rPr>
          <w:lang w:eastAsia="en-GB"/>
        </w:rPr>
      </w:pPr>
      <w:r>
        <w:rPr>
          <w:lang w:eastAsia="en-GB"/>
        </w:rPr>
        <w:t xml:space="preserve">If you want styles to be applied to multiple tags you can embed a </w:t>
      </w:r>
      <w:del w:id="481" w:author="BernardUK" w:date="2025-01-05T20:41:00Z">
        <w:r w:rsidDel="00E3411D">
          <w:rPr>
            <w:lang w:eastAsia="en-GB"/>
          </w:rPr>
          <w:delText>style sheet</w:delText>
        </w:r>
      </w:del>
      <w:ins w:id="482" w:author="BernardUK" w:date="2025-01-05T20:41:00Z">
        <w:r w:rsidR="00E3411D">
          <w:rPr>
            <w:lang w:eastAsia="en-GB"/>
          </w:rPr>
          <w:t>stylesheet</w:t>
        </w:r>
      </w:ins>
      <w:r>
        <w:rPr>
          <w:lang w:eastAsia="en-GB"/>
        </w:rPr>
        <w:t xml:space="preserve">. For example, the following </w:t>
      </w:r>
      <w:del w:id="483" w:author="BernardUK" w:date="2025-01-05T20:41:00Z">
        <w:r w:rsidDel="00E3411D">
          <w:rPr>
            <w:lang w:eastAsia="en-GB"/>
          </w:rPr>
          <w:delText>style sheet</w:delText>
        </w:r>
      </w:del>
      <w:ins w:id="484" w:author="BernardUK" w:date="2025-01-05T20:41:00Z">
        <w:r w:rsidR="00E3411D">
          <w:rPr>
            <w:lang w:eastAsia="en-GB"/>
          </w:rPr>
          <w:t>stylesheet</w:t>
        </w:r>
      </w:ins>
      <w:r>
        <w:rPr>
          <w:lang w:eastAsia="en-GB"/>
        </w:rPr>
        <w:t xml:space="preserve"> will set the font for all text, and some </w:t>
      </w:r>
      <w:del w:id="485" w:author="BernardUK" w:date="2025-01-05T20:37:00Z">
        <w:r w:rsidDel="00E3411D">
          <w:rPr>
            <w:lang w:eastAsia="en-GB"/>
          </w:rPr>
          <w:delText xml:space="preserve">details </w:delText>
        </w:r>
      </w:del>
      <w:r>
        <w:rPr>
          <w:lang w:eastAsia="en-GB"/>
        </w:rPr>
        <w:t xml:space="preserve">further details for all </w:t>
      </w:r>
      <w:r w:rsidRPr="00C46A6F">
        <w:rPr>
          <w:rStyle w:val="codeChar"/>
        </w:rPr>
        <w:t>h1</w:t>
      </w:r>
      <w:r>
        <w:rPr>
          <w:lang w:eastAsia="en-GB"/>
        </w:rPr>
        <w:t xml:space="preserve"> headings:</w:t>
      </w:r>
    </w:p>
    <w:p w14:paraId="1CA635CF" w14:textId="2F6B1660" w:rsidR="00C46A6F" w:rsidRDefault="00C46A6F" w:rsidP="00C46A6F">
      <w:pPr>
        <w:pStyle w:val="code"/>
        <w:rPr>
          <w:lang w:eastAsia="en-GB"/>
        </w:rPr>
      </w:pPr>
      <w:r>
        <w:rPr>
          <w:lang w:eastAsia="en-GB"/>
        </w:rPr>
        <w:t>&lt;style&gt;</w:t>
      </w:r>
    </w:p>
    <w:p w14:paraId="131ADBF7" w14:textId="6FD5D94D" w:rsidR="00C46A6F" w:rsidRDefault="00C46A6F" w:rsidP="00C46A6F">
      <w:pPr>
        <w:pStyle w:val="code"/>
        <w:rPr>
          <w:lang w:eastAsia="en-GB"/>
        </w:rPr>
      </w:pPr>
      <w:r>
        <w:rPr>
          <w:lang w:eastAsia="en-GB"/>
        </w:rPr>
        <w:t xml:space="preserve">  </w:t>
      </w:r>
      <w:r w:rsidR="004C53B1">
        <w:rPr>
          <w:lang w:eastAsia="en-GB"/>
        </w:rPr>
        <w:t>h1, p</w:t>
      </w:r>
      <w:r>
        <w:rPr>
          <w:lang w:eastAsia="en-GB"/>
        </w:rPr>
        <w:t xml:space="preserve"> {</w:t>
      </w:r>
    </w:p>
    <w:p w14:paraId="2F92BAD5" w14:textId="502BD063" w:rsidR="00C46A6F" w:rsidRDefault="00C46A6F" w:rsidP="00C46A6F">
      <w:pPr>
        <w:pStyle w:val="code"/>
        <w:rPr>
          <w:lang w:eastAsia="en-GB"/>
        </w:rPr>
      </w:pPr>
      <w:r>
        <w:rPr>
          <w:lang w:eastAsia="en-GB"/>
        </w:rPr>
        <w:t xml:space="preserve">    font-family: </w:t>
      </w:r>
      <w:proofErr w:type="gramStart"/>
      <w:r>
        <w:rPr>
          <w:lang w:eastAsia="en-GB"/>
        </w:rPr>
        <w:t>Helvetica;</w:t>
      </w:r>
      <w:proofErr w:type="gramEnd"/>
    </w:p>
    <w:p w14:paraId="0A8F5A7F" w14:textId="75CCD9F3" w:rsidR="00C46A6F" w:rsidRDefault="00C46A6F" w:rsidP="00C46A6F">
      <w:pPr>
        <w:pStyle w:val="code"/>
        <w:rPr>
          <w:lang w:eastAsia="en-GB"/>
        </w:rPr>
      </w:pPr>
      <w:r>
        <w:rPr>
          <w:lang w:eastAsia="en-GB"/>
        </w:rPr>
        <w:t xml:space="preserve">  }</w:t>
      </w:r>
    </w:p>
    <w:p w14:paraId="70CEFAF7" w14:textId="4A5DDFEB" w:rsidR="00C46A6F" w:rsidRDefault="00C46A6F" w:rsidP="00C46A6F">
      <w:pPr>
        <w:pStyle w:val="code"/>
        <w:rPr>
          <w:lang w:eastAsia="en-GB"/>
        </w:rPr>
      </w:pPr>
      <w:r>
        <w:rPr>
          <w:lang w:eastAsia="en-GB"/>
        </w:rPr>
        <w:t xml:space="preserve">  h1 {</w:t>
      </w:r>
    </w:p>
    <w:p w14:paraId="30962B39" w14:textId="10FA85D7" w:rsidR="00C46A6F" w:rsidRDefault="00C46A6F" w:rsidP="00C46A6F">
      <w:pPr>
        <w:pStyle w:val="code"/>
        <w:rPr>
          <w:lang w:eastAsia="en-GB"/>
        </w:rPr>
      </w:pPr>
      <w:r>
        <w:rPr>
          <w:lang w:eastAsia="en-GB"/>
        </w:rPr>
        <w:t xml:space="preserve">    </w:t>
      </w:r>
      <w:proofErr w:type="spellStart"/>
      <w:r>
        <w:rPr>
          <w:lang w:eastAsia="en-GB"/>
        </w:rPr>
        <w:t>color</w:t>
      </w:r>
      <w:proofErr w:type="spellEnd"/>
      <w:r>
        <w:rPr>
          <w:lang w:eastAsia="en-GB"/>
        </w:rPr>
        <w:t xml:space="preserve">: </w:t>
      </w:r>
      <w:proofErr w:type="gramStart"/>
      <w:r>
        <w:rPr>
          <w:lang w:eastAsia="en-GB"/>
        </w:rPr>
        <w:t>blue;</w:t>
      </w:r>
      <w:proofErr w:type="gramEnd"/>
    </w:p>
    <w:p w14:paraId="2814BEFE" w14:textId="488292E8" w:rsidR="00C46A6F" w:rsidRDefault="00C46A6F" w:rsidP="00C46A6F">
      <w:pPr>
        <w:pStyle w:val="code"/>
        <w:rPr>
          <w:lang w:eastAsia="en-GB"/>
        </w:rPr>
      </w:pPr>
      <w:r>
        <w:rPr>
          <w:lang w:eastAsia="en-GB"/>
        </w:rPr>
        <w:t xml:space="preserve">    font-size: </w:t>
      </w:r>
      <w:proofErr w:type="gramStart"/>
      <w:r>
        <w:rPr>
          <w:lang w:eastAsia="en-GB"/>
        </w:rPr>
        <w:t>24pt;</w:t>
      </w:r>
      <w:proofErr w:type="gramEnd"/>
    </w:p>
    <w:p w14:paraId="3D85E7DB" w14:textId="4CCA99D5" w:rsidR="00C46A6F" w:rsidRDefault="00C46A6F" w:rsidP="00C46A6F">
      <w:pPr>
        <w:pStyle w:val="code"/>
        <w:rPr>
          <w:lang w:eastAsia="en-GB"/>
        </w:rPr>
      </w:pPr>
      <w:r>
        <w:rPr>
          <w:lang w:eastAsia="en-GB"/>
        </w:rPr>
        <w:t xml:space="preserve">  }</w:t>
      </w:r>
    </w:p>
    <w:p w14:paraId="439A85F4" w14:textId="3B795BC6" w:rsidR="00C46A6F" w:rsidRDefault="00C46A6F" w:rsidP="00C46A6F">
      <w:pPr>
        <w:pStyle w:val="code"/>
        <w:rPr>
          <w:lang w:eastAsia="en-GB"/>
        </w:rPr>
      </w:pPr>
      <w:r>
        <w:rPr>
          <w:lang w:eastAsia="en-GB"/>
        </w:rPr>
        <w:t>&lt;/style&gt;</w:t>
      </w:r>
    </w:p>
    <w:p w14:paraId="58B00DD6" w14:textId="518CE36E" w:rsidR="00C46A6F" w:rsidDel="00E3411D" w:rsidRDefault="00C46A6F" w:rsidP="00C46A6F">
      <w:pPr>
        <w:rPr>
          <w:del w:id="486" w:author="BernardUK" w:date="2025-01-05T20:38:00Z"/>
          <w:lang w:eastAsia="en-GB"/>
        </w:rPr>
      </w:pPr>
      <w:r>
        <w:rPr>
          <w:lang w:eastAsia="en-GB"/>
        </w:rPr>
        <w:t>This may be safely coalesced into a single line and many spaces removed:</w:t>
      </w:r>
    </w:p>
    <w:p w14:paraId="7551CC7A" w14:textId="77777777" w:rsidR="00C46A6F" w:rsidRDefault="00C46A6F" w:rsidP="00C46A6F">
      <w:pPr>
        <w:rPr>
          <w:lang w:eastAsia="en-GB"/>
        </w:rPr>
      </w:pPr>
    </w:p>
    <w:p w14:paraId="1B5582AD" w14:textId="141F660E" w:rsidR="00C46A6F" w:rsidRDefault="00C46A6F" w:rsidP="00C46A6F">
      <w:pPr>
        <w:pStyle w:val="code"/>
        <w:rPr>
          <w:lang w:eastAsia="en-GB"/>
        </w:rPr>
      </w:pPr>
      <w:r>
        <w:rPr>
          <w:lang w:eastAsia="en-GB"/>
        </w:rPr>
        <w:t>&lt;style&gt;</w:t>
      </w:r>
      <w:r w:rsidR="004C53B1">
        <w:rPr>
          <w:lang w:eastAsia="en-GB"/>
        </w:rPr>
        <w:t xml:space="preserve"> h1, p </w:t>
      </w:r>
      <w:r>
        <w:rPr>
          <w:lang w:eastAsia="en-GB"/>
        </w:rPr>
        <w:t>{</w:t>
      </w:r>
      <w:proofErr w:type="spellStart"/>
      <w:r>
        <w:rPr>
          <w:lang w:eastAsia="en-GB"/>
        </w:rPr>
        <w:t>font-</w:t>
      </w:r>
      <w:proofErr w:type="gramStart"/>
      <w:r>
        <w:rPr>
          <w:lang w:eastAsia="en-GB"/>
        </w:rPr>
        <w:t>family:Helvetica</w:t>
      </w:r>
      <w:proofErr w:type="spellEnd"/>
      <w:proofErr w:type="gramEnd"/>
      <w:r>
        <w:rPr>
          <w:lang w:eastAsia="en-GB"/>
        </w:rPr>
        <w:t>;} h1{</w:t>
      </w:r>
      <w:proofErr w:type="spellStart"/>
      <w:r>
        <w:rPr>
          <w:lang w:eastAsia="en-GB"/>
        </w:rPr>
        <w:t>color</w:t>
      </w:r>
      <w:proofErr w:type="spellEnd"/>
      <w:r>
        <w:rPr>
          <w:lang w:eastAsia="en-GB"/>
        </w:rPr>
        <w:t>: blue;font-size:24pt;}&lt;/style&gt;</w:t>
      </w:r>
    </w:p>
    <w:p w14:paraId="2A139EFC" w14:textId="77777777" w:rsidR="00C46A6F" w:rsidRDefault="00C46A6F" w:rsidP="00C46A6F">
      <w:pPr>
        <w:rPr>
          <w:lang w:eastAsia="en-GB"/>
        </w:rPr>
      </w:pPr>
    </w:p>
    <w:p w14:paraId="22558738" w14:textId="27B23560" w:rsidR="004C53B1" w:rsidRDefault="00C46A6F" w:rsidP="00C46A6F">
      <w:pPr>
        <w:rPr>
          <w:lang w:eastAsia="en-GB"/>
        </w:rPr>
      </w:pPr>
      <w:r>
        <w:rPr>
          <w:lang w:eastAsia="en-GB"/>
        </w:rPr>
        <w:t>The only problem is the curly</w:t>
      </w:r>
      <w:ins w:id="487" w:author="BernardUK" w:date="2025-01-05T20:38:00Z">
        <w:r w:rsidR="00E3411D">
          <w:rPr>
            <w:lang w:eastAsia="en-GB"/>
          </w:rPr>
          <w:t xml:space="preserve"> </w:t>
        </w:r>
      </w:ins>
      <w:del w:id="488" w:author="BernardUK" w:date="2025-01-05T20:38:00Z">
        <w:r w:rsidDel="00E3411D">
          <w:rPr>
            <w:lang w:eastAsia="en-GB"/>
          </w:rPr>
          <w:delText>-</w:delText>
        </w:r>
      </w:del>
      <w:r>
        <w:rPr>
          <w:lang w:eastAsia="en-GB"/>
        </w:rPr>
        <w:t>braces</w:t>
      </w:r>
      <w:r w:rsidR="00C3249D">
        <w:rPr>
          <w:lang w:eastAsia="en-GB"/>
        </w:rPr>
        <w:t xml:space="preserve"> -</w:t>
      </w:r>
      <w:ins w:id="489" w:author="BernardUK" w:date="2025-01-05T17:25:00Z">
        <w:r w:rsidR="00574454">
          <w:rPr>
            <w:lang w:eastAsia="en-GB"/>
          </w:rPr>
          <w:t xml:space="preserve"> </w:t>
        </w:r>
      </w:ins>
      <w:r w:rsidRPr="00C3249D">
        <w:rPr>
          <w:rStyle w:val="codeChar"/>
        </w:rPr>
        <w:t>{}</w:t>
      </w:r>
      <w:r w:rsidR="00C3249D">
        <w:rPr>
          <w:lang w:eastAsia="en-GB"/>
        </w:rPr>
        <w:t xml:space="preserve"> – as </w:t>
      </w:r>
      <w:r w:rsidR="00C3249D">
        <w:rPr>
          <w:i/>
          <w:iCs/>
          <w:lang w:eastAsia="en-GB"/>
        </w:rPr>
        <w:t>within a literal string</w:t>
      </w:r>
      <w:r w:rsidR="00C3249D">
        <w:rPr>
          <w:lang w:eastAsia="en-GB"/>
        </w:rPr>
        <w:t xml:space="preserve"> Elan will interpret these as defining an ‘interpolation’ clause (see </w:t>
      </w:r>
      <w:r w:rsidR="00C3249D" w:rsidRPr="00C3249D">
        <w:rPr>
          <w:rStyle w:val="Link"/>
        </w:rPr>
        <w:fldChar w:fldCharType="begin"/>
      </w:r>
      <w:r w:rsidR="00C3249D" w:rsidRPr="00C3249D">
        <w:rPr>
          <w:rStyle w:val="Link"/>
        </w:rPr>
        <w:instrText xml:space="preserve"> REF _Ref181195935 \h </w:instrText>
      </w:r>
      <w:r w:rsidR="00C3249D">
        <w:rPr>
          <w:rStyle w:val="Link"/>
        </w:rPr>
        <w:instrText xml:space="preserve"> \* MERGEFORMAT </w:instrText>
      </w:r>
      <w:r w:rsidR="00C3249D" w:rsidRPr="00C3249D">
        <w:rPr>
          <w:rStyle w:val="Link"/>
        </w:rPr>
      </w:r>
      <w:r w:rsidR="00C3249D" w:rsidRPr="00C3249D">
        <w:rPr>
          <w:rStyle w:val="Link"/>
        </w:rPr>
        <w:fldChar w:fldCharType="separate"/>
      </w:r>
      <w:r w:rsidR="00FA56BB" w:rsidRPr="00FA56BB">
        <w:rPr>
          <w:rStyle w:val="Link"/>
        </w:rPr>
        <w:t>Interpolated string</w:t>
      </w:r>
      <w:r w:rsidR="00C3249D" w:rsidRPr="00C3249D">
        <w:rPr>
          <w:rStyle w:val="Link"/>
        </w:rPr>
        <w:fldChar w:fldCharType="end"/>
      </w:r>
      <w:r w:rsidR="00C3249D">
        <w:rPr>
          <w:lang w:eastAsia="en-GB"/>
        </w:rPr>
        <w:t>).</w:t>
      </w:r>
      <w:r w:rsidR="004C53B1">
        <w:rPr>
          <w:lang w:eastAsia="en-GB"/>
        </w:rPr>
        <w:t xml:space="preserve"> There are several ways around this, but a recommended pattern is to define the </w:t>
      </w:r>
      <w:del w:id="490" w:author="BernardUK" w:date="2025-01-05T20:40:00Z">
        <w:r w:rsidR="004C53B1" w:rsidDel="00E3411D">
          <w:rPr>
            <w:lang w:eastAsia="en-GB"/>
          </w:rPr>
          <w:delText>stylesheet</w:delText>
        </w:r>
      </w:del>
      <w:ins w:id="491" w:author="BernardUK" w:date="2025-01-05T20:41:00Z">
        <w:r w:rsidR="00E3411D">
          <w:rPr>
            <w:lang w:eastAsia="en-GB"/>
          </w:rPr>
          <w:t>stylesheet</w:t>
        </w:r>
      </w:ins>
      <w:r w:rsidR="004C53B1">
        <w:rPr>
          <w:lang w:eastAsia="en-GB"/>
        </w:rPr>
        <w:t xml:space="preserve"> in a literal string using square brackets instead of curly braces, and then to replace the characters. If you need to do this in more than one place, it pays to define a function to do that specific replacement, for example as shown below:</w:t>
      </w:r>
    </w:p>
    <w:p w14:paraId="233B8FC2" w14:textId="77777777" w:rsidR="004C53B1" w:rsidRDefault="004C53B1" w:rsidP="004C53B1">
      <w:pPr>
        <w:pStyle w:val="codeBlock"/>
      </w:pPr>
      <w:r>
        <w:lastRenderedPageBreak/>
        <w:t>main</w:t>
      </w:r>
    </w:p>
    <w:p w14:paraId="3F06D3DA" w14:textId="31177D5A" w:rsidR="004C53B1" w:rsidRDefault="004C53B1" w:rsidP="004C53B1">
      <w:pPr>
        <w:pStyle w:val="codeBlock"/>
      </w:pPr>
      <w:r>
        <w:t xml:space="preserve">  let stylesheet be "&lt;style&gt; h1, p [</w:t>
      </w:r>
      <w:proofErr w:type="spellStart"/>
      <w:r>
        <w:t>font-</w:t>
      </w:r>
      <w:proofErr w:type="gramStart"/>
      <w:r>
        <w:t>family:Helvetica</w:t>
      </w:r>
      <w:proofErr w:type="spellEnd"/>
      <w:proofErr w:type="gramEnd"/>
      <w:r>
        <w:t>;] h1[</w:t>
      </w:r>
      <w:proofErr w:type="spellStart"/>
      <w:r>
        <w:t>color</w:t>
      </w:r>
      <w:proofErr w:type="spellEnd"/>
      <w:r>
        <w:t>: blue;font-size:24pt;]&lt;/style&gt;")</w:t>
      </w:r>
      <w:r>
        <w:br/>
        <w:t xml:space="preserve">  print </w:t>
      </w:r>
      <w:proofErr w:type="spellStart"/>
      <w:r>
        <w:t>replaceBrackets</w:t>
      </w:r>
      <w:proofErr w:type="spellEnd"/>
      <w:r>
        <w:t>(stylesheet)</w:t>
      </w:r>
    </w:p>
    <w:p w14:paraId="03FA2BE3" w14:textId="77777777" w:rsidR="004C53B1" w:rsidRDefault="004C53B1" w:rsidP="004C53B1">
      <w:pPr>
        <w:pStyle w:val="codeBlock"/>
      </w:pPr>
      <w:r>
        <w:t xml:space="preserve">  print "&lt;h1&gt;A heading&lt;/h1&gt;"</w:t>
      </w:r>
    </w:p>
    <w:p w14:paraId="2F726734" w14:textId="77777777" w:rsidR="004C53B1" w:rsidRDefault="004C53B1" w:rsidP="004C53B1">
      <w:pPr>
        <w:pStyle w:val="codeBlock"/>
      </w:pPr>
      <w:r>
        <w:t xml:space="preserve">  print "&lt;p&gt;Some text&lt;/p&gt;"</w:t>
      </w:r>
    </w:p>
    <w:p w14:paraId="52EDF128" w14:textId="77777777" w:rsidR="004C53B1" w:rsidRDefault="004C53B1" w:rsidP="004C53B1">
      <w:pPr>
        <w:pStyle w:val="codeBlock"/>
      </w:pPr>
      <w:r>
        <w:t>end main</w:t>
      </w:r>
    </w:p>
    <w:p w14:paraId="0D497F60" w14:textId="77777777" w:rsidR="004C53B1" w:rsidRDefault="004C53B1" w:rsidP="004C53B1">
      <w:pPr>
        <w:pStyle w:val="codeBlock"/>
      </w:pPr>
    </w:p>
    <w:p w14:paraId="57A8324E" w14:textId="4CC5F907" w:rsidR="004C53B1" w:rsidRDefault="004C53B1" w:rsidP="004C53B1">
      <w:pPr>
        <w:pStyle w:val="codeBlock"/>
      </w:pPr>
      <w:r>
        <w:t xml:space="preserve">function </w:t>
      </w:r>
      <w:proofErr w:type="spellStart"/>
      <w:proofErr w:type="gramStart"/>
      <w:r>
        <w:t>replaceBrackets</w:t>
      </w:r>
      <w:proofErr w:type="spellEnd"/>
      <w:r>
        <w:t>(</w:t>
      </w:r>
      <w:proofErr w:type="gramEnd"/>
      <w:r>
        <w:t>original as String</w:t>
      </w:r>
      <w:r w:rsidR="00BA06F8">
        <w:t>) returns</w:t>
      </w:r>
      <w:r>
        <w:t xml:space="preserve"> String</w:t>
      </w:r>
    </w:p>
    <w:p w14:paraId="6A9ECF86" w14:textId="77777777" w:rsidR="004C53B1" w:rsidRDefault="004C53B1" w:rsidP="004C53B1">
      <w:pPr>
        <w:pStyle w:val="codeBlock"/>
      </w:pPr>
      <w:r>
        <w:t xml:space="preserve">  return </w:t>
      </w:r>
      <w:proofErr w:type="spellStart"/>
      <w:proofErr w:type="gramStart"/>
      <w:r>
        <w:t>original.replace</w:t>
      </w:r>
      <w:proofErr w:type="spellEnd"/>
      <w:proofErr w:type="gramEnd"/>
      <w:r>
        <w:t xml:space="preserve">("[", </w:t>
      </w:r>
      <w:proofErr w:type="spellStart"/>
      <w:r>
        <w:t>unicode</w:t>
      </w:r>
      <w:proofErr w:type="spellEnd"/>
      <w:r>
        <w:t xml:space="preserve">(123)).replace("]", </w:t>
      </w:r>
      <w:proofErr w:type="spellStart"/>
      <w:r>
        <w:t>unicode</w:t>
      </w:r>
      <w:proofErr w:type="spellEnd"/>
      <w:r>
        <w:t>(125))</w:t>
      </w:r>
    </w:p>
    <w:p w14:paraId="2F63E71A" w14:textId="698C24D0" w:rsidR="004C53B1" w:rsidRDefault="004C53B1" w:rsidP="004C53B1">
      <w:pPr>
        <w:pStyle w:val="codeBlock"/>
      </w:pPr>
      <w:r>
        <w:t>end function</w:t>
      </w:r>
    </w:p>
    <w:p w14:paraId="74293AAA" w14:textId="162A5C07" w:rsidR="001C3300" w:rsidRDefault="001C3300" w:rsidP="00C46A6F">
      <w:pPr>
        <w:rPr>
          <w:lang w:eastAsia="en-GB"/>
        </w:rPr>
      </w:pPr>
      <w:r>
        <w:rPr>
          <w:lang w:eastAsia="en-GB"/>
        </w:rPr>
        <w:br/>
        <w:t>Here is the result:</w:t>
      </w:r>
    </w:p>
    <w:p w14:paraId="33197630" w14:textId="6D95CD35" w:rsidR="001C3300" w:rsidRDefault="001C3300" w:rsidP="00C46A6F">
      <w:pPr>
        <w:rPr>
          <w:lang w:eastAsia="en-GB"/>
        </w:rPr>
      </w:pPr>
      <w:r w:rsidRPr="001C3300">
        <w:rPr>
          <w:noProof/>
          <w:lang w:eastAsia="en-GB"/>
        </w:rPr>
        <w:drawing>
          <wp:inline distT="0" distB="0" distL="0" distR="0" wp14:anchorId="26EE50AF" wp14:editId="734E1938">
            <wp:extent cx="3210373" cy="2295845"/>
            <wp:effectExtent l="0" t="0" r="9525" b="9525"/>
            <wp:docPr id="64651715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517151" name="Picture 1" descr="A screenshot of a computer&#10;&#10;Description automatically generated"/>
                    <pic:cNvPicPr/>
                  </pic:nvPicPr>
                  <pic:blipFill>
                    <a:blip r:embed="rId17"/>
                    <a:stretch>
                      <a:fillRect/>
                    </a:stretch>
                  </pic:blipFill>
                  <pic:spPr>
                    <a:xfrm>
                      <a:off x="0" y="0"/>
                      <a:ext cx="3210373" cy="2295845"/>
                    </a:xfrm>
                    <a:prstGeom prst="rect">
                      <a:avLst/>
                    </a:prstGeom>
                  </pic:spPr>
                </pic:pic>
              </a:graphicData>
            </a:graphic>
          </wp:inline>
        </w:drawing>
      </w:r>
    </w:p>
    <w:p w14:paraId="49933C8D" w14:textId="14E1C1A3" w:rsidR="004C53B1" w:rsidRDefault="004C53B1" w:rsidP="00C46A6F">
      <w:pPr>
        <w:rPr>
          <w:b/>
          <w:bCs/>
          <w:lang w:eastAsia="en-GB"/>
        </w:rPr>
      </w:pPr>
      <w:r>
        <w:rPr>
          <w:b/>
          <w:bCs/>
          <w:lang w:eastAsia="en-GB"/>
        </w:rPr>
        <w:t>Notes:</w:t>
      </w:r>
    </w:p>
    <w:p w14:paraId="0C9424C8" w14:textId="62B7F438" w:rsidR="004C53B1" w:rsidRPr="004C53B1" w:rsidRDefault="004C53B1">
      <w:pPr>
        <w:pStyle w:val="ListParagraph"/>
        <w:numPr>
          <w:ilvl w:val="0"/>
          <w:numId w:val="47"/>
        </w:numPr>
        <w:rPr>
          <w:b/>
          <w:bCs/>
          <w:lang w:eastAsia="en-GB"/>
        </w:rPr>
      </w:pPr>
      <w:r>
        <w:rPr>
          <w:lang w:eastAsia="en-GB"/>
        </w:rPr>
        <w:t>If you define an embedded stylesheet in the manner described above, then this should be printed first, and will then be applied to any subsequent printing of Html within the program. However …</w:t>
      </w:r>
    </w:p>
    <w:p w14:paraId="77414EDB" w14:textId="75B77279" w:rsidR="004C53B1" w:rsidRPr="004C53B1" w:rsidRDefault="004C53B1">
      <w:pPr>
        <w:pStyle w:val="ListParagraph"/>
        <w:numPr>
          <w:ilvl w:val="0"/>
          <w:numId w:val="47"/>
        </w:numPr>
        <w:rPr>
          <w:b/>
          <w:bCs/>
          <w:lang w:eastAsia="en-GB"/>
        </w:rPr>
      </w:pPr>
      <w:r>
        <w:rPr>
          <w:lang w:eastAsia="en-GB"/>
        </w:rPr>
        <w:t>If the console is c</w:t>
      </w:r>
      <w:r>
        <w:rPr>
          <w:i/>
          <w:iCs/>
          <w:lang w:eastAsia="en-GB"/>
        </w:rPr>
        <w:t>leared</w:t>
      </w:r>
      <w:r>
        <w:rPr>
          <w:lang w:eastAsia="en-GB"/>
        </w:rPr>
        <w:t xml:space="preserve">, either by the </w:t>
      </w:r>
      <w:r>
        <w:rPr>
          <w:b/>
          <w:bCs/>
          <w:lang w:eastAsia="en-GB"/>
        </w:rPr>
        <w:t>Clea</w:t>
      </w:r>
      <w:r w:rsidR="009C57F1">
        <w:rPr>
          <w:b/>
          <w:bCs/>
          <w:lang w:eastAsia="en-GB"/>
        </w:rPr>
        <w:t>r</w:t>
      </w:r>
      <w:r>
        <w:rPr>
          <w:lang w:eastAsia="en-GB"/>
        </w:rPr>
        <w:t xml:space="preserve"> button on the UI, or by programmatically </w:t>
      </w:r>
      <w:r w:rsidR="001C3300">
        <w:rPr>
          <w:lang w:eastAsia="en-GB"/>
        </w:rPr>
        <w:t xml:space="preserve">using </w:t>
      </w:r>
      <w:r w:rsidRPr="001C3300">
        <w:rPr>
          <w:rStyle w:val="codeChar"/>
        </w:rPr>
        <w:t xml:space="preserve">call </w:t>
      </w:r>
      <w:proofErr w:type="spellStart"/>
      <w:proofErr w:type="gramStart"/>
      <w:r w:rsidRPr="001C3300">
        <w:rPr>
          <w:rStyle w:val="codeChar"/>
        </w:rPr>
        <w:t>clearConsole</w:t>
      </w:r>
      <w:proofErr w:type="spellEnd"/>
      <w:r w:rsidRPr="001C3300">
        <w:rPr>
          <w:rStyle w:val="codeChar"/>
        </w:rPr>
        <w:t>(</w:t>
      </w:r>
      <w:proofErr w:type="gramEnd"/>
      <w:r w:rsidRPr="001C3300">
        <w:rPr>
          <w:rStyle w:val="codeChar"/>
        </w:rPr>
        <w:t>)</w:t>
      </w:r>
      <w:r w:rsidR="001C3300">
        <w:rPr>
          <w:lang w:eastAsia="en-GB"/>
        </w:rPr>
        <w:t xml:space="preserve">, </w:t>
      </w:r>
      <w:r>
        <w:rPr>
          <w:lang w:eastAsia="en-GB"/>
        </w:rPr>
        <w:t xml:space="preserve">then the </w:t>
      </w:r>
      <w:del w:id="492" w:author="BernardUK" w:date="2025-01-05T20:41:00Z">
        <w:r w:rsidDel="00E3411D">
          <w:rPr>
            <w:lang w:eastAsia="en-GB"/>
          </w:rPr>
          <w:delText>style sheet</w:delText>
        </w:r>
      </w:del>
      <w:ins w:id="493" w:author="BernardUK" w:date="2025-01-05T20:41:00Z">
        <w:r w:rsidR="00E3411D">
          <w:rPr>
            <w:lang w:eastAsia="en-GB"/>
          </w:rPr>
          <w:t>stylesheet</w:t>
        </w:r>
      </w:ins>
      <w:r>
        <w:rPr>
          <w:lang w:eastAsia="en-GB"/>
        </w:rPr>
        <w:t xml:space="preserve"> will be removed also – but you can print the </w:t>
      </w:r>
      <w:del w:id="494" w:author="BernardUK" w:date="2025-01-05T20:41:00Z">
        <w:r w:rsidDel="00E3411D">
          <w:rPr>
            <w:lang w:eastAsia="en-GB"/>
          </w:rPr>
          <w:delText>style sheet</w:delText>
        </w:r>
      </w:del>
      <w:ins w:id="495" w:author="BernardUK" w:date="2025-01-05T20:41:00Z">
        <w:r w:rsidR="00E3411D">
          <w:rPr>
            <w:lang w:eastAsia="en-GB"/>
          </w:rPr>
          <w:t>stylesheet</w:t>
        </w:r>
      </w:ins>
      <w:r>
        <w:rPr>
          <w:lang w:eastAsia="en-GB"/>
        </w:rPr>
        <w:t xml:space="preserve"> again </w:t>
      </w:r>
      <w:r w:rsidR="001C3300">
        <w:rPr>
          <w:lang w:eastAsia="en-GB"/>
        </w:rPr>
        <w:t xml:space="preserve">before printing further content </w:t>
      </w:r>
      <w:r>
        <w:rPr>
          <w:lang w:eastAsia="en-GB"/>
        </w:rPr>
        <w:t xml:space="preserve">if you wish. </w:t>
      </w:r>
      <w:r w:rsidR="001C3300">
        <w:rPr>
          <w:lang w:eastAsia="en-GB"/>
        </w:rPr>
        <w:t>In this case it can</w:t>
      </w:r>
      <w:r>
        <w:rPr>
          <w:lang w:eastAsia="en-GB"/>
        </w:rPr>
        <w:t xml:space="preserve"> be a good idea to define the stylesheet as a (global) </w:t>
      </w:r>
      <w:r w:rsidRPr="004C53B1">
        <w:rPr>
          <w:rStyle w:val="codeChar"/>
        </w:rPr>
        <w:t>constant</w:t>
      </w:r>
      <w:r>
        <w:rPr>
          <w:lang w:eastAsia="en-GB"/>
        </w:rPr>
        <w:t>.</w:t>
      </w:r>
    </w:p>
    <w:p w14:paraId="53408B69" w14:textId="6E7C6BEA" w:rsidR="004C53B1" w:rsidRPr="004C53B1" w:rsidRDefault="001C3300">
      <w:pPr>
        <w:pStyle w:val="ListParagraph"/>
        <w:numPr>
          <w:ilvl w:val="0"/>
          <w:numId w:val="47"/>
        </w:numPr>
        <w:rPr>
          <w:b/>
          <w:bCs/>
          <w:lang w:eastAsia="en-GB"/>
        </w:rPr>
      </w:pPr>
      <w:r>
        <w:rPr>
          <w:lang w:eastAsia="en-GB"/>
        </w:rPr>
        <w:t>In general you should avoid using</w:t>
      </w:r>
      <w:r w:rsidR="004C53B1">
        <w:rPr>
          <w:lang w:eastAsia="en-GB"/>
        </w:rPr>
        <w:t xml:space="preserve"> </w:t>
      </w:r>
      <w:r w:rsidR="004C53B1" w:rsidRPr="004C53B1">
        <w:rPr>
          <w:rStyle w:val="codeChar"/>
        </w:rPr>
        <w:t>*</w:t>
      </w:r>
      <w:r w:rsidR="004C53B1">
        <w:rPr>
          <w:lang w:eastAsia="en-GB"/>
        </w:rPr>
        <w:t xml:space="preserve"> to define the applicability of a style, since this could mess up the styling of the Elan IDE, and even render it unusable. (If this happens, refresh the browser and correct the stylesheet definition). If you want a style to apply to all elements </w:t>
      </w:r>
      <w:r>
        <w:rPr>
          <w:lang w:eastAsia="en-GB"/>
        </w:rPr>
        <w:t xml:space="preserve">that you are printing you may specify </w:t>
      </w:r>
      <w:r w:rsidRPr="001C3300">
        <w:rPr>
          <w:rStyle w:val="codeChar"/>
        </w:rPr>
        <w:t>#console *</w:t>
      </w:r>
      <w:r>
        <w:rPr>
          <w:lang w:eastAsia="en-GB"/>
        </w:rPr>
        <w:t xml:space="preserve"> - this means ‘all elements within the element with </w:t>
      </w:r>
      <w:r w:rsidRPr="001C3300">
        <w:rPr>
          <w:rStyle w:val="codeChar"/>
        </w:rPr>
        <w:t>id = 'console'</w:t>
      </w:r>
    </w:p>
    <w:p w14:paraId="26F92DE0" w14:textId="77777777" w:rsidR="00C46A6F" w:rsidRPr="00C46A6F" w:rsidRDefault="00C46A6F" w:rsidP="00C46A6F">
      <w:pPr>
        <w:rPr>
          <w:lang w:eastAsia="en-GB"/>
        </w:rPr>
      </w:pPr>
    </w:p>
    <w:p w14:paraId="08E5D4CB" w14:textId="2E914DF2" w:rsidR="00DC2044" w:rsidRDefault="00DC2044" w:rsidP="00DC2044">
      <w:pPr>
        <w:pStyle w:val="Heading2"/>
        <w:rPr>
          <w:rFonts w:eastAsia="Times New Roman"/>
          <w:lang w:eastAsia="en-GB"/>
        </w:rPr>
      </w:pPr>
      <w:bookmarkStart w:id="496" w:name="_Ref186900033"/>
      <w:bookmarkStart w:id="497" w:name="_Toc187241161"/>
      <w:r>
        <w:rPr>
          <w:rFonts w:eastAsia="Times New Roman"/>
          <w:lang w:eastAsia="en-GB"/>
        </w:rPr>
        <w:lastRenderedPageBreak/>
        <w:t>Inputting data from the keyboard</w:t>
      </w:r>
      <w:bookmarkEnd w:id="496"/>
      <w:bookmarkEnd w:id="497"/>
    </w:p>
    <w:p w14:paraId="76D8B54F" w14:textId="5E17736E" w:rsidR="009F1FEA" w:rsidRPr="009F1FEA" w:rsidRDefault="009F1FEA" w:rsidP="009F1FEA">
      <w:pPr>
        <w:rPr>
          <w:lang w:eastAsia="en-GB"/>
        </w:rPr>
      </w:pPr>
      <w:r>
        <w:rPr>
          <w:lang w:eastAsia="en-GB"/>
        </w:rPr>
        <w:t>The primary</w:t>
      </w:r>
    </w:p>
    <w:p w14:paraId="74212DDC" w14:textId="77777777" w:rsidR="00DC2044" w:rsidRDefault="00DC2044" w:rsidP="00DC2044">
      <w:pPr>
        <w:rPr>
          <w:rFonts w:eastAsia="Times New Roman"/>
          <w:lang w:eastAsia="en-GB"/>
        </w:rPr>
      </w:pPr>
      <w:r>
        <w:rPr>
          <w:rFonts w:eastAsia="Times New Roman"/>
          <w:lang w:eastAsia="en-GB"/>
        </w:rPr>
        <w:t xml:space="preserve">Explanatory video: </w:t>
      </w:r>
      <w:hyperlink r:id="rId18" w:history="1">
        <w:r w:rsidRPr="00AD5FDE">
          <w:rPr>
            <w:rStyle w:val="Hyperlink"/>
            <w:rFonts w:eastAsia="Times New Roman"/>
            <w:lang w:eastAsia="en-GB"/>
          </w:rPr>
          <w:t>https://www.youtube.com/watch?v=ziYfalHJ9q4&amp;list=PLhZaBW7EbafOPO4YyuovGI1prCViAeVKM&amp;index=21</w:t>
        </w:r>
      </w:hyperlink>
      <w:r>
        <w:rPr>
          <w:rFonts w:eastAsia="Times New Roman"/>
          <w:lang w:eastAsia="en-GB"/>
        </w:rPr>
        <w:t xml:space="preserve"> </w:t>
      </w:r>
    </w:p>
    <w:p w14:paraId="0A70061B" w14:textId="77777777" w:rsidR="00DC2044" w:rsidRDefault="00DC2044" w:rsidP="00DC2044">
      <w:pPr>
        <w:rPr>
          <w:rFonts w:eastAsia="Times New Roman"/>
          <w:lang w:eastAsia="en-GB"/>
        </w:rPr>
      </w:pPr>
      <w:r>
        <w:rPr>
          <w:rFonts w:eastAsia="Times New Roman"/>
          <w:lang w:eastAsia="en-GB"/>
        </w:rPr>
        <w:t xml:space="preserve">Also the </w:t>
      </w:r>
      <w:proofErr w:type="spellStart"/>
      <w:r w:rsidRPr="00A96070">
        <w:rPr>
          <w:rStyle w:val="codeChar"/>
        </w:rPr>
        <w:t>readKey</w:t>
      </w:r>
      <w:proofErr w:type="spellEnd"/>
      <w:r>
        <w:rPr>
          <w:rFonts w:eastAsia="Times New Roman"/>
          <w:lang w:eastAsia="en-GB"/>
        </w:rPr>
        <w:t xml:space="preserve"> system method on </w:t>
      </w:r>
      <w:proofErr w:type="spellStart"/>
      <w:r>
        <w:rPr>
          <w:rStyle w:val="codeChar"/>
        </w:rPr>
        <w:t>BlockGraphics</w:t>
      </w:r>
      <w:proofErr w:type="spellEnd"/>
    </w:p>
    <w:p w14:paraId="06A6F083" w14:textId="3B3D85F4" w:rsidR="00DC2044" w:rsidRDefault="00DC2044" w:rsidP="00DC2044">
      <w:pPr>
        <w:pStyle w:val="Heading2"/>
        <w:rPr>
          <w:rFonts w:eastAsia="Times New Roman"/>
          <w:lang w:eastAsia="en-GB"/>
        </w:rPr>
      </w:pPr>
      <w:bookmarkStart w:id="498" w:name="_Ref180668730"/>
      <w:bookmarkStart w:id="499" w:name="_Toc187241162"/>
      <w:r>
        <w:rPr>
          <w:rFonts w:eastAsia="Times New Roman"/>
          <w:lang w:eastAsia="en-GB"/>
        </w:rPr>
        <w:lastRenderedPageBreak/>
        <w:t>Block</w:t>
      </w:r>
      <w:r w:rsidR="007A1C1F">
        <w:rPr>
          <w:rFonts w:eastAsia="Times New Roman"/>
          <w:lang w:eastAsia="en-GB"/>
        </w:rPr>
        <w:t xml:space="preserve"> g</w:t>
      </w:r>
      <w:r>
        <w:rPr>
          <w:rFonts w:eastAsia="Times New Roman"/>
          <w:lang w:eastAsia="en-GB"/>
        </w:rPr>
        <w:t>raphics</w:t>
      </w:r>
      <w:bookmarkEnd w:id="498"/>
      <w:bookmarkEnd w:id="499"/>
    </w:p>
    <w:p w14:paraId="0C3D7B43" w14:textId="47670689" w:rsidR="003C1AC5" w:rsidRDefault="007A1C1F" w:rsidP="003C1AC5">
      <w:pPr>
        <w:rPr>
          <w:lang w:eastAsia="en-GB"/>
        </w:rPr>
      </w:pPr>
      <w:r w:rsidRPr="007A1C1F">
        <w:rPr>
          <w:bCs/>
          <w:lang w:eastAsia="en-GB"/>
        </w:rPr>
        <w:t>Block graphics</w:t>
      </w:r>
      <w:r>
        <w:rPr>
          <w:rStyle w:val="codeChar"/>
        </w:rPr>
        <w:t xml:space="preserve"> </w:t>
      </w:r>
      <w:r w:rsidR="003C1AC5">
        <w:rPr>
          <w:lang w:eastAsia="en-GB"/>
        </w:rPr>
        <w:t>provides a simple way to create low resolution graphics, ideal for simple but engaging games for example. The graphics are displayed on a grid that is 40 blocks wide by 30 blocks deep. Each block may be rendered as a solid colour – either one of a small number of standard colours (</w:t>
      </w:r>
      <w:r w:rsidR="003C1AC5" w:rsidRPr="002B5CFB">
        <w:rPr>
          <w:rStyle w:val="codeChar"/>
        </w:rPr>
        <w:t>black</w:t>
      </w:r>
      <w:r w:rsidR="003C1AC5">
        <w:t xml:space="preserve">, </w:t>
      </w:r>
      <w:r w:rsidR="003C1AC5" w:rsidRPr="002B5CFB">
        <w:rPr>
          <w:rStyle w:val="codeChar"/>
        </w:rPr>
        <w:t>grey</w:t>
      </w:r>
      <w:r w:rsidR="003C1AC5">
        <w:t xml:space="preserve">, </w:t>
      </w:r>
      <w:r w:rsidR="003C1AC5" w:rsidRPr="002B5CFB">
        <w:rPr>
          <w:rStyle w:val="codeChar"/>
        </w:rPr>
        <w:t>white</w:t>
      </w:r>
      <w:r w:rsidR="003C1AC5">
        <w:t xml:space="preserve">, </w:t>
      </w:r>
      <w:r w:rsidR="003C1AC5" w:rsidRPr="002B5CFB">
        <w:rPr>
          <w:rStyle w:val="codeChar"/>
        </w:rPr>
        <w:t>red</w:t>
      </w:r>
      <w:r w:rsidR="003C1AC5">
        <w:t xml:space="preserve">, </w:t>
      </w:r>
      <w:r w:rsidR="003C1AC5" w:rsidRPr="002B5CFB">
        <w:rPr>
          <w:rStyle w:val="codeChar"/>
        </w:rPr>
        <w:t>green</w:t>
      </w:r>
      <w:r w:rsidR="003C1AC5">
        <w:t xml:space="preserve">, </w:t>
      </w:r>
      <w:r w:rsidR="003C1AC5" w:rsidRPr="002B5CFB">
        <w:rPr>
          <w:rStyle w:val="codeChar"/>
        </w:rPr>
        <w:t>blue</w:t>
      </w:r>
      <w:r w:rsidR="003C1AC5">
        <w:t xml:space="preserve">, </w:t>
      </w:r>
      <w:r w:rsidR="003C1AC5" w:rsidRPr="002B5CFB">
        <w:rPr>
          <w:rStyle w:val="codeChar"/>
        </w:rPr>
        <w:t>yellow</w:t>
      </w:r>
      <w:r w:rsidR="003C1AC5">
        <w:t xml:space="preserve">, </w:t>
      </w:r>
      <w:r w:rsidR="003C1AC5" w:rsidRPr="002B5CFB">
        <w:rPr>
          <w:rStyle w:val="codeChar"/>
        </w:rPr>
        <w:t>brown</w:t>
      </w:r>
      <w:r w:rsidR="003C1AC5">
        <w:t>) or any one of 16 million 24-bit colours specified in ‘</w:t>
      </w:r>
      <w:r w:rsidR="003C1AC5">
        <w:rPr>
          <w:lang w:eastAsia="en-GB"/>
        </w:rPr>
        <w:t xml:space="preserve">RGB’ components – as used in Html/CSS, for example. Each block may alternatively hold a symbol – either one of the standard text characters, or any Unicode symbol – in each case with a foreground and a background colour. </w:t>
      </w:r>
    </w:p>
    <w:p w14:paraId="68629DBA" w14:textId="28B24A1D" w:rsidR="003C1AC5" w:rsidRDefault="003C1AC5" w:rsidP="003C1AC5">
      <w:pPr>
        <w:rPr>
          <w:lang w:eastAsia="en-GB"/>
        </w:rPr>
      </w:pPr>
      <w:r>
        <w:rPr>
          <w:lang w:eastAsia="en-GB"/>
        </w:rPr>
        <w:t>Example of use</w:t>
      </w:r>
      <w:r w:rsidR="00044814">
        <w:rPr>
          <w:lang w:eastAsia="en-GB"/>
        </w:rPr>
        <w:t xml:space="preserve"> (produces an attractive, but rapidly changing, pattern of coloured blocks)</w:t>
      </w:r>
      <w:r>
        <w:rPr>
          <w:lang w:eastAsia="en-GB"/>
        </w:rPr>
        <w:t>:</w:t>
      </w:r>
    </w:p>
    <w:p w14:paraId="223676E6" w14:textId="77777777" w:rsidR="00BE6955" w:rsidRDefault="00BE6955" w:rsidP="00BE6955">
      <w:pPr>
        <w:pStyle w:val="codeBlock"/>
      </w:pPr>
      <w:r>
        <w:t>main</w:t>
      </w:r>
    </w:p>
    <w:p w14:paraId="1E7C26B4" w14:textId="7FFFF635" w:rsidR="00BE6955" w:rsidRDefault="00BE6955" w:rsidP="00BE6955">
      <w:pPr>
        <w:pStyle w:val="codeBlock"/>
      </w:pPr>
      <w:r>
        <w:t xml:space="preserve">  </w:t>
      </w:r>
      <w:r w:rsidR="004348F7">
        <w:t xml:space="preserve">variable </w:t>
      </w:r>
      <w:r>
        <w:t xml:space="preserve">gr set to new </w:t>
      </w:r>
      <w:proofErr w:type="spellStart"/>
      <w:proofErr w:type="gramStart"/>
      <w:r>
        <w:t>BlockGraphics</w:t>
      </w:r>
      <w:proofErr w:type="spellEnd"/>
      <w:r>
        <w:t>(</w:t>
      </w:r>
      <w:proofErr w:type="gramEnd"/>
      <w:r>
        <w:t>)</w:t>
      </w:r>
    </w:p>
    <w:p w14:paraId="1BE5965E" w14:textId="77777777" w:rsidR="00BE6955" w:rsidRDefault="00BE6955" w:rsidP="00BE6955">
      <w:pPr>
        <w:pStyle w:val="codeBlock"/>
      </w:pPr>
      <w:r>
        <w:t xml:space="preserve">  while true</w:t>
      </w:r>
    </w:p>
    <w:p w14:paraId="51C658DB" w14:textId="77777777" w:rsidR="00BE6955" w:rsidRDefault="00BE6955" w:rsidP="00BE6955">
      <w:pPr>
        <w:pStyle w:val="codeBlock"/>
      </w:pPr>
      <w:r>
        <w:t xml:space="preserve">    let x be </w:t>
      </w:r>
      <w:proofErr w:type="spellStart"/>
      <w:proofErr w:type="gramStart"/>
      <w:r>
        <w:t>randomInt</w:t>
      </w:r>
      <w:proofErr w:type="spellEnd"/>
      <w:r>
        <w:t>(</w:t>
      </w:r>
      <w:proofErr w:type="gramEnd"/>
      <w:r>
        <w:t>0, 39)</w:t>
      </w:r>
    </w:p>
    <w:p w14:paraId="414BB90D" w14:textId="77777777" w:rsidR="00BE6955" w:rsidRDefault="00BE6955" w:rsidP="00BE6955">
      <w:pPr>
        <w:pStyle w:val="codeBlock"/>
      </w:pPr>
      <w:r>
        <w:t xml:space="preserve">    let y be </w:t>
      </w:r>
      <w:proofErr w:type="spellStart"/>
      <w:proofErr w:type="gramStart"/>
      <w:r>
        <w:t>randomInt</w:t>
      </w:r>
      <w:proofErr w:type="spellEnd"/>
      <w:r>
        <w:t>(</w:t>
      </w:r>
      <w:proofErr w:type="gramEnd"/>
      <w:r>
        <w:t>0, 29)</w:t>
      </w:r>
    </w:p>
    <w:p w14:paraId="11070C5B" w14:textId="77777777" w:rsidR="00BE6955" w:rsidRDefault="00BE6955" w:rsidP="00BE6955">
      <w:pPr>
        <w:pStyle w:val="codeBlock"/>
      </w:pPr>
      <w:r>
        <w:t xml:space="preserve">    let colour be </w:t>
      </w:r>
      <w:proofErr w:type="spellStart"/>
      <w:proofErr w:type="gramStart"/>
      <w:r>
        <w:t>randomInt</w:t>
      </w:r>
      <w:proofErr w:type="spellEnd"/>
      <w:r>
        <w:t>(</w:t>
      </w:r>
      <w:proofErr w:type="gramEnd"/>
      <w:r>
        <w:t>0, 2^24 - 1)</w:t>
      </w:r>
    </w:p>
    <w:p w14:paraId="5671B05C" w14:textId="77777777" w:rsidR="00BE6955" w:rsidRDefault="00BE6955" w:rsidP="00BE6955">
      <w:pPr>
        <w:pStyle w:val="codeBlock"/>
      </w:pPr>
      <w:r>
        <w:t xml:space="preserve">    set gr to </w:t>
      </w:r>
      <w:proofErr w:type="spellStart"/>
      <w:proofErr w:type="gramStart"/>
      <w:r>
        <w:t>gr.withBlock</w:t>
      </w:r>
      <w:proofErr w:type="spellEnd"/>
      <w:proofErr w:type="gramEnd"/>
      <w:r>
        <w:t>(x, y, colour)</w:t>
      </w:r>
    </w:p>
    <w:p w14:paraId="6287A731" w14:textId="77777777" w:rsidR="00BE6955" w:rsidRDefault="00BE6955" w:rsidP="00BE6955">
      <w:pPr>
        <w:pStyle w:val="codeBlock"/>
      </w:pPr>
      <w:r>
        <w:t xml:space="preserve">    call </w:t>
      </w:r>
      <w:proofErr w:type="spellStart"/>
      <w:proofErr w:type="gramStart"/>
      <w:r>
        <w:t>gr.display</w:t>
      </w:r>
      <w:proofErr w:type="spellEnd"/>
      <w:proofErr w:type="gramEnd"/>
      <w:r>
        <w:t>()</w:t>
      </w:r>
    </w:p>
    <w:p w14:paraId="0925E09D" w14:textId="77777777" w:rsidR="00BE6955" w:rsidRDefault="00BE6955" w:rsidP="00BE6955">
      <w:pPr>
        <w:pStyle w:val="codeBlock"/>
      </w:pPr>
      <w:r>
        <w:t xml:space="preserve">  end while</w:t>
      </w:r>
    </w:p>
    <w:p w14:paraId="1FFA9109" w14:textId="0D26AA66" w:rsidR="003C1AC5" w:rsidRDefault="00BE6955" w:rsidP="00BE6955">
      <w:pPr>
        <w:pStyle w:val="codeBlock"/>
      </w:pPr>
      <w:r>
        <w:t>end main</w:t>
      </w:r>
    </w:p>
    <w:p w14:paraId="22B84E1F" w14:textId="77777777" w:rsidR="00BE6955" w:rsidRDefault="00BE6955" w:rsidP="003C1AC5">
      <w:pPr>
        <w:rPr>
          <w:b/>
          <w:bCs/>
        </w:rPr>
      </w:pPr>
    </w:p>
    <w:p w14:paraId="1E063837" w14:textId="309A18DB" w:rsidR="00044814" w:rsidRPr="00044814" w:rsidRDefault="00044814" w:rsidP="003C1AC5">
      <w:pPr>
        <w:rPr>
          <w:b/>
          <w:bCs/>
        </w:rPr>
      </w:pPr>
      <w:r w:rsidRPr="00044814">
        <w:rPr>
          <w:b/>
          <w:bCs/>
        </w:rPr>
        <w:t>Notes:</w:t>
      </w:r>
    </w:p>
    <w:p w14:paraId="06D46615" w14:textId="2746E3CF" w:rsidR="00044814" w:rsidRDefault="00044814">
      <w:pPr>
        <w:pStyle w:val="ListParagraph"/>
        <w:numPr>
          <w:ilvl w:val="0"/>
          <w:numId w:val="40"/>
        </w:numPr>
      </w:pPr>
      <w:r>
        <w:t xml:space="preserve">Making changes to the instance of </w:t>
      </w:r>
      <w:proofErr w:type="spellStart"/>
      <w:r w:rsidRPr="00044814">
        <w:rPr>
          <w:rStyle w:val="codeChar"/>
        </w:rPr>
        <w:t>BlockGraphics</w:t>
      </w:r>
      <w:proofErr w:type="spellEnd"/>
      <w:r>
        <w:t xml:space="preserve"> (</w:t>
      </w:r>
      <w:r w:rsidRPr="00044814">
        <w:rPr>
          <w:rStyle w:val="codeChar"/>
        </w:rPr>
        <w:t>gr</w:t>
      </w:r>
      <w:r>
        <w:t xml:space="preserve"> above) – for example by calling </w:t>
      </w:r>
      <w:proofErr w:type="spellStart"/>
      <w:r w:rsidRPr="00C4082C">
        <w:rPr>
          <w:rStyle w:val="codeChar"/>
          <w:rPrChange w:id="500" w:author="BernardUK" w:date="2025-01-05T16:17:00Z">
            <w:rPr/>
          </w:rPrChange>
        </w:rPr>
        <w:t>withBlock</w:t>
      </w:r>
      <w:proofErr w:type="spellEnd"/>
      <w:r w:rsidRPr="00C4082C">
        <w:rPr>
          <w:rStyle w:val="codeChar"/>
          <w:rPrChange w:id="501" w:author="BernardUK" w:date="2025-01-05T16:17:00Z">
            <w:rPr/>
          </w:rPrChange>
        </w:rPr>
        <w:t xml:space="preserve"> </w:t>
      </w:r>
      <w:r>
        <w:t xml:space="preserve">above – does not </w:t>
      </w:r>
      <w:r>
        <w:rPr>
          <w:i/>
          <w:iCs/>
        </w:rPr>
        <w:t>of itself</w:t>
      </w:r>
      <w:r>
        <w:t xml:space="preserve"> result in anything appearing in the </w:t>
      </w:r>
      <w:r w:rsidRPr="00044814">
        <w:rPr>
          <w:b/>
          <w:bCs/>
        </w:rPr>
        <w:t>Graphics</w:t>
      </w:r>
      <w:r>
        <w:t xml:space="preserve"> screen. The </w:t>
      </w:r>
      <w:r>
        <w:rPr>
          <w:b/>
          <w:bCs/>
        </w:rPr>
        <w:t>Graphics</w:t>
      </w:r>
      <w:r>
        <w:t xml:space="preserve"> screen changes only when the </w:t>
      </w:r>
      <w:proofErr w:type="gramStart"/>
      <w:r w:rsidRPr="00044814">
        <w:rPr>
          <w:rStyle w:val="codeChar"/>
        </w:rPr>
        <w:t>d</w:t>
      </w:r>
      <w:r w:rsidR="00BE6955">
        <w:rPr>
          <w:rStyle w:val="codeChar"/>
        </w:rPr>
        <w:t>isplay</w:t>
      </w:r>
      <w:r w:rsidRPr="00044814">
        <w:rPr>
          <w:rStyle w:val="codeChar"/>
        </w:rPr>
        <w:t>(</w:t>
      </w:r>
      <w:proofErr w:type="gramEnd"/>
      <w:r w:rsidRPr="00044814">
        <w:rPr>
          <w:rStyle w:val="codeChar"/>
        </w:rPr>
        <w:t>)</w:t>
      </w:r>
      <w:r>
        <w:t xml:space="preserve"> procedure is called. This is convenient, as sometimes you want to make many changes to the graphics and then have them appear all at once (when </w:t>
      </w:r>
      <w:r w:rsidRPr="00044814">
        <w:rPr>
          <w:rStyle w:val="codeChar"/>
        </w:rPr>
        <w:t>draw</w:t>
      </w:r>
      <w:r>
        <w:t xml:space="preserve"> is called). It is even possible to create, and modify, multiple instances of </w:t>
      </w:r>
      <w:proofErr w:type="spellStart"/>
      <w:r w:rsidRPr="00044814">
        <w:rPr>
          <w:rStyle w:val="codeChar"/>
        </w:rPr>
        <w:t>BlockGraphics</w:t>
      </w:r>
      <w:proofErr w:type="spellEnd"/>
      <w:r>
        <w:t>, and switch instantly between them by calling draw on different instances.</w:t>
      </w:r>
      <w:ins w:id="502" w:author="BernardUK" w:date="2025-01-05T17:36:00Z">
        <w:r w:rsidR="00574454">
          <w:t xml:space="preserve"> </w:t>
        </w:r>
      </w:ins>
    </w:p>
    <w:p w14:paraId="72BE2E4B" w14:textId="7AA9197A" w:rsidR="00044814" w:rsidRDefault="00044814">
      <w:pPr>
        <w:pStyle w:val="ListParagraph"/>
        <w:numPr>
          <w:ilvl w:val="0"/>
          <w:numId w:val="40"/>
        </w:numPr>
      </w:pPr>
      <w:r>
        <w:t xml:space="preserve">The coordinates must be in the range 0-39 for the column, and 0-29 for the row. Using values outside this range will result in a </w:t>
      </w:r>
      <w:del w:id="503" w:author="BernardUK" w:date="2025-01-05T20:40:00Z">
        <w:r w:rsidDel="00E3411D">
          <w:delText>runtime</w:delText>
        </w:r>
      </w:del>
      <w:ins w:id="504" w:author="BernardUK" w:date="2025-01-05T20:40:00Z">
        <w:r w:rsidR="00E3411D">
          <w:t>run-time</w:t>
        </w:r>
      </w:ins>
      <w:r>
        <w:t xml:space="preserve"> error.</w:t>
      </w:r>
    </w:p>
    <w:p w14:paraId="7A616AB4" w14:textId="131EF9BB" w:rsidR="00412137" w:rsidRPr="00412137" w:rsidRDefault="00412137">
      <w:pPr>
        <w:pStyle w:val="ListParagraph"/>
        <w:numPr>
          <w:ilvl w:val="0"/>
          <w:numId w:val="40"/>
        </w:numPr>
        <w:rPr>
          <w:rStyle w:val="codeChar"/>
        </w:rPr>
      </w:pPr>
      <w:r>
        <w:t xml:space="preserve">Colour is always specified as an integer value in the range </w:t>
      </w:r>
      <w:r w:rsidRPr="00412137">
        <w:rPr>
          <w:rStyle w:val="codeChar"/>
        </w:rPr>
        <w:t>0 – 16,777,215</w:t>
      </w:r>
      <w:ins w:id="505" w:author="BernardUK" w:date="2025-01-05T17:25:00Z">
        <w:r w:rsidR="00574454">
          <w:t xml:space="preserve"> </w:t>
        </w:r>
      </w:ins>
      <w:r>
        <w:t>(2</w:t>
      </w:r>
      <w:r w:rsidRPr="00412137">
        <w:rPr>
          <w:vertAlign w:val="superscript"/>
        </w:rPr>
        <w:t>24</w:t>
      </w:r>
      <w:r>
        <w:t xml:space="preserve"> -1). Note that when defining your own colours it can be helpful to use the hexadecimal notation, for example: </w:t>
      </w:r>
      <w:r w:rsidRPr="00412137">
        <w:rPr>
          <w:rStyle w:val="codeChar"/>
        </w:rPr>
        <w:t xml:space="preserve">constant </w:t>
      </w:r>
      <w:proofErr w:type="spellStart"/>
      <w:r w:rsidRPr="00412137">
        <w:rPr>
          <w:rStyle w:val="codeChar"/>
        </w:rPr>
        <w:t>lightBlue</w:t>
      </w:r>
      <w:proofErr w:type="spellEnd"/>
      <w:r w:rsidRPr="00412137">
        <w:rPr>
          <w:rStyle w:val="codeChar"/>
        </w:rPr>
        <w:t xml:space="preserve"> set to 0x80abff</w:t>
      </w:r>
    </w:p>
    <w:p w14:paraId="18D98BCE" w14:textId="31BD842E" w:rsidR="00044814" w:rsidRDefault="00044814">
      <w:pPr>
        <w:pStyle w:val="ListParagraph"/>
        <w:numPr>
          <w:ilvl w:val="0"/>
          <w:numId w:val="40"/>
        </w:numPr>
      </w:pPr>
      <w:r>
        <w:t xml:space="preserve">The </w:t>
      </w:r>
      <w:proofErr w:type="spellStart"/>
      <w:r w:rsidRPr="00044814">
        <w:rPr>
          <w:rStyle w:val="codeChar"/>
        </w:rPr>
        <w:t>withBlock</w:t>
      </w:r>
      <w:proofErr w:type="spellEnd"/>
      <w:r>
        <w:t xml:space="preserve"> method, does </w:t>
      </w:r>
      <w:r w:rsidRPr="00044814">
        <w:rPr>
          <w:i/>
          <w:iCs/>
        </w:rPr>
        <w:t>not</w:t>
      </w:r>
      <w:r>
        <w:t xml:space="preserve"> change the instance of </w:t>
      </w:r>
      <w:proofErr w:type="spellStart"/>
      <w:r w:rsidRPr="00044814">
        <w:rPr>
          <w:rStyle w:val="codeChar"/>
        </w:rPr>
        <w:t>BlockGraphics</w:t>
      </w:r>
      <w:proofErr w:type="spellEnd"/>
      <w:r>
        <w:t xml:space="preserve"> on which it is called – it returns a new instance of </w:t>
      </w:r>
      <w:proofErr w:type="spellStart"/>
      <w:r w:rsidRPr="00044814">
        <w:rPr>
          <w:rStyle w:val="codeChar"/>
        </w:rPr>
        <w:t>BlockGraphics</w:t>
      </w:r>
      <w:proofErr w:type="spellEnd"/>
      <w:r>
        <w:t xml:space="preserve"> based on the original, but with the change specified. However this new instance may be re-assigned to the same variable – as is the case in the code above.</w:t>
      </w:r>
    </w:p>
    <w:p w14:paraId="0E7C0A03" w14:textId="3BB358CA" w:rsidR="00044814" w:rsidRDefault="00044814">
      <w:pPr>
        <w:pStyle w:val="ListParagraph"/>
        <w:numPr>
          <w:ilvl w:val="0"/>
          <w:numId w:val="40"/>
        </w:numPr>
      </w:pPr>
      <w:r>
        <w:t xml:space="preserve">In addition to </w:t>
      </w:r>
      <w:proofErr w:type="spellStart"/>
      <w:r w:rsidRPr="00044814">
        <w:rPr>
          <w:rStyle w:val="codeChar"/>
        </w:rPr>
        <w:t>withBlock</w:t>
      </w:r>
      <w:proofErr w:type="spellEnd"/>
      <w:r>
        <w:t xml:space="preserve"> there are these </w:t>
      </w:r>
      <w:r w:rsidR="00412137">
        <w:t>function methods</w:t>
      </w:r>
      <w:r>
        <w:t xml:space="preserve"> for updating the graphics:</w:t>
      </w:r>
    </w:p>
    <w:p w14:paraId="6900A0E1" w14:textId="478313AF" w:rsidR="00044814" w:rsidRPr="00412137" w:rsidRDefault="00044814">
      <w:pPr>
        <w:pStyle w:val="code"/>
        <w:numPr>
          <w:ilvl w:val="1"/>
          <w:numId w:val="40"/>
        </w:numPr>
        <w:rPr>
          <w:color w:val="auto"/>
        </w:rPr>
      </w:pPr>
      <w:proofErr w:type="spellStart"/>
      <w:proofErr w:type="gramStart"/>
      <w:r>
        <w:t>withText</w:t>
      </w:r>
      <w:proofErr w:type="spellEnd"/>
      <w:r>
        <w:t>(</w:t>
      </w:r>
      <w:proofErr w:type="gramEnd"/>
      <w:r>
        <w:t>x as Int, y as Int, text as String, foreground as Int,</w:t>
      </w:r>
      <w:ins w:id="506" w:author="BernardUK" w:date="2025-01-05T17:25:00Z">
        <w:r w:rsidR="00574454">
          <w:t xml:space="preserve"> </w:t>
        </w:r>
      </w:ins>
      <w:r>
        <w:t>background as Int</w:t>
      </w:r>
      <w:r w:rsidR="00BA06F8">
        <w:t>) returns</w:t>
      </w:r>
      <w:r>
        <w:t xml:space="preserve"> </w:t>
      </w:r>
      <w:proofErr w:type="spellStart"/>
      <w:r>
        <w:t>BlockGraphics</w:t>
      </w:r>
      <w:proofErr w:type="spellEnd"/>
      <w:r w:rsidR="00412137">
        <w:rPr>
          <w:rFonts w:asciiTheme="minorHAnsi" w:hAnsiTheme="minorHAnsi"/>
          <w:b w:val="0"/>
          <w:color w:val="auto"/>
          <w:sz w:val="22"/>
        </w:rPr>
        <w:t>. If the text argument is more than one character long, the characters will be placed in successive blocks</w:t>
      </w:r>
      <w:del w:id="507" w:author="BernardUK" w:date="2025-01-05T17:25:00Z">
        <w:r w:rsidR="00412137" w:rsidDel="00574454">
          <w:rPr>
            <w:rFonts w:asciiTheme="minorHAnsi" w:hAnsiTheme="minorHAnsi"/>
            <w:b w:val="0"/>
            <w:color w:val="auto"/>
            <w:sz w:val="22"/>
          </w:rPr>
          <w:delText xml:space="preserve">  </w:delText>
        </w:r>
      </w:del>
      <w:r w:rsidR="00574454">
        <w:rPr>
          <w:rFonts w:asciiTheme="minorHAnsi" w:hAnsiTheme="minorHAnsi"/>
          <w:b w:val="0"/>
          <w:color w:val="auto"/>
          <w:sz w:val="22"/>
        </w:rPr>
        <w:t xml:space="preserve"> </w:t>
      </w:r>
      <w:r w:rsidR="00412137">
        <w:rPr>
          <w:rFonts w:asciiTheme="minorHAnsi" w:hAnsiTheme="minorHAnsi"/>
          <w:b w:val="0"/>
          <w:color w:val="auto"/>
          <w:sz w:val="22"/>
        </w:rPr>
        <w:t>- wrapping onto the next line if necessary. (If the string is too long to fit, from the starting coordinates specified, you will get a run</w:t>
      </w:r>
      <w:del w:id="508" w:author="BernardUK" w:date="2025-01-05T20:39:00Z">
        <w:r w:rsidR="00412137" w:rsidDel="00E3411D">
          <w:rPr>
            <w:rFonts w:asciiTheme="minorHAnsi" w:hAnsiTheme="minorHAnsi"/>
            <w:b w:val="0"/>
            <w:color w:val="auto"/>
            <w:sz w:val="22"/>
          </w:rPr>
          <w:delText>-</w:delText>
        </w:r>
      </w:del>
      <w:r w:rsidR="00412137">
        <w:rPr>
          <w:rFonts w:asciiTheme="minorHAnsi" w:hAnsiTheme="minorHAnsi"/>
          <w:b w:val="0"/>
          <w:color w:val="auto"/>
          <w:sz w:val="22"/>
        </w:rPr>
        <w:t>time error).</w:t>
      </w:r>
    </w:p>
    <w:p w14:paraId="7AE467CF" w14:textId="43AEB784" w:rsidR="00412137" w:rsidRDefault="00412137">
      <w:pPr>
        <w:pStyle w:val="codeBlock"/>
        <w:numPr>
          <w:ilvl w:val="1"/>
          <w:numId w:val="40"/>
        </w:numPr>
      </w:pPr>
      <w:proofErr w:type="spellStart"/>
      <w:proofErr w:type="gramStart"/>
      <w:r>
        <w:lastRenderedPageBreak/>
        <w:t>withUnicode</w:t>
      </w:r>
      <w:proofErr w:type="spellEnd"/>
      <w:r>
        <w:t>(</w:t>
      </w:r>
      <w:proofErr w:type="gramEnd"/>
      <w:r>
        <w:t xml:space="preserve">x as Int, y as Int, </w:t>
      </w:r>
      <w:proofErr w:type="spellStart"/>
      <w:r>
        <w:t>unicode</w:t>
      </w:r>
      <w:proofErr w:type="spellEnd"/>
      <w:r>
        <w:t xml:space="preserve"> as Int, foreground as Int, </w:t>
      </w:r>
      <w:r>
        <w:br/>
        <w:t>background as Int</w:t>
      </w:r>
      <w:r w:rsidR="00BA06F8">
        <w:t>) returns</w:t>
      </w:r>
      <w:r>
        <w:t xml:space="preserve"> </w:t>
      </w:r>
      <w:proofErr w:type="spellStart"/>
      <w:r>
        <w:t>BlockGraphics</w:t>
      </w:r>
      <w:proofErr w:type="spellEnd"/>
      <w:r>
        <w:t xml:space="preserve"> </w:t>
      </w:r>
      <w:r>
        <w:br/>
      </w:r>
      <w:r w:rsidRPr="00412137">
        <w:rPr>
          <w:rFonts w:asciiTheme="minorHAnsi" w:eastAsiaTheme="minorHAnsi" w:hAnsiTheme="minorHAnsi" w:cstheme="minorBidi"/>
          <w:b w:val="0"/>
          <w:color w:val="auto"/>
          <w:kern w:val="2"/>
          <w:sz w:val="22"/>
          <w:szCs w:val="22"/>
          <w:lang w:eastAsia="en-US"/>
          <w14:ligatures w14:val="standardContextual"/>
        </w:rPr>
        <w:t>is</w:t>
      </w:r>
      <w:r>
        <w:rPr>
          <w:rFonts w:asciiTheme="minorHAnsi" w:eastAsiaTheme="minorHAnsi" w:hAnsiTheme="minorHAnsi" w:cstheme="minorBidi"/>
          <w:b w:val="0"/>
          <w:color w:val="auto"/>
          <w:kern w:val="2"/>
          <w:sz w:val="22"/>
          <w:szCs w:val="22"/>
          <w:lang w:eastAsia="en-US"/>
          <w14:ligatures w14:val="standardContextual"/>
        </w:rPr>
        <w:t xml:space="preserve"> used to specify a single symbol/character using the Unicode value.</w:t>
      </w:r>
    </w:p>
    <w:p w14:paraId="697A843D" w14:textId="24C60C28" w:rsidR="00412137" w:rsidRDefault="00412137">
      <w:pPr>
        <w:pStyle w:val="codeBlock"/>
        <w:numPr>
          <w:ilvl w:val="1"/>
          <w:numId w:val="40"/>
        </w:numPr>
        <w:rPr>
          <w:rFonts w:asciiTheme="minorHAnsi" w:eastAsiaTheme="minorHAnsi" w:hAnsiTheme="minorHAnsi" w:cstheme="minorBidi"/>
          <w:b w:val="0"/>
          <w:color w:val="auto"/>
          <w:kern w:val="2"/>
          <w:sz w:val="22"/>
          <w:szCs w:val="22"/>
          <w:lang w:eastAsia="en-US"/>
          <w14:ligatures w14:val="standardContextual"/>
        </w:rPr>
      </w:pPr>
      <w:proofErr w:type="spellStart"/>
      <w:proofErr w:type="gramStart"/>
      <w:r>
        <w:t>withBackground</w:t>
      </w:r>
      <w:proofErr w:type="spellEnd"/>
      <w:r>
        <w:t>(</w:t>
      </w:r>
      <w:proofErr w:type="spellStart"/>
      <w:proofErr w:type="gramEnd"/>
      <w:r>
        <w:t>backgroundColour</w:t>
      </w:r>
      <w:proofErr w:type="spellEnd"/>
      <w:r>
        <w:t xml:space="preserve"> as Int</w:t>
      </w:r>
      <w:r w:rsidR="00BA06F8">
        <w:t>) returns</w:t>
      </w:r>
      <w:r>
        <w:t xml:space="preserve"> </w:t>
      </w:r>
      <w:proofErr w:type="spellStart"/>
      <w:r>
        <w:t>BlockGraphics</w:t>
      </w:r>
      <w:proofErr w:type="spellEnd"/>
      <w:r>
        <w:br/>
      </w:r>
      <w:r w:rsidRPr="00412137">
        <w:rPr>
          <w:rFonts w:asciiTheme="minorHAnsi" w:eastAsiaTheme="minorHAnsi" w:hAnsiTheme="minorHAnsi" w:cstheme="minorBidi"/>
          <w:b w:val="0"/>
          <w:color w:val="auto"/>
          <w:kern w:val="2"/>
          <w:sz w:val="22"/>
          <w:szCs w:val="22"/>
          <w:lang w:eastAsia="en-US"/>
          <w14:ligatures w14:val="standardContextual"/>
        </w:rPr>
        <w:t>will paint the background colour for the whole grid, leaving any existing characters (and their foreground colours) unchanged.</w:t>
      </w:r>
    </w:p>
    <w:p w14:paraId="67AB579B" w14:textId="41F290A6" w:rsidR="003C1AC5" w:rsidRPr="00412137" w:rsidRDefault="00412137">
      <w:pPr>
        <w:pStyle w:val="codeBlock"/>
        <w:numPr>
          <w:ilvl w:val="0"/>
          <w:numId w:val="40"/>
        </w:numPr>
        <w:rPr>
          <w:rFonts w:asciiTheme="minorHAnsi" w:eastAsiaTheme="minorHAnsi" w:hAnsiTheme="minorHAnsi" w:cstheme="minorBidi"/>
          <w:b w:val="0"/>
          <w:color w:val="auto"/>
          <w:kern w:val="2"/>
          <w:sz w:val="22"/>
          <w:szCs w:val="22"/>
          <w:lang w:eastAsia="en-US"/>
          <w14:ligatures w14:val="standardContextual"/>
        </w:rPr>
      </w:pPr>
      <w:r>
        <w:rPr>
          <w:rFonts w:asciiTheme="minorHAnsi" w:eastAsiaTheme="minorHAnsi" w:hAnsiTheme="minorHAnsi" w:cstheme="minorBidi"/>
          <w:b w:val="0"/>
          <w:color w:val="auto"/>
          <w:kern w:val="2"/>
          <w:sz w:val="22"/>
          <w:szCs w:val="22"/>
          <w:lang w:eastAsia="en-US"/>
          <w14:ligatures w14:val="standardContextual"/>
        </w:rPr>
        <w:t>There are also function</w:t>
      </w:r>
      <w:r w:rsidR="001029DB">
        <w:rPr>
          <w:rFonts w:asciiTheme="minorHAnsi" w:eastAsiaTheme="minorHAnsi" w:hAnsiTheme="minorHAnsi" w:cstheme="minorBidi"/>
          <w:b w:val="0"/>
          <w:color w:val="auto"/>
          <w:kern w:val="2"/>
          <w:sz w:val="22"/>
          <w:szCs w:val="22"/>
          <w:lang w:eastAsia="en-US"/>
          <w14:ligatures w14:val="standardContextual"/>
        </w:rPr>
        <w:t xml:space="preserve"> methods on a </w:t>
      </w:r>
      <w:proofErr w:type="spellStart"/>
      <w:r w:rsidR="001029DB" w:rsidRPr="00623575">
        <w:rPr>
          <w:rStyle w:val="codeChar"/>
          <w:rFonts w:eastAsiaTheme="minorHAnsi"/>
          <w:b/>
          <w:bCs/>
        </w:rPr>
        <w:t>BlockGraphics</w:t>
      </w:r>
      <w:proofErr w:type="spellEnd"/>
      <w:r w:rsidR="001029DB">
        <w:rPr>
          <w:rFonts w:asciiTheme="minorHAnsi" w:eastAsiaTheme="minorHAnsi" w:hAnsiTheme="minorHAnsi" w:cstheme="minorBidi"/>
          <w:b w:val="0"/>
          <w:color w:val="auto"/>
          <w:kern w:val="2"/>
          <w:sz w:val="22"/>
          <w:szCs w:val="22"/>
          <w:lang w:eastAsia="en-US"/>
          <w14:ligatures w14:val="standardContextual"/>
        </w:rPr>
        <w:t xml:space="preserve"> instance </w:t>
      </w:r>
      <w:r>
        <w:rPr>
          <w:rFonts w:asciiTheme="minorHAnsi" w:eastAsiaTheme="minorHAnsi" w:hAnsiTheme="minorHAnsi" w:cstheme="minorBidi"/>
          <w:b w:val="0"/>
          <w:color w:val="auto"/>
          <w:kern w:val="2"/>
          <w:sz w:val="22"/>
          <w:szCs w:val="22"/>
          <w:lang w:eastAsia="en-US"/>
          <w14:ligatures w14:val="standardContextual"/>
        </w:rPr>
        <w:t xml:space="preserve">for reading the existing character or colours </w:t>
      </w:r>
      <w:r w:rsidR="001029DB">
        <w:rPr>
          <w:rFonts w:asciiTheme="minorHAnsi" w:eastAsiaTheme="minorHAnsi" w:hAnsiTheme="minorHAnsi" w:cstheme="minorBidi"/>
          <w:b w:val="0"/>
          <w:color w:val="auto"/>
          <w:kern w:val="2"/>
          <w:sz w:val="22"/>
          <w:szCs w:val="22"/>
          <w:lang w:eastAsia="en-US"/>
          <w14:ligatures w14:val="standardContextual"/>
        </w:rPr>
        <w:t>of a specified block:</w:t>
      </w:r>
      <w:r w:rsidR="00623575">
        <w:rPr>
          <w:rFonts w:asciiTheme="minorHAnsi" w:eastAsiaTheme="minorHAnsi" w:hAnsiTheme="minorHAnsi" w:cstheme="minorBidi"/>
          <w:b w:val="0"/>
          <w:color w:val="auto"/>
          <w:kern w:val="2"/>
          <w:sz w:val="22"/>
          <w:szCs w:val="22"/>
          <w:lang w:eastAsia="en-US"/>
          <w14:ligatures w14:val="standardContextual"/>
        </w:rPr>
        <w:br/>
      </w:r>
      <w:r>
        <w:rPr>
          <w:rFonts w:asciiTheme="minorHAnsi" w:eastAsiaTheme="minorHAnsi" w:hAnsiTheme="minorHAnsi" w:cstheme="minorBidi"/>
          <w:b w:val="0"/>
          <w:color w:val="auto"/>
          <w:kern w:val="2"/>
          <w:sz w:val="22"/>
          <w:szCs w:val="22"/>
          <w:lang w:eastAsia="en-US"/>
          <w14:ligatures w14:val="standardContextual"/>
        </w:rPr>
        <w:br/>
      </w:r>
      <w:proofErr w:type="spellStart"/>
      <w:proofErr w:type="gramStart"/>
      <w:r w:rsidR="003C1AC5" w:rsidRPr="00652EC8">
        <w:t>getChar</w:t>
      </w:r>
      <w:proofErr w:type="spellEnd"/>
      <w:r w:rsidR="003C1AC5">
        <w:t>(</w:t>
      </w:r>
      <w:proofErr w:type="gramEnd"/>
      <w:r w:rsidR="003C1AC5">
        <w:t>x as Int, y as Int</w:t>
      </w:r>
      <w:r w:rsidR="00BA06F8">
        <w:t>) returns</w:t>
      </w:r>
      <w:r w:rsidR="003C1AC5">
        <w:t xml:space="preserve"> String</w:t>
      </w:r>
    </w:p>
    <w:p w14:paraId="334CC64D" w14:textId="5C6B2785" w:rsidR="003C1AC5" w:rsidRPr="00652EC8" w:rsidRDefault="003C1AC5" w:rsidP="00412137">
      <w:pPr>
        <w:pStyle w:val="codeBlock"/>
        <w:ind w:left="720"/>
        <w:rPr>
          <w:color w:val="000000"/>
        </w:rPr>
      </w:pPr>
      <w:proofErr w:type="spellStart"/>
      <w:proofErr w:type="gramStart"/>
      <w:r w:rsidRPr="00652EC8">
        <w:t>getForeground</w:t>
      </w:r>
      <w:proofErr w:type="spellEnd"/>
      <w:r>
        <w:t>(</w:t>
      </w:r>
      <w:proofErr w:type="gramEnd"/>
      <w:r>
        <w:t>x as Int, y as Int</w:t>
      </w:r>
      <w:r w:rsidR="00BA06F8">
        <w:t>) returns</w:t>
      </w:r>
      <w:r>
        <w:t xml:space="preserve"> Int</w:t>
      </w:r>
    </w:p>
    <w:p w14:paraId="23604E84" w14:textId="186CF925" w:rsidR="003C1AC5" w:rsidRDefault="003C1AC5" w:rsidP="00412137">
      <w:pPr>
        <w:pStyle w:val="codeBlock"/>
        <w:ind w:left="720"/>
      </w:pPr>
      <w:proofErr w:type="spellStart"/>
      <w:r w:rsidRPr="00652EC8">
        <w:t>getBackgroun</w:t>
      </w:r>
      <w:r>
        <w:t>d</w:t>
      </w:r>
      <w:proofErr w:type="spellEnd"/>
      <w:r w:rsidRPr="002B5CFB">
        <w:t xml:space="preserve"> </w:t>
      </w:r>
      <w:r>
        <w:t>x as Int, y as Int</w:t>
      </w:r>
      <w:r w:rsidR="00BA06F8">
        <w:t>) returns</w:t>
      </w:r>
      <w:r>
        <w:t xml:space="preserve"> Int</w:t>
      </w:r>
    </w:p>
    <w:p w14:paraId="43307B09" w14:textId="30B5742A" w:rsidR="00107671" w:rsidRDefault="00984DA7" w:rsidP="00107671">
      <w:pPr>
        <w:pStyle w:val="Heading2"/>
        <w:rPr>
          <w:rFonts w:eastAsia="Times New Roman"/>
          <w:lang w:eastAsia="en-GB"/>
        </w:rPr>
      </w:pPr>
      <w:bookmarkStart w:id="509" w:name="_Ref181258350"/>
      <w:bookmarkStart w:id="510" w:name="_Toc187241163"/>
      <w:r>
        <w:rPr>
          <w:rFonts w:eastAsia="Times New Roman"/>
          <w:lang w:eastAsia="en-GB"/>
        </w:rPr>
        <w:lastRenderedPageBreak/>
        <w:t>Turtle</w:t>
      </w:r>
      <w:r w:rsidR="007A1C1F">
        <w:rPr>
          <w:rFonts w:eastAsia="Times New Roman"/>
          <w:lang w:eastAsia="en-GB"/>
        </w:rPr>
        <w:t xml:space="preserve"> graphics</w:t>
      </w:r>
      <w:bookmarkEnd w:id="509"/>
      <w:bookmarkEnd w:id="510"/>
    </w:p>
    <w:p w14:paraId="7B86A79F" w14:textId="7A38CC09" w:rsidR="00B90F74" w:rsidRDefault="00B90F74" w:rsidP="00107671">
      <w:pPr>
        <w:keepNext/>
        <w:rPr>
          <w:lang w:eastAsia="en-GB"/>
        </w:rPr>
      </w:pPr>
      <w:r>
        <w:rPr>
          <w:lang w:eastAsia="en-GB"/>
        </w:rPr>
        <w:t>Example</w:t>
      </w:r>
      <w:r w:rsidR="00AB38E8">
        <w:rPr>
          <w:lang w:eastAsia="en-GB"/>
        </w:rPr>
        <w:t xml:space="preserve"> code:</w:t>
      </w:r>
    </w:p>
    <w:p w14:paraId="530D03DB" w14:textId="528F21B3" w:rsidR="00107671" w:rsidRDefault="00107671" w:rsidP="00B90F74">
      <w:pPr>
        <w:pStyle w:val="code"/>
      </w:pPr>
      <w:r>
        <w:t>main</w:t>
      </w:r>
    </w:p>
    <w:p w14:paraId="3559C3F9" w14:textId="173304CD" w:rsidR="00107671" w:rsidRDefault="00107671" w:rsidP="00107671">
      <w:pPr>
        <w:pStyle w:val="codeBlock"/>
      </w:pPr>
      <w:r>
        <w:t xml:space="preserve">  let </w:t>
      </w:r>
      <w:proofErr w:type="spellStart"/>
      <w:r>
        <w:t>t</w:t>
      </w:r>
      <w:proofErr w:type="spellEnd"/>
      <w:r>
        <w:t xml:space="preserve"> be new </w:t>
      </w:r>
      <w:proofErr w:type="gramStart"/>
      <w:r w:rsidR="00984DA7">
        <w:t>Turtle</w:t>
      </w:r>
      <w:r>
        <w:t>(</w:t>
      </w:r>
      <w:proofErr w:type="gramEnd"/>
      <w:r>
        <w:t>)</w:t>
      </w:r>
    </w:p>
    <w:p w14:paraId="4FBFF203" w14:textId="033A53F8" w:rsidR="00107671" w:rsidRDefault="00107671" w:rsidP="00107671">
      <w:pPr>
        <w:pStyle w:val="codeBlock"/>
      </w:pPr>
      <w:r>
        <w:t xml:space="preserve">  call </w:t>
      </w:r>
      <w:proofErr w:type="spellStart"/>
      <w:proofErr w:type="gramStart"/>
      <w:r>
        <w:t>t.</w:t>
      </w:r>
      <w:r w:rsidR="00984DA7">
        <w:t>show</w:t>
      </w:r>
      <w:proofErr w:type="spellEnd"/>
      <w:proofErr w:type="gramEnd"/>
      <w:r>
        <w:t>()</w:t>
      </w:r>
    </w:p>
    <w:p w14:paraId="11B42CAB" w14:textId="7E558036" w:rsidR="00107671" w:rsidRDefault="00107671" w:rsidP="00107671">
      <w:pPr>
        <w:pStyle w:val="codeBlock"/>
      </w:pPr>
      <w:r>
        <w:t xml:space="preserve">  for </w:t>
      </w:r>
      <w:proofErr w:type="spellStart"/>
      <w:r>
        <w:t>i</w:t>
      </w:r>
      <w:proofErr w:type="spellEnd"/>
      <w:r>
        <w:t xml:space="preserve"> from 1 to 4 step 1</w:t>
      </w:r>
    </w:p>
    <w:p w14:paraId="48224BDA" w14:textId="377FC2BB" w:rsidR="00107671" w:rsidRDefault="00107671" w:rsidP="00107671">
      <w:pPr>
        <w:pStyle w:val="codeBlock"/>
      </w:pPr>
      <w:r>
        <w:t xml:space="preserve">    call </w:t>
      </w:r>
      <w:proofErr w:type="spellStart"/>
      <w:proofErr w:type="gramStart"/>
      <w:r>
        <w:t>t.turn</w:t>
      </w:r>
      <w:proofErr w:type="spellEnd"/>
      <w:proofErr w:type="gramEnd"/>
      <w:r>
        <w:t>(90)</w:t>
      </w:r>
    </w:p>
    <w:p w14:paraId="66C4B8B8" w14:textId="6DC98AF9" w:rsidR="00107671" w:rsidRDefault="00107671" w:rsidP="00107671">
      <w:pPr>
        <w:pStyle w:val="codeBlock"/>
      </w:pPr>
      <w:r>
        <w:t xml:space="preserve">    call </w:t>
      </w:r>
      <w:proofErr w:type="spellStart"/>
      <w:proofErr w:type="gramStart"/>
      <w:r>
        <w:t>t.move</w:t>
      </w:r>
      <w:proofErr w:type="spellEnd"/>
      <w:proofErr w:type="gramEnd"/>
      <w:r>
        <w:t>(100)</w:t>
      </w:r>
    </w:p>
    <w:p w14:paraId="23EF5279" w14:textId="77777777" w:rsidR="00107671" w:rsidRDefault="00107671" w:rsidP="00107671">
      <w:pPr>
        <w:pStyle w:val="codeBlock"/>
      </w:pPr>
      <w:r>
        <w:t xml:space="preserve">    call </w:t>
      </w:r>
      <w:proofErr w:type="spellStart"/>
      <w:proofErr w:type="gramStart"/>
      <w:r>
        <w:t>t.pause</w:t>
      </w:r>
      <w:proofErr w:type="spellEnd"/>
      <w:proofErr w:type="gramEnd"/>
      <w:r>
        <w:t>(500)</w:t>
      </w:r>
    </w:p>
    <w:p w14:paraId="2F3BA774" w14:textId="59D07B99" w:rsidR="00107671" w:rsidRDefault="00107671" w:rsidP="00107671">
      <w:pPr>
        <w:pStyle w:val="codeBlock"/>
      </w:pPr>
      <w:r>
        <w:t xml:space="preserve">  end for</w:t>
      </w:r>
    </w:p>
    <w:p w14:paraId="2ED7B23B" w14:textId="1E93C929" w:rsidR="00107671" w:rsidRDefault="00107671" w:rsidP="00107671">
      <w:pPr>
        <w:pStyle w:val="codeBlock"/>
      </w:pPr>
      <w:r>
        <w:t>end main</w:t>
      </w:r>
    </w:p>
    <w:p w14:paraId="7B671E17" w14:textId="77777777" w:rsidR="00AB38E8" w:rsidRDefault="00AB38E8" w:rsidP="00107671">
      <w:pPr>
        <w:pStyle w:val="codeBlock"/>
      </w:pPr>
    </w:p>
    <w:p w14:paraId="4612DB05" w14:textId="05C40195" w:rsidR="00AB38E8" w:rsidRDefault="00AB38E8" w:rsidP="00AB38E8">
      <w:r>
        <w:t>Output:</w:t>
      </w:r>
    </w:p>
    <w:p w14:paraId="6307F21C" w14:textId="42DFFE7A" w:rsidR="00AB38E8" w:rsidRDefault="00AB38E8" w:rsidP="00107671">
      <w:pPr>
        <w:pStyle w:val="codeBlock"/>
      </w:pPr>
      <w:r w:rsidRPr="00107671">
        <w:rPr>
          <w:noProof/>
        </w:rPr>
        <w:drawing>
          <wp:anchor distT="0" distB="0" distL="114300" distR="114300" simplePos="0" relativeHeight="251658240" behindDoc="0" locked="0" layoutInCell="1" allowOverlap="1" wp14:anchorId="26327426" wp14:editId="57BDF2EA">
            <wp:simplePos x="0" y="0"/>
            <wp:positionH relativeFrom="column">
              <wp:posOffset>0</wp:posOffset>
            </wp:positionH>
            <wp:positionV relativeFrom="paragraph">
              <wp:posOffset>149860</wp:posOffset>
            </wp:positionV>
            <wp:extent cx="3236595" cy="1766570"/>
            <wp:effectExtent l="0" t="0" r="1905" b="5080"/>
            <wp:wrapTopAndBottom/>
            <wp:docPr id="6427008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70082" name="Picture 1"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236595" cy="1766570"/>
                    </a:xfrm>
                    <a:prstGeom prst="rect">
                      <a:avLst/>
                    </a:prstGeom>
                  </pic:spPr>
                </pic:pic>
              </a:graphicData>
            </a:graphic>
            <wp14:sizeRelH relativeFrom="margin">
              <wp14:pctWidth>0</wp14:pctWidth>
            </wp14:sizeRelH>
            <wp14:sizeRelV relativeFrom="margin">
              <wp14:pctHeight>0</wp14:pctHeight>
            </wp14:sizeRelV>
          </wp:anchor>
        </w:drawing>
      </w:r>
    </w:p>
    <w:p w14:paraId="67C4FE78" w14:textId="77777777" w:rsidR="00107671" w:rsidRDefault="00107671" w:rsidP="00107671">
      <w:pPr>
        <w:pStyle w:val="codeBlock"/>
      </w:pPr>
    </w:p>
    <w:p w14:paraId="3CA5BA2F" w14:textId="77777777" w:rsidR="00AB38E8" w:rsidRDefault="00AB38E8" w:rsidP="00107671">
      <w:pPr>
        <w:pStyle w:val="codeBlock"/>
      </w:pPr>
    </w:p>
    <w:p w14:paraId="0D6D714E" w14:textId="1BD59ED6" w:rsidR="00107671" w:rsidRDefault="00107671" w:rsidP="00107671"/>
    <w:p w14:paraId="6C8AD4EB" w14:textId="262DA5A3" w:rsidR="00107671" w:rsidRDefault="00107671" w:rsidP="00107671">
      <w:pPr>
        <w:rPr>
          <w:b/>
          <w:bCs/>
        </w:rPr>
      </w:pPr>
      <w:r>
        <w:rPr>
          <w:b/>
          <w:bCs/>
        </w:rPr>
        <w:t>Notes:</w:t>
      </w:r>
    </w:p>
    <w:p w14:paraId="3CF82F73" w14:textId="52B6D697" w:rsidR="00D65079" w:rsidRDefault="00D65079">
      <w:pPr>
        <w:pStyle w:val="ListParagraph"/>
        <w:numPr>
          <w:ilvl w:val="0"/>
          <w:numId w:val="40"/>
        </w:numPr>
      </w:pPr>
      <w:r>
        <w:rPr>
          <w:rStyle w:val="codeChar"/>
        </w:rPr>
        <w:t>move</w:t>
      </w:r>
      <w:r w:rsidRPr="00D65079">
        <w:rPr>
          <w:b/>
        </w:rPr>
        <w:t xml:space="preserve"> </w:t>
      </w:r>
      <w:r w:rsidRPr="00D65079">
        <w:rPr>
          <w:bCs/>
        </w:rPr>
        <w:t>and</w:t>
      </w:r>
      <w:r>
        <w:t xml:space="preserve"> </w:t>
      </w:r>
      <w:r w:rsidRPr="00D65079">
        <w:rPr>
          <w:rStyle w:val="codeChar"/>
        </w:rPr>
        <w:t>turn</w:t>
      </w:r>
      <w:r>
        <w:t xml:space="preserve"> are the two most </w:t>
      </w:r>
      <w:proofErr w:type="gramStart"/>
      <w:r>
        <w:t>commonly-used</w:t>
      </w:r>
      <w:proofErr w:type="gramEnd"/>
      <w:r>
        <w:t xml:space="preserve"> methods. To </w:t>
      </w:r>
      <w:r w:rsidRPr="00D65079">
        <w:rPr>
          <w:rStyle w:val="codeChar"/>
        </w:rPr>
        <w:t>move</w:t>
      </w:r>
      <w:r>
        <w:t xml:space="preserve"> backwards, specify a negative value. The value passed into </w:t>
      </w:r>
      <w:r w:rsidRPr="00D65079">
        <w:rPr>
          <w:rStyle w:val="codeChar"/>
        </w:rPr>
        <w:t>turn</w:t>
      </w:r>
      <w:r>
        <w:t xml:space="preserve"> is interpreted as degrees: a positive value turns clockwise; a negative value, </w:t>
      </w:r>
      <w:proofErr w:type="gramStart"/>
      <w:r>
        <w:t>anti-clockwise</w:t>
      </w:r>
      <w:proofErr w:type="gramEnd"/>
      <w:r>
        <w:t>.</w:t>
      </w:r>
      <w:r w:rsidR="00B90F74">
        <w:t xml:space="preserve"> These two methods take a numeric value, which may be an </w:t>
      </w:r>
      <w:r w:rsidR="00B90F74" w:rsidRPr="00B90F74">
        <w:rPr>
          <w:rStyle w:val="codeChar"/>
        </w:rPr>
        <w:t>Int</w:t>
      </w:r>
      <w:r w:rsidR="00B90F74">
        <w:t xml:space="preserve"> or a </w:t>
      </w:r>
      <w:r w:rsidR="00B90F74" w:rsidRPr="00B90F74">
        <w:rPr>
          <w:rStyle w:val="codeChar"/>
        </w:rPr>
        <w:t>Float</w:t>
      </w:r>
      <w:r w:rsidR="00B90F74">
        <w:t>.</w:t>
      </w:r>
    </w:p>
    <w:p w14:paraId="0294ED19" w14:textId="18E4A978" w:rsidR="007A1C1F" w:rsidRDefault="004F3F45">
      <w:pPr>
        <w:pStyle w:val="ListParagraph"/>
        <w:numPr>
          <w:ilvl w:val="0"/>
          <w:numId w:val="40"/>
        </w:numPr>
      </w:pPr>
      <w:r w:rsidRPr="004F3F45">
        <w:rPr>
          <w:bCs/>
        </w:rPr>
        <w:t>Scaling:</w:t>
      </w:r>
      <w:r w:rsidRPr="004F3F45">
        <w:rPr>
          <w:b/>
        </w:rPr>
        <w:t xml:space="preserve"> </w:t>
      </w:r>
      <w:r>
        <w:rPr>
          <w:bCs/>
        </w:rPr>
        <w:t xml:space="preserve">the argument provided to the </w:t>
      </w:r>
      <w:r w:rsidRPr="004F3F45">
        <w:rPr>
          <w:rStyle w:val="codeChar"/>
        </w:rPr>
        <w:t>move</w:t>
      </w:r>
      <w:r>
        <w:rPr>
          <w:bCs/>
        </w:rPr>
        <w:t xml:space="preserve"> procedure is specified in ‘turtle-units’. The </w:t>
      </w:r>
      <w:r>
        <w:rPr>
          <w:b/>
        </w:rPr>
        <w:t>Graphics</w:t>
      </w:r>
      <w:r>
        <w:rPr>
          <w:bCs/>
        </w:rPr>
        <w:t xml:space="preserve"> pane on the screen (i.e. the ‘paper’ on which the Turtle draws) is 100 </w:t>
      </w:r>
      <w:proofErr w:type="gramStart"/>
      <w:r>
        <w:rPr>
          <w:bCs/>
        </w:rPr>
        <w:t>turtle</w:t>
      </w:r>
      <w:proofErr w:type="gramEnd"/>
      <w:del w:id="511" w:author="BernardUK" w:date="2025-01-05T13:56:00Z">
        <w:r w:rsidDel="00D35A75">
          <w:rPr>
            <w:bCs/>
          </w:rPr>
          <w:delText>-</w:delText>
        </w:r>
      </w:del>
      <w:ins w:id="512" w:author="BernardUK" w:date="2025-01-05T13:56:00Z">
        <w:r w:rsidR="00D35A75">
          <w:rPr>
            <w:bCs/>
          </w:rPr>
          <w:t xml:space="preserve"> </w:t>
        </w:r>
      </w:ins>
      <w:r>
        <w:rPr>
          <w:bCs/>
        </w:rPr>
        <w:t xml:space="preserve">units wide by 75 turtle units high. </w:t>
      </w:r>
      <w:r w:rsidR="007A1C1F">
        <w:rPr>
          <w:bCs/>
        </w:rPr>
        <w:t>If the turtle is moved outside th</w:t>
      </w:r>
      <w:ins w:id="513" w:author="BernardUK" w:date="2025-01-05T13:57:00Z">
        <w:r w:rsidR="00D35A75">
          <w:rPr>
            <w:bCs/>
          </w:rPr>
          <w:t>ese</w:t>
        </w:r>
      </w:ins>
      <w:del w:id="514" w:author="BernardUK" w:date="2025-01-05T13:57:00Z">
        <w:r w:rsidR="007A1C1F" w:rsidDel="00D35A75">
          <w:rPr>
            <w:bCs/>
          </w:rPr>
          <w:delText>is</w:delText>
        </w:r>
      </w:del>
      <w:r w:rsidR="007A1C1F">
        <w:rPr>
          <w:bCs/>
        </w:rPr>
        <w:t xml:space="preserve"> boundaries it will not cause an error, but the location of the turtle and any lines outside the boundaries will not be visible.</w:t>
      </w:r>
    </w:p>
    <w:p w14:paraId="66D0A16B" w14:textId="7AB65B9E" w:rsidR="00D65079" w:rsidRDefault="00984DA7">
      <w:pPr>
        <w:pStyle w:val="ListParagraph"/>
        <w:numPr>
          <w:ilvl w:val="0"/>
          <w:numId w:val="40"/>
        </w:numPr>
      </w:pPr>
      <w:r>
        <w:rPr>
          <w:rStyle w:val="codeChar"/>
        </w:rPr>
        <w:t>show</w:t>
      </w:r>
      <w:r w:rsidR="00D65079">
        <w:t xml:space="preserve"> causes the turtle to be displayed (the small green circle with a black radius showing the direction </w:t>
      </w:r>
      <w:ins w:id="515" w:author="BernardUK" w:date="2025-01-05T20:42:00Z">
        <w:r w:rsidR="00E3411D">
          <w:t>it is</w:t>
        </w:r>
      </w:ins>
      <w:del w:id="516" w:author="BernardUK" w:date="2025-01-05T20:42:00Z">
        <w:r w:rsidR="00D65079" w:rsidDel="00E3411D">
          <w:delText>is it</w:delText>
        </w:r>
      </w:del>
      <w:r w:rsidR="00D65079">
        <w:t xml:space="preserve"> pointing); </w:t>
      </w:r>
      <w:r>
        <w:rPr>
          <w:rStyle w:val="codeChar"/>
        </w:rPr>
        <w:t>hide</w:t>
      </w:r>
      <w:r w:rsidR="00D65079">
        <w:t xml:space="preserve"> does the opposite. You can move and turn the turtle, causing lines to be drawn, </w:t>
      </w:r>
      <w:proofErr w:type="gramStart"/>
      <w:r w:rsidR="00D65079">
        <w:t>whether or not</w:t>
      </w:r>
      <w:proofErr w:type="gramEnd"/>
      <w:r w:rsidR="00D65079">
        <w:t xml:space="preserve"> the turtle is shown. </w:t>
      </w:r>
    </w:p>
    <w:p w14:paraId="450262D5" w14:textId="5B61EB89" w:rsidR="00107671" w:rsidRDefault="00D65079">
      <w:pPr>
        <w:pStyle w:val="ListParagraph"/>
        <w:numPr>
          <w:ilvl w:val="0"/>
          <w:numId w:val="40"/>
        </w:numPr>
      </w:pPr>
      <w:r>
        <w:t xml:space="preserve">To move the turtle without drawing a line call </w:t>
      </w:r>
      <w:proofErr w:type="spellStart"/>
      <w:r w:rsidRPr="00D65079">
        <w:rPr>
          <w:rStyle w:val="codeChar"/>
        </w:rPr>
        <w:t>penUp</w:t>
      </w:r>
      <w:proofErr w:type="spellEnd"/>
      <w:r>
        <w:t xml:space="preserve">, then </w:t>
      </w:r>
      <w:proofErr w:type="spellStart"/>
      <w:r w:rsidRPr="00D65079">
        <w:rPr>
          <w:rStyle w:val="codeChar"/>
        </w:rPr>
        <w:t>penDown</w:t>
      </w:r>
      <w:proofErr w:type="spellEnd"/>
      <w:r>
        <w:t xml:space="preserve"> when you are ready to draw lines again.</w:t>
      </w:r>
    </w:p>
    <w:p w14:paraId="5CEF3486" w14:textId="70E4A37C" w:rsidR="00A15E42" w:rsidRDefault="00A15E42">
      <w:pPr>
        <w:pStyle w:val="ListParagraph"/>
        <w:numPr>
          <w:ilvl w:val="0"/>
          <w:numId w:val="40"/>
        </w:numPr>
      </w:pPr>
      <w:proofErr w:type="spellStart"/>
      <w:r w:rsidRPr="00A15E42">
        <w:rPr>
          <w:rStyle w:val="codeChar"/>
        </w:rPr>
        <w:t>penColour</w:t>
      </w:r>
      <w:proofErr w:type="spellEnd"/>
      <w:r>
        <w:t xml:space="preserve"> takes an integer argument specifying the colour. You may use one of the standard colour constants (which are just integer values themselves): </w:t>
      </w:r>
      <w:r w:rsidRPr="002B5CFB">
        <w:rPr>
          <w:rStyle w:val="codeChar"/>
        </w:rPr>
        <w:t>black</w:t>
      </w:r>
      <w:r>
        <w:t xml:space="preserve">, </w:t>
      </w:r>
      <w:r w:rsidRPr="002B5CFB">
        <w:rPr>
          <w:rStyle w:val="codeChar"/>
        </w:rPr>
        <w:t>grey</w:t>
      </w:r>
      <w:r>
        <w:t xml:space="preserve">, </w:t>
      </w:r>
      <w:r w:rsidRPr="002B5CFB">
        <w:rPr>
          <w:rStyle w:val="codeChar"/>
        </w:rPr>
        <w:t>white</w:t>
      </w:r>
      <w:r>
        <w:t xml:space="preserve">, </w:t>
      </w:r>
      <w:r w:rsidRPr="002B5CFB">
        <w:rPr>
          <w:rStyle w:val="codeChar"/>
        </w:rPr>
        <w:t>red</w:t>
      </w:r>
      <w:r>
        <w:t xml:space="preserve">, </w:t>
      </w:r>
      <w:r w:rsidRPr="002B5CFB">
        <w:rPr>
          <w:rStyle w:val="codeChar"/>
        </w:rPr>
        <w:t>green</w:t>
      </w:r>
      <w:r>
        <w:t xml:space="preserve">, </w:t>
      </w:r>
      <w:r w:rsidRPr="002B5CFB">
        <w:rPr>
          <w:rStyle w:val="codeChar"/>
        </w:rPr>
        <w:t>blue</w:t>
      </w:r>
      <w:r>
        <w:t xml:space="preserve">, </w:t>
      </w:r>
      <w:r w:rsidRPr="002B5CFB">
        <w:rPr>
          <w:rStyle w:val="codeChar"/>
        </w:rPr>
        <w:t>yellow</w:t>
      </w:r>
      <w:r>
        <w:t xml:space="preserve">, </w:t>
      </w:r>
      <w:r w:rsidRPr="002B5CFB">
        <w:rPr>
          <w:rStyle w:val="codeChar"/>
        </w:rPr>
        <w:t>brown</w:t>
      </w:r>
      <w:r>
        <w:t xml:space="preserve">, or you may specify a custom colour in </w:t>
      </w:r>
      <w:r>
        <w:lastRenderedPageBreak/>
        <w:t xml:space="preserve">hexadecimal RGB format such as </w:t>
      </w:r>
      <w:r w:rsidRPr="00A15E42">
        <w:rPr>
          <w:rStyle w:val="codeChar"/>
        </w:rPr>
        <w:t>0xf74b80</w:t>
      </w:r>
      <w:r>
        <w:t xml:space="preserve">. </w:t>
      </w:r>
      <w:proofErr w:type="spellStart"/>
      <w:r w:rsidRPr="00A15E42">
        <w:rPr>
          <w:rStyle w:val="codeChar"/>
        </w:rPr>
        <w:t>penWidth</w:t>
      </w:r>
      <w:proofErr w:type="spellEnd"/>
      <w:r>
        <w:t xml:space="preserve"> specifies the width of the line drawn by the turtle – which must be an integer value with </w:t>
      </w:r>
      <w:r w:rsidRPr="00A15E42">
        <w:rPr>
          <w:rStyle w:val="codeChar"/>
        </w:rPr>
        <w:t>1</w:t>
      </w:r>
      <w:r>
        <w:t xml:space="preserve"> as the default, and minimum, width.</w:t>
      </w:r>
    </w:p>
    <w:p w14:paraId="49477B23" w14:textId="44F3DD7B" w:rsidR="00D65079" w:rsidRDefault="00D65079">
      <w:pPr>
        <w:pStyle w:val="ListParagraph"/>
        <w:numPr>
          <w:ilvl w:val="0"/>
          <w:numId w:val="40"/>
        </w:numPr>
      </w:pPr>
      <w:r>
        <w:t>You can specify the start</w:t>
      </w:r>
      <w:del w:id="517" w:author="BernardUK" w:date="2025-01-05T13:58:00Z">
        <w:r w:rsidDel="00D35A75">
          <w:delText>-</w:delText>
        </w:r>
      </w:del>
      <w:ins w:id="518" w:author="BernardUK" w:date="2025-01-05T13:58:00Z">
        <w:r w:rsidR="00D35A75">
          <w:t xml:space="preserve"> </w:t>
        </w:r>
      </w:ins>
      <w:r>
        <w:t xml:space="preserve">position of the turtle in </w:t>
      </w:r>
      <w:proofErr w:type="spellStart"/>
      <w:proofErr w:type="gramStart"/>
      <w:r w:rsidRPr="00D65079">
        <w:rPr>
          <w:rStyle w:val="codeChar"/>
        </w:rPr>
        <w:t>x,y</w:t>
      </w:r>
      <w:proofErr w:type="spellEnd"/>
      <w:proofErr w:type="gramEnd"/>
      <w:r>
        <w:t xml:space="preserve"> coordinates (</w:t>
      </w:r>
      <w:r w:rsidRPr="00D65079">
        <w:rPr>
          <w:rStyle w:val="codeChar"/>
        </w:rPr>
        <w:t>0,0</w:t>
      </w:r>
      <w:r>
        <w:t xml:space="preserve"> being the top-left of the </w:t>
      </w:r>
      <w:r w:rsidRPr="00D65079">
        <w:rPr>
          <w:b/>
          <w:bCs/>
        </w:rPr>
        <w:t>Graphics</w:t>
      </w:r>
      <w:r>
        <w:t xml:space="preserve"> pane) with </w:t>
      </w:r>
      <w:proofErr w:type="spellStart"/>
      <w:r w:rsidRPr="00D65079">
        <w:rPr>
          <w:rStyle w:val="codeChar"/>
        </w:rPr>
        <w:t>placeAt</w:t>
      </w:r>
      <w:proofErr w:type="spellEnd"/>
      <w:r>
        <w:t>, which may also be used to re</w:t>
      </w:r>
      <w:del w:id="519" w:author="BernardUK" w:date="2025-01-05T13:58:00Z">
        <w:r w:rsidDel="00D35A75">
          <w:delText>-</w:delText>
        </w:r>
      </w:del>
      <w:r>
        <w:t xml:space="preserve">position the turtle (without drawing a connecting line) during the program run. You may specify the heading absolutely with </w:t>
      </w:r>
      <w:proofErr w:type="spellStart"/>
      <w:r w:rsidRPr="00D65079">
        <w:rPr>
          <w:rStyle w:val="codeChar"/>
        </w:rPr>
        <w:t>turnTo</w:t>
      </w:r>
      <w:proofErr w:type="spellEnd"/>
      <w:r>
        <w:t>, where 0 would cause the turtle to face the top of the screen.</w:t>
      </w:r>
    </w:p>
    <w:p w14:paraId="6553D82C" w14:textId="03323B4B" w:rsidR="00D65079" w:rsidRDefault="00D65079">
      <w:pPr>
        <w:pStyle w:val="ListParagraph"/>
        <w:numPr>
          <w:ilvl w:val="0"/>
          <w:numId w:val="40"/>
        </w:numPr>
      </w:pPr>
      <w:r>
        <w:t xml:space="preserve">The current location and heading of the turtle may be read using the </w:t>
      </w:r>
      <w:r w:rsidRPr="00D65079">
        <w:rPr>
          <w:rStyle w:val="codeChar"/>
        </w:rPr>
        <w:t>x</w:t>
      </w:r>
      <w:r>
        <w:t xml:space="preserve">, </w:t>
      </w:r>
      <w:r w:rsidRPr="00D65079">
        <w:rPr>
          <w:rStyle w:val="codeChar"/>
        </w:rPr>
        <w:t>y</w:t>
      </w:r>
      <w:r>
        <w:t xml:space="preserve">, and </w:t>
      </w:r>
      <w:r w:rsidRPr="00D65079">
        <w:rPr>
          <w:rStyle w:val="codeChar"/>
        </w:rPr>
        <w:t>heading</w:t>
      </w:r>
      <w:r>
        <w:t xml:space="preserve"> properties.</w:t>
      </w:r>
    </w:p>
    <w:p w14:paraId="7F86C263" w14:textId="4D7937C7" w:rsidR="00A15E42" w:rsidRDefault="00A15E42">
      <w:pPr>
        <w:pStyle w:val="ListParagraph"/>
        <w:numPr>
          <w:ilvl w:val="0"/>
          <w:numId w:val="40"/>
        </w:numPr>
      </w:pPr>
      <w:r>
        <w:t xml:space="preserve">There is no difference in effect between </w:t>
      </w:r>
      <w:r w:rsidRPr="00B90F74">
        <w:rPr>
          <w:rStyle w:val="codeChar"/>
        </w:rPr>
        <w:t xml:space="preserve">call </w:t>
      </w:r>
      <w:proofErr w:type="spellStart"/>
      <w:r w:rsidRPr="00B90F74">
        <w:rPr>
          <w:rStyle w:val="codeChar"/>
        </w:rPr>
        <w:t>t.pause</w:t>
      </w:r>
      <w:proofErr w:type="spellEnd"/>
      <w:r w:rsidRPr="00B90F74">
        <w:rPr>
          <w:rStyle w:val="codeChar"/>
        </w:rPr>
        <w:t>(500)</w:t>
      </w:r>
      <w:ins w:id="520" w:author="BernardUK" w:date="2025-01-05T17:26:00Z">
        <w:r w:rsidR="00574454">
          <w:t xml:space="preserve"> </w:t>
        </w:r>
      </w:ins>
      <w:r>
        <w:t xml:space="preserve">and </w:t>
      </w:r>
      <w:r w:rsidRPr="00B90F74">
        <w:rPr>
          <w:rStyle w:val="codeChar"/>
        </w:rPr>
        <w:t>call pause(500)</w:t>
      </w:r>
      <w:r>
        <w:t xml:space="preserve"> (see </w:t>
      </w:r>
      <w:r w:rsidRPr="00A15E42">
        <w:rPr>
          <w:rStyle w:val="Link"/>
        </w:rPr>
        <w:fldChar w:fldCharType="begin"/>
      </w:r>
      <w:r w:rsidRPr="00A15E42">
        <w:rPr>
          <w:rStyle w:val="Link"/>
        </w:rPr>
        <w:instrText xml:space="preserve"> REF _Ref180850920 \h </w:instrText>
      </w:r>
      <w:r>
        <w:rPr>
          <w:rStyle w:val="Link"/>
        </w:rPr>
        <w:instrText xml:space="preserve"> \* MERGEFORMAT </w:instrText>
      </w:r>
      <w:r w:rsidRPr="00A15E42">
        <w:rPr>
          <w:rStyle w:val="Link"/>
        </w:rPr>
      </w:r>
      <w:r w:rsidRPr="00A15E42">
        <w:rPr>
          <w:rStyle w:val="Link"/>
        </w:rPr>
        <w:fldChar w:fldCharType="separate"/>
      </w:r>
      <w:r w:rsidR="00FA56BB" w:rsidRPr="00FA56BB">
        <w:rPr>
          <w:rStyle w:val="Link"/>
        </w:rPr>
        <w:t>pause</w:t>
      </w:r>
      <w:r w:rsidRPr="00A15E42">
        <w:rPr>
          <w:rStyle w:val="Link"/>
        </w:rPr>
        <w:fldChar w:fldCharType="end"/>
      </w:r>
      <w:r>
        <w:t xml:space="preserve"> ) – the former option is provided as a convenience, because most instructions in a </w:t>
      </w:r>
      <w:r w:rsidR="00984DA7">
        <w:rPr>
          <w:rStyle w:val="codeChar"/>
        </w:rPr>
        <w:t>Turtle</w:t>
      </w:r>
      <w:r>
        <w:t xml:space="preserve"> program take the form </w:t>
      </w:r>
      <w:r w:rsidRPr="00A15E42">
        <w:rPr>
          <w:rStyle w:val="codeChar"/>
        </w:rPr>
        <w:t xml:space="preserve">call </w:t>
      </w:r>
      <w:proofErr w:type="spellStart"/>
      <w:r w:rsidRPr="00A15E42">
        <w:rPr>
          <w:rStyle w:val="codeChar"/>
        </w:rPr>
        <w:t>t.something</w:t>
      </w:r>
      <w:proofErr w:type="spellEnd"/>
      <w:r>
        <w:t xml:space="preserve">. </w:t>
      </w:r>
      <w:r w:rsidR="00B90F74">
        <w:t>Both versions take an integer argument, being the length of the pause in milliseconds.</w:t>
      </w:r>
    </w:p>
    <w:p w14:paraId="1EDC672D" w14:textId="6588DA64" w:rsidR="004F3F45" w:rsidRDefault="004F3F45">
      <w:pPr>
        <w:pStyle w:val="ListParagraph"/>
        <w:numPr>
          <w:ilvl w:val="0"/>
          <w:numId w:val="40"/>
        </w:numPr>
      </w:pPr>
      <w:r>
        <w:t xml:space="preserve">Apart from the </w:t>
      </w:r>
      <w:proofErr w:type="spellStart"/>
      <w:r w:rsidRPr="004F3F45">
        <w:rPr>
          <w:rStyle w:val="codeChar"/>
        </w:rPr>
        <w:t>penColour</w:t>
      </w:r>
      <w:proofErr w:type="spellEnd"/>
      <w:r>
        <w:t xml:space="preserve"> and </w:t>
      </w:r>
      <w:r w:rsidRPr="004F3F45">
        <w:rPr>
          <w:rStyle w:val="codeChar"/>
        </w:rPr>
        <w:t>pause</w:t>
      </w:r>
      <w:r>
        <w:t xml:space="preserve"> methods, both of which require an integer value, all other procedure methods on the </w:t>
      </w:r>
      <w:r w:rsidRPr="004F3F45">
        <w:rPr>
          <w:rStyle w:val="codeChar"/>
        </w:rPr>
        <w:t>Turtle</w:t>
      </w:r>
      <w:r>
        <w:t xml:space="preserve"> can take integer or floating-point values.</w:t>
      </w:r>
    </w:p>
    <w:p w14:paraId="11AF40EB" w14:textId="70658FDE" w:rsidR="00AB38E8" w:rsidRDefault="00AB38E8" w:rsidP="00AB38E8">
      <w:r>
        <w:t>Here is a</w:t>
      </w:r>
      <w:r w:rsidRPr="00AB38E8">
        <w:t xml:space="preserve"> more sophisticated example, using a procedure and recursion</w:t>
      </w:r>
      <w:r>
        <w:t>:</w:t>
      </w:r>
    </w:p>
    <w:p w14:paraId="0B5A2827" w14:textId="77777777" w:rsidR="00AB38E8" w:rsidRDefault="00AB38E8" w:rsidP="00AB38E8">
      <w:pPr>
        <w:pStyle w:val="codeBlock"/>
      </w:pPr>
      <w:r>
        <w:t>main</w:t>
      </w:r>
    </w:p>
    <w:p w14:paraId="1CC31D29" w14:textId="0E867F28" w:rsidR="00AB38E8" w:rsidRDefault="00AB38E8" w:rsidP="00AB38E8">
      <w:pPr>
        <w:pStyle w:val="codeBlock"/>
      </w:pPr>
      <w:r>
        <w:t xml:space="preserve">  </w:t>
      </w:r>
      <w:r w:rsidR="004348F7">
        <w:t xml:space="preserve">variable </w:t>
      </w:r>
      <w:r>
        <w:t xml:space="preserve">t set to new </w:t>
      </w:r>
      <w:proofErr w:type="gramStart"/>
      <w:r w:rsidR="00984DA7">
        <w:t>Turtle</w:t>
      </w:r>
      <w:r>
        <w:t>(</w:t>
      </w:r>
      <w:proofErr w:type="gramEnd"/>
      <w:r>
        <w:t>)</w:t>
      </w:r>
    </w:p>
    <w:p w14:paraId="04428231" w14:textId="77777777" w:rsidR="00AB38E8" w:rsidRDefault="00AB38E8" w:rsidP="00AB38E8">
      <w:pPr>
        <w:pStyle w:val="codeBlock"/>
      </w:pPr>
      <w:r>
        <w:t xml:space="preserve">  call </w:t>
      </w:r>
      <w:proofErr w:type="spellStart"/>
      <w:proofErr w:type="gramStart"/>
      <w:r>
        <w:t>t.placeAt</w:t>
      </w:r>
      <w:proofErr w:type="spellEnd"/>
      <w:proofErr w:type="gramEnd"/>
      <w:r>
        <w:t>(10, 60)</w:t>
      </w:r>
    </w:p>
    <w:p w14:paraId="0689528B" w14:textId="77777777" w:rsidR="00AB38E8" w:rsidRDefault="00AB38E8" w:rsidP="00AB38E8">
      <w:pPr>
        <w:pStyle w:val="codeBlock"/>
      </w:pPr>
      <w:r>
        <w:t xml:space="preserve">  call </w:t>
      </w:r>
      <w:proofErr w:type="spellStart"/>
      <w:proofErr w:type="gramStart"/>
      <w:r>
        <w:t>t.turn</w:t>
      </w:r>
      <w:proofErr w:type="spellEnd"/>
      <w:proofErr w:type="gramEnd"/>
      <w:r>
        <w:t>(90)</w:t>
      </w:r>
    </w:p>
    <w:p w14:paraId="5D304F93" w14:textId="2071039E" w:rsidR="00AB38E8" w:rsidRDefault="00AB38E8" w:rsidP="00AB38E8">
      <w:pPr>
        <w:pStyle w:val="codeBlock"/>
      </w:pPr>
      <w:r>
        <w:t xml:space="preserve">  call </w:t>
      </w:r>
      <w:proofErr w:type="spellStart"/>
      <w:proofErr w:type="gramStart"/>
      <w:r>
        <w:t>t.</w:t>
      </w:r>
      <w:r w:rsidR="00984DA7">
        <w:t>show</w:t>
      </w:r>
      <w:proofErr w:type="spellEnd"/>
      <w:proofErr w:type="gramEnd"/>
      <w:r>
        <w:t>()</w:t>
      </w:r>
    </w:p>
    <w:p w14:paraId="21699345" w14:textId="77777777" w:rsidR="00AB38E8" w:rsidRDefault="00AB38E8" w:rsidP="00AB38E8">
      <w:pPr>
        <w:pStyle w:val="codeBlock"/>
      </w:pPr>
      <w:r>
        <w:t xml:space="preserve">  for </w:t>
      </w:r>
      <w:proofErr w:type="spellStart"/>
      <w:r>
        <w:t>i</w:t>
      </w:r>
      <w:proofErr w:type="spellEnd"/>
      <w:r>
        <w:t xml:space="preserve"> from 1 to 3 step 1</w:t>
      </w:r>
    </w:p>
    <w:p w14:paraId="6A4381E0" w14:textId="77777777" w:rsidR="00AB38E8" w:rsidRDefault="00AB38E8" w:rsidP="00AB38E8">
      <w:pPr>
        <w:pStyle w:val="codeBlock"/>
      </w:pPr>
      <w:r>
        <w:t xml:space="preserve">    call </w:t>
      </w:r>
      <w:proofErr w:type="spellStart"/>
      <w:proofErr w:type="gramStart"/>
      <w:r>
        <w:t>drawSide</w:t>
      </w:r>
      <w:proofErr w:type="spellEnd"/>
      <w:r>
        <w:t>(</w:t>
      </w:r>
      <w:proofErr w:type="gramEnd"/>
      <w:r>
        <w:t>160, t)</w:t>
      </w:r>
    </w:p>
    <w:p w14:paraId="3ADA56FA" w14:textId="77777777" w:rsidR="00AB38E8" w:rsidRDefault="00AB38E8" w:rsidP="00AB38E8">
      <w:pPr>
        <w:pStyle w:val="codeBlock"/>
      </w:pPr>
      <w:r>
        <w:t xml:space="preserve">    call </w:t>
      </w:r>
      <w:proofErr w:type="spellStart"/>
      <w:proofErr w:type="gramStart"/>
      <w:r>
        <w:t>t.turn</w:t>
      </w:r>
      <w:proofErr w:type="spellEnd"/>
      <w:proofErr w:type="gramEnd"/>
      <w:r>
        <w:t>(120)</w:t>
      </w:r>
    </w:p>
    <w:p w14:paraId="65477E2C" w14:textId="77777777" w:rsidR="00AB38E8" w:rsidRDefault="00AB38E8" w:rsidP="00AB38E8">
      <w:pPr>
        <w:pStyle w:val="codeBlock"/>
      </w:pPr>
      <w:r>
        <w:t xml:space="preserve">  end for</w:t>
      </w:r>
    </w:p>
    <w:p w14:paraId="02C05786" w14:textId="77777777" w:rsidR="00AB38E8" w:rsidRDefault="00AB38E8" w:rsidP="00AB38E8">
      <w:pPr>
        <w:pStyle w:val="codeBlock"/>
      </w:pPr>
      <w:r>
        <w:t>end main</w:t>
      </w:r>
    </w:p>
    <w:p w14:paraId="27EA549F" w14:textId="77777777" w:rsidR="00AB38E8" w:rsidRDefault="00AB38E8" w:rsidP="00AB38E8">
      <w:pPr>
        <w:pStyle w:val="codeBlock"/>
      </w:pPr>
    </w:p>
    <w:p w14:paraId="63BD204B" w14:textId="72F53604" w:rsidR="00AB38E8" w:rsidRDefault="00AB38E8" w:rsidP="00AB38E8">
      <w:pPr>
        <w:pStyle w:val="codeBlock"/>
      </w:pPr>
      <w:r>
        <w:t xml:space="preserve">procedure </w:t>
      </w:r>
      <w:proofErr w:type="spellStart"/>
      <w:proofErr w:type="gramStart"/>
      <w:r>
        <w:t>drawSide</w:t>
      </w:r>
      <w:proofErr w:type="spellEnd"/>
      <w:r>
        <w:t>(</w:t>
      </w:r>
      <w:proofErr w:type="gramEnd"/>
      <w:r>
        <w:t xml:space="preserve">length as Float, out t as </w:t>
      </w:r>
      <w:r w:rsidR="00984DA7">
        <w:t>Turtle</w:t>
      </w:r>
      <w:r>
        <w:t>)</w:t>
      </w:r>
    </w:p>
    <w:p w14:paraId="58CE1C57" w14:textId="1FEF7CEA" w:rsidR="00AB38E8" w:rsidRDefault="00AB38E8" w:rsidP="00AB38E8">
      <w:pPr>
        <w:pStyle w:val="codeBlock"/>
      </w:pPr>
      <w:r>
        <w:t xml:space="preserve">  if (length &gt; 3)</w:t>
      </w:r>
      <w:r w:rsidR="00ED353E">
        <w:t xml:space="preserve"> </w:t>
      </w:r>
      <w:r>
        <w:t>then</w:t>
      </w:r>
    </w:p>
    <w:p w14:paraId="76222133" w14:textId="7AB2795C" w:rsidR="00AB38E8" w:rsidRDefault="00AB38E8" w:rsidP="00AB38E8">
      <w:pPr>
        <w:pStyle w:val="codeBlock"/>
      </w:pPr>
      <w:r>
        <w:t xml:space="preserve">    let third be length/3</w:t>
      </w:r>
    </w:p>
    <w:p w14:paraId="16609B70" w14:textId="4BE44C0D"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1337DF8C" w14:textId="76F85B8F" w:rsidR="00AB38E8" w:rsidRDefault="00AB38E8" w:rsidP="00AB38E8">
      <w:pPr>
        <w:pStyle w:val="codeBlock"/>
      </w:pPr>
      <w:r>
        <w:t xml:space="preserve">    call </w:t>
      </w:r>
      <w:proofErr w:type="spellStart"/>
      <w:proofErr w:type="gramStart"/>
      <w:r>
        <w:t>t.turn</w:t>
      </w:r>
      <w:proofErr w:type="spellEnd"/>
      <w:proofErr w:type="gramEnd"/>
      <w:r>
        <w:t>(-60)</w:t>
      </w:r>
    </w:p>
    <w:p w14:paraId="6187B8C0" w14:textId="3DA0E11F"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EC7951D" w14:textId="13431125" w:rsidR="00AB38E8" w:rsidRDefault="00AB38E8" w:rsidP="00AB38E8">
      <w:pPr>
        <w:pStyle w:val="codeBlock"/>
      </w:pPr>
      <w:r>
        <w:t xml:space="preserve">    call </w:t>
      </w:r>
      <w:proofErr w:type="spellStart"/>
      <w:proofErr w:type="gramStart"/>
      <w:r>
        <w:t>t.turn</w:t>
      </w:r>
      <w:proofErr w:type="spellEnd"/>
      <w:proofErr w:type="gramEnd"/>
      <w:r>
        <w:t>(120)</w:t>
      </w:r>
    </w:p>
    <w:p w14:paraId="39B03A93" w14:textId="788D444A"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38C3E65B" w14:textId="339E0539" w:rsidR="00AB38E8" w:rsidRDefault="00AB38E8" w:rsidP="00AB38E8">
      <w:pPr>
        <w:pStyle w:val="codeBlock"/>
      </w:pPr>
      <w:r>
        <w:t xml:space="preserve">    call </w:t>
      </w:r>
      <w:proofErr w:type="spellStart"/>
      <w:proofErr w:type="gramStart"/>
      <w:r>
        <w:t>t.turn</w:t>
      </w:r>
      <w:proofErr w:type="spellEnd"/>
      <w:proofErr w:type="gramEnd"/>
      <w:r>
        <w:t>(-60)</w:t>
      </w:r>
    </w:p>
    <w:p w14:paraId="4E68F970" w14:textId="06ADD9A3" w:rsidR="00AB38E8" w:rsidRDefault="00AB38E8" w:rsidP="00AB38E8">
      <w:pPr>
        <w:pStyle w:val="codeBlock"/>
      </w:pPr>
      <w:r>
        <w:t xml:space="preserve">    call </w:t>
      </w:r>
      <w:proofErr w:type="spellStart"/>
      <w:proofErr w:type="gramStart"/>
      <w:r>
        <w:t>drawSide</w:t>
      </w:r>
      <w:proofErr w:type="spellEnd"/>
      <w:r>
        <w:t>(</w:t>
      </w:r>
      <w:proofErr w:type="gramEnd"/>
      <w:r>
        <w:t>third, t)</w:t>
      </w:r>
    </w:p>
    <w:p w14:paraId="2C36295C" w14:textId="76E7D230" w:rsidR="00AB38E8" w:rsidRDefault="00AB38E8" w:rsidP="00AB38E8">
      <w:pPr>
        <w:pStyle w:val="codeBlock"/>
      </w:pPr>
      <w:r>
        <w:t xml:space="preserve">  else</w:t>
      </w:r>
    </w:p>
    <w:p w14:paraId="34DD88F0" w14:textId="207038AB" w:rsidR="00AB38E8" w:rsidRDefault="00AB38E8" w:rsidP="00AB38E8">
      <w:pPr>
        <w:pStyle w:val="codeBlock"/>
      </w:pPr>
      <w:r>
        <w:t xml:space="preserve">    call </w:t>
      </w:r>
      <w:proofErr w:type="spellStart"/>
      <w:proofErr w:type="gramStart"/>
      <w:r>
        <w:t>t.move</w:t>
      </w:r>
      <w:proofErr w:type="spellEnd"/>
      <w:proofErr w:type="gramEnd"/>
      <w:r>
        <w:t>(length)</w:t>
      </w:r>
    </w:p>
    <w:p w14:paraId="31DB22D9" w14:textId="77777777" w:rsidR="00AB38E8" w:rsidRDefault="00AB38E8" w:rsidP="00AB38E8">
      <w:pPr>
        <w:pStyle w:val="codeBlock"/>
      </w:pPr>
      <w:r>
        <w:t xml:space="preserve">  end if</w:t>
      </w:r>
    </w:p>
    <w:p w14:paraId="3ED4B97F" w14:textId="77777777" w:rsidR="00AB38E8" w:rsidRDefault="00AB38E8" w:rsidP="00AB38E8">
      <w:pPr>
        <w:pStyle w:val="codeBlock"/>
      </w:pPr>
      <w:r>
        <w:t>end procedure</w:t>
      </w:r>
    </w:p>
    <w:p w14:paraId="7C530F97" w14:textId="549F18F9" w:rsidR="00AB38E8" w:rsidRDefault="00AB38E8" w:rsidP="00AB38E8">
      <w:r>
        <w:t xml:space="preserve">to produce a </w:t>
      </w:r>
      <w:r w:rsidRPr="00AB38E8">
        <w:rPr>
          <w:i/>
          <w:iCs/>
        </w:rPr>
        <w:t>fractal</w:t>
      </w:r>
      <w:r>
        <w:t xml:space="preserve"> snowflake:</w:t>
      </w:r>
    </w:p>
    <w:p w14:paraId="7B176085" w14:textId="039FA019" w:rsidR="00AB38E8" w:rsidRPr="00107671" w:rsidRDefault="00AB38E8" w:rsidP="00AB38E8">
      <w:r w:rsidRPr="00AB38E8">
        <w:rPr>
          <w:noProof/>
          <w:lang w:eastAsia="en-GB"/>
        </w:rPr>
        <w:drawing>
          <wp:inline distT="0" distB="0" distL="0" distR="0" wp14:anchorId="1DCD9841" wp14:editId="5310CC2D">
            <wp:extent cx="1366345" cy="1357018"/>
            <wp:effectExtent l="0" t="0" r="5715" b="0"/>
            <wp:docPr id="188727745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277454" name="Picture 1" descr="A screenshot of a computer&#10;&#10;Description automatically generated"/>
                    <pic:cNvPicPr/>
                  </pic:nvPicPr>
                  <pic:blipFill>
                    <a:blip r:embed="rId20"/>
                    <a:stretch>
                      <a:fillRect/>
                    </a:stretch>
                  </pic:blipFill>
                  <pic:spPr>
                    <a:xfrm>
                      <a:off x="0" y="0"/>
                      <a:ext cx="1371656" cy="1362293"/>
                    </a:xfrm>
                    <a:prstGeom prst="rect">
                      <a:avLst/>
                    </a:prstGeom>
                  </pic:spPr>
                </pic:pic>
              </a:graphicData>
            </a:graphic>
          </wp:inline>
        </w:drawing>
      </w:r>
    </w:p>
    <w:p w14:paraId="3E6CCB41" w14:textId="2531BDF4" w:rsidR="00BB047B" w:rsidRDefault="00BB047B" w:rsidP="00107671">
      <w:pPr>
        <w:pStyle w:val="Heading2"/>
        <w:rPr>
          <w:rFonts w:eastAsia="Times New Roman"/>
          <w:lang w:eastAsia="en-GB"/>
        </w:rPr>
      </w:pPr>
      <w:bookmarkStart w:id="521" w:name="_Ref181258365"/>
      <w:bookmarkStart w:id="522" w:name="_Toc187241164"/>
      <w:r>
        <w:rPr>
          <w:rFonts w:eastAsia="Times New Roman"/>
          <w:lang w:eastAsia="en-GB"/>
        </w:rPr>
        <w:lastRenderedPageBreak/>
        <w:t>Vector</w:t>
      </w:r>
      <w:r w:rsidR="007A1C1F">
        <w:rPr>
          <w:rFonts w:eastAsia="Times New Roman"/>
          <w:lang w:eastAsia="en-GB"/>
        </w:rPr>
        <w:t xml:space="preserve"> g</w:t>
      </w:r>
      <w:r>
        <w:rPr>
          <w:rFonts w:eastAsia="Times New Roman"/>
          <w:lang w:eastAsia="en-GB"/>
        </w:rPr>
        <w:t>raphics</w:t>
      </w:r>
      <w:bookmarkEnd w:id="521"/>
      <w:bookmarkEnd w:id="522"/>
    </w:p>
    <w:p w14:paraId="7DC25C43" w14:textId="47911FE8" w:rsidR="00BB047B" w:rsidRDefault="00BB047B" w:rsidP="00BB047B">
      <w:pPr>
        <w:rPr>
          <w:lang w:eastAsia="en-GB"/>
        </w:rPr>
      </w:pPr>
      <w:r>
        <w:rPr>
          <w:lang w:eastAsia="en-GB"/>
        </w:rPr>
        <w:t>Example:</w:t>
      </w:r>
    </w:p>
    <w:p w14:paraId="7094E041" w14:textId="77777777" w:rsidR="00107671" w:rsidRPr="00BB047B" w:rsidRDefault="00107671" w:rsidP="00107671">
      <w:pPr>
        <w:pStyle w:val="codeBlock"/>
      </w:pPr>
      <w:r w:rsidRPr="00BB047B">
        <w:t>main</w:t>
      </w:r>
    </w:p>
    <w:p w14:paraId="1A6C1F04" w14:textId="2B2AA4B4" w:rsidR="00107671" w:rsidRPr="00BB047B" w:rsidRDefault="00107671" w:rsidP="00107671">
      <w:pPr>
        <w:pStyle w:val="codeBlock"/>
      </w:pPr>
      <w:r w:rsidRPr="00BB047B">
        <w:t xml:space="preserve">  </w:t>
      </w:r>
      <w:r w:rsidR="004348F7">
        <w:t xml:space="preserve">variable </w:t>
      </w:r>
      <w:r w:rsidRPr="00BB047B">
        <w:t xml:space="preserve">vg </w:t>
      </w:r>
      <w:r>
        <w:t>set to</w:t>
      </w:r>
      <w:r w:rsidRPr="00BB047B">
        <w:t xml:space="preserve"> new </w:t>
      </w:r>
      <w:proofErr w:type="spellStart"/>
      <w:proofErr w:type="gramStart"/>
      <w:r w:rsidRPr="00BB047B">
        <w:t>VectorGraphics</w:t>
      </w:r>
      <w:proofErr w:type="spellEnd"/>
      <w:r w:rsidRPr="00BB047B">
        <w:t>(</w:t>
      </w:r>
      <w:proofErr w:type="gramEnd"/>
      <w:r w:rsidRPr="00BB047B">
        <w:t>)</w:t>
      </w:r>
    </w:p>
    <w:p w14:paraId="40EEAA9B" w14:textId="56D3492A" w:rsidR="00107671" w:rsidRPr="00BB047B" w:rsidRDefault="00107671" w:rsidP="00107671">
      <w:pPr>
        <w:pStyle w:val="codeBlock"/>
      </w:pPr>
      <w:r w:rsidRPr="00BB047B">
        <w:t xml:space="preserve">  let </w:t>
      </w:r>
      <w:proofErr w:type="spellStart"/>
      <w:r w:rsidRPr="00BB047B">
        <w:t>circ</w:t>
      </w:r>
      <w:proofErr w:type="spellEnd"/>
      <w:r w:rsidRPr="00BB047B">
        <w:t xml:space="preserve"> be new </w:t>
      </w:r>
      <w:proofErr w:type="spellStart"/>
      <w:proofErr w:type="gramStart"/>
      <w:r w:rsidRPr="00BB047B">
        <w:t>CircleVG</w:t>
      </w:r>
      <w:proofErr w:type="spellEnd"/>
      <w:r w:rsidRPr="00BB047B">
        <w:t>(</w:t>
      </w:r>
      <w:proofErr w:type="gramEnd"/>
      <w:r w:rsidRPr="00BB047B">
        <w:t xml:space="preserve">) with cx to </w:t>
      </w:r>
      <w:r w:rsidR="0061406E">
        <w:t>35</w:t>
      </w:r>
      <w:r w:rsidRPr="00BB047B">
        <w:t xml:space="preserve">, cy to </w:t>
      </w:r>
      <w:r w:rsidR="0061406E">
        <w:t>35</w:t>
      </w:r>
      <w:r w:rsidRPr="00BB047B">
        <w:t xml:space="preserve">, r to </w:t>
      </w:r>
      <w:r w:rsidR="0061406E">
        <w:t>5</w:t>
      </w:r>
      <w:r w:rsidRPr="00BB047B">
        <w:t xml:space="preserve">, stroke to red, </w:t>
      </w:r>
      <w:proofErr w:type="spellStart"/>
      <w:r w:rsidRPr="00BB047B">
        <w:t>strokeWidth</w:t>
      </w:r>
      <w:proofErr w:type="spellEnd"/>
      <w:r w:rsidRPr="00BB047B">
        <w:t xml:space="preserve"> to 2, fill to green</w:t>
      </w:r>
    </w:p>
    <w:p w14:paraId="1F13C118" w14:textId="77777777" w:rsidR="00107671" w:rsidRPr="00BB047B" w:rsidRDefault="00107671" w:rsidP="00107671">
      <w:pPr>
        <w:pStyle w:val="codeBlock"/>
      </w:pPr>
      <w:r w:rsidRPr="00BB047B">
        <w:t xml:space="preserve">  </w:t>
      </w:r>
      <w:r>
        <w:t>set</w:t>
      </w:r>
      <w:r w:rsidRPr="00BB047B">
        <w:t xml:space="preserve"> vg</w:t>
      </w:r>
      <w:r>
        <w:t xml:space="preserve"> to</w:t>
      </w:r>
      <w:r w:rsidRPr="00BB047B">
        <w:t xml:space="preserve"> </w:t>
      </w:r>
      <w:proofErr w:type="spellStart"/>
      <w:r w:rsidRPr="00BB047B">
        <w:t>vg.add</w:t>
      </w:r>
      <w:proofErr w:type="spellEnd"/>
      <w:r w:rsidRPr="00BB047B">
        <w:t>(</w:t>
      </w:r>
      <w:proofErr w:type="spellStart"/>
      <w:r w:rsidRPr="00BB047B">
        <w:t>circ</w:t>
      </w:r>
      <w:proofErr w:type="spellEnd"/>
      <w:r w:rsidRPr="00BB047B">
        <w:t>)</w:t>
      </w:r>
    </w:p>
    <w:p w14:paraId="53E385D1" w14:textId="77777777" w:rsidR="00107671" w:rsidRPr="00BB047B" w:rsidRDefault="00107671" w:rsidP="00107671">
      <w:pPr>
        <w:pStyle w:val="codeBlock"/>
      </w:pPr>
      <w:r w:rsidRPr="00BB047B">
        <w:t xml:space="preserve">  </w:t>
      </w:r>
      <w:r>
        <w:t xml:space="preserve">call </w:t>
      </w:r>
      <w:proofErr w:type="spellStart"/>
      <w:proofErr w:type="gramStart"/>
      <w:r>
        <w:t>vg.display</w:t>
      </w:r>
      <w:proofErr w:type="spellEnd"/>
      <w:proofErr w:type="gramEnd"/>
      <w:r>
        <w:t>()</w:t>
      </w:r>
    </w:p>
    <w:p w14:paraId="5A91836F" w14:textId="77777777" w:rsidR="00107671" w:rsidRDefault="00107671" w:rsidP="00107671">
      <w:pPr>
        <w:pStyle w:val="codeBlock"/>
      </w:pPr>
      <w:r w:rsidRPr="00BB047B">
        <w:t>end main</w:t>
      </w:r>
    </w:p>
    <w:p w14:paraId="4F8CD351" w14:textId="77777777" w:rsidR="00107671" w:rsidRDefault="00107671" w:rsidP="00107671">
      <w:pPr>
        <w:pStyle w:val="codeBlock"/>
      </w:pPr>
    </w:p>
    <w:p w14:paraId="02E95831" w14:textId="3AF0284D" w:rsidR="00107671" w:rsidRDefault="00107671" w:rsidP="00107671">
      <w:r>
        <w:t>Output:</w:t>
      </w:r>
    </w:p>
    <w:p w14:paraId="2B19A59C" w14:textId="0D76AB7D" w:rsidR="00107671" w:rsidRPr="00BB047B" w:rsidRDefault="00107671" w:rsidP="00107671">
      <w:r w:rsidRPr="00107671">
        <w:rPr>
          <w:noProof/>
          <w:lang w:eastAsia="en-GB"/>
        </w:rPr>
        <w:drawing>
          <wp:inline distT="0" distB="0" distL="0" distR="0" wp14:anchorId="1C9D9B00" wp14:editId="4CC8EDF8">
            <wp:extent cx="5620534" cy="1543265"/>
            <wp:effectExtent l="0" t="0" r="0" b="0"/>
            <wp:docPr id="2102082162" name="Picture 1" descr="A blue and white fla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82162" name="Picture 1" descr="A blue and white flag&#10;&#10;Description automatically generated"/>
                    <pic:cNvPicPr/>
                  </pic:nvPicPr>
                  <pic:blipFill>
                    <a:blip r:embed="rId21"/>
                    <a:stretch>
                      <a:fillRect/>
                    </a:stretch>
                  </pic:blipFill>
                  <pic:spPr>
                    <a:xfrm>
                      <a:off x="0" y="0"/>
                      <a:ext cx="5620534" cy="1543265"/>
                    </a:xfrm>
                    <a:prstGeom prst="rect">
                      <a:avLst/>
                    </a:prstGeom>
                  </pic:spPr>
                </pic:pic>
              </a:graphicData>
            </a:graphic>
          </wp:inline>
        </w:drawing>
      </w:r>
    </w:p>
    <w:p w14:paraId="0369AB25" w14:textId="77777777" w:rsidR="00BB047B" w:rsidRDefault="00BB047B" w:rsidP="00BB047B">
      <w:pPr>
        <w:rPr>
          <w:lang w:eastAsia="en-GB"/>
        </w:rPr>
      </w:pPr>
    </w:p>
    <w:p w14:paraId="49EEEAB3" w14:textId="5385080E" w:rsidR="001812A9" w:rsidRDefault="001812A9" w:rsidP="00BB047B">
      <w:pPr>
        <w:rPr>
          <w:b/>
          <w:bCs/>
          <w:lang w:eastAsia="en-GB"/>
        </w:rPr>
      </w:pPr>
      <w:r w:rsidRPr="001812A9">
        <w:rPr>
          <w:b/>
          <w:bCs/>
          <w:lang w:eastAsia="en-GB"/>
        </w:rPr>
        <w:t>Notes:</w:t>
      </w:r>
    </w:p>
    <w:p w14:paraId="4EDDAE65" w14:textId="1CFA2CF7" w:rsidR="001812A9" w:rsidRDefault="00DB5964">
      <w:pPr>
        <w:pStyle w:val="ListParagraph"/>
        <w:numPr>
          <w:ilvl w:val="0"/>
          <w:numId w:val="40"/>
        </w:numPr>
        <w:rPr>
          <w:lang w:eastAsia="en-GB"/>
        </w:rPr>
      </w:pPr>
      <w:r>
        <w:rPr>
          <w:lang w:eastAsia="en-GB"/>
        </w:rPr>
        <w:t>Elan</w:t>
      </w:r>
      <w:r w:rsidR="007A1C1F">
        <w:rPr>
          <w:lang w:eastAsia="en-GB"/>
        </w:rPr>
        <w:t xml:space="preserve"> vector graphics</w:t>
      </w:r>
      <w:r w:rsidR="001812A9">
        <w:rPr>
          <w:lang w:eastAsia="en-GB"/>
        </w:rPr>
        <w:t xml:space="preserve"> are displayed using SVG (Scalable Vector Graphics) that are a part of the Html specification. The </w:t>
      </w:r>
      <w:r>
        <w:rPr>
          <w:lang w:eastAsia="en-GB"/>
        </w:rPr>
        <w:t xml:space="preserve">names of the shapes broadly correspond to the names of SVG tags: </w:t>
      </w:r>
      <w:proofErr w:type="spellStart"/>
      <w:r w:rsidRPr="00DB5964">
        <w:rPr>
          <w:rStyle w:val="codeChar"/>
        </w:rPr>
        <w:t>CircleVG</w:t>
      </w:r>
      <w:proofErr w:type="spellEnd"/>
      <w:r>
        <w:rPr>
          <w:lang w:eastAsia="en-GB"/>
        </w:rPr>
        <w:t xml:space="preserve"> for &lt;</w:t>
      </w:r>
      <w:r w:rsidRPr="00DB5964">
        <w:rPr>
          <w:rStyle w:val="codeChar"/>
        </w:rPr>
        <w:t>circle../&gt;</w:t>
      </w:r>
      <w:r>
        <w:rPr>
          <w:lang w:eastAsia="en-GB"/>
        </w:rPr>
        <w:t xml:space="preserve">, </w:t>
      </w:r>
      <w:proofErr w:type="spellStart"/>
      <w:r w:rsidRPr="00DB5964">
        <w:rPr>
          <w:rStyle w:val="codeChar"/>
        </w:rPr>
        <w:t>LineVG</w:t>
      </w:r>
      <w:proofErr w:type="spellEnd"/>
      <w:r>
        <w:rPr>
          <w:lang w:eastAsia="en-GB"/>
        </w:rPr>
        <w:t xml:space="preserve"> for </w:t>
      </w:r>
      <w:r w:rsidRPr="00DB5964">
        <w:rPr>
          <w:rStyle w:val="codeChar"/>
        </w:rPr>
        <w:t>&lt;line</w:t>
      </w:r>
      <w:del w:id="523" w:author="BernardUK" w:date="2025-01-05T14:01:00Z">
        <w:r w:rsidRPr="00DB5964" w:rsidDel="00913622">
          <w:rPr>
            <w:rStyle w:val="codeChar"/>
          </w:rPr>
          <w:delText>…/&gt;</w:delText>
        </w:r>
        <w:r w:rsidDel="00913622">
          <w:rPr>
            <w:lang w:eastAsia="en-GB"/>
          </w:rPr>
          <w:delText xml:space="preserve">, </w:delText>
        </w:r>
      </w:del>
      <w:ins w:id="524" w:author="BernardUK" w:date="2025-01-05T14:01:00Z">
        <w:r w:rsidR="00913622">
          <w:rPr>
            <w:rStyle w:val="codeChar"/>
          </w:rPr>
          <w:t>../&gt;</w:t>
        </w:r>
        <w:r w:rsidR="00913622">
          <w:rPr>
            <w:lang w:eastAsia="en-GB"/>
          </w:rPr>
          <w:t xml:space="preserve">, </w:t>
        </w:r>
      </w:ins>
      <w:r>
        <w:rPr>
          <w:lang w:eastAsia="en-GB"/>
        </w:rPr>
        <w:t xml:space="preserve">and </w:t>
      </w:r>
      <w:proofErr w:type="spellStart"/>
      <w:r w:rsidRPr="00DB5964">
        <w:rPr>
          <w:rStyle w:val="codeChar"/>
        </w:rPr>
        <w:t>RectangleVG</w:t>
      </w:r>
      <w:proofErr w:type="spellEnd"/>
      <w:r>
        <w:rPr>
          <w:lang w:eastAsia="en-GB"/>
        </w:rPr>
        <w:t xml:space="preserve"> for </w:t>
      </w:r>
      <w:r w:rsidRPr="00DB5964">
        <w:rPr>
          <w:rStyle w:val="codeChar"/>
        </w:rPr>
        <w:t>&lt;rect</w:t>
      </w:r>
      <w:del w:id="525" w:author="BernardUK" w:date="2025-01-05T14:01:00Z">
        <w:r w:rsidRPr="00DB5964" w:rsidDel="00913622">
          <w:rPr>
            <w:rStyle w:val="codeChar"/>
          </w:rPr>
          <w:delText xml:space="preserve"> …/&gt;</w:delText>
        </w:r>
      </w:del>
      <w:ins w:id="526" w:author="BernardUK" w:date="2025-01-05T14:01:00Z">
        <w:r w:rsidR="00913622">
          <w:rPr>
            <w:rStyle w:val="codeChar"/>
          </w:rPr>
          <w:t>../&gt;</w:t>
        </w:r>
      </w:ins>
      <w:r>
        <w:rPr>
          <w:lang w:eastAsia="en-GB"/>
        </w:rPr>
        <w:t>.</w:t>
      </w:r>
      <w:del w:id="527" w:author="BernardUK" w:date="2025-01-05T17:27:00Z">
        <w:r w:rsidDel="00574454">
          <w:rPr>
            <w:lang w:eastAsia="en-GB"/>
          </w:rPr>
          <w:delText xml:space="preserve">  </w:delText>
        </w:r>
      </w:del>
      <w:ins w:id="528" w:author="BernardUK" w:date="2025-01-05T17:27:00Z">
        <w:r w:rsidR="00574454">
          <w:rPr>
            <w:lang w:eastAsia="en-GB"/>
          </w:rPr>
          <w:t xml:space="preserve"> </w:t>
        </w:r>
      </w:ins>
      <w:r>
        <w:rPr>
          <w:lang w:eastAsia="en-GB"/>
        </w:rPr>
        <w:t xml:space="preserve">The properties of the Elan VG shapes, match the names of the attributes used in the SVG tags, except that the </w:t>
      </w:r>
      <w:r w:rsidRPr="00DB5964">
        <w:rPr>
          <w:rStyle w:val="codeChar"/>
        </w:rPr>
        <w:t>stroke-width</w:t>
      </w:r>
      <w:r>
        <w:rPr>
          <w:lang w:eastAsia="en-GB"/>
        </w:rPr>
        <w:t xml:space="preserve"> attribute is changed</w:t>
      </w:r>
      <w:ins w:id="529" w:author="BernardUK" w:date="2025-01-05T14:01:00Z">
        <w:r w:rsidR="00913622">
          <w:rPr>
            <w:lang w:eastAsia="en-GB"/>
          </w:rPr>
          <w:t xml:space="preserve"> to</w:t>
        </w:r>
      </w:ins>
      <w:r>
        <w:rPr>
          <w:lang w:eastAsia="en-GB"/>
        </w:rPr>
        <w:t xml:space="preserve"> </w:t>
      </w:r>
      <w:proofErr w:type="spellStart"/>
      <w:r w:rsidRPr="00DB5964">
        <w:rPr>
          <w:rStyle w:val="codeChar"/>
        </w:rPr>
        <w:t>strokeWidth</w:t>
      </w:r>
      <w:proofErr w:type="spellEnd"/>
      <w:r>
        <w:rPr>
          <w:lang w:eastAsia="en-GB"/>
        </w:rPr>
        <w:t xml:space="preserve"> to make it a valid Elan identifier.</w:t>
      </w:r>
    </w:p>
    <w:p w14:paraId="1755A4AD" w14:textId="3F2F371B" w:rsidR="004F3F45" w:rsidRDefault="0061406E">
      <w:pPr>
        <w:pStyle w:val="ListParagraph"/>
        <w:numPr>
          <w:ilvl w:val="0"/>
          <w:numId w:val="40"/>
        </w:numPr>
        <w:rPr>
          <w:lang w:eastAsia="en-GB"/>
        </w:rPr>
      </w:pPr>
      <w:r>
        <w:rPr>
          <w:lang w:eastAsia="en-GB"/>
        </w:rPr>
        <w:t>The ‘canvas’ on which vector</w:t>
      </w:r>
      <w:ins w:id="530" w:author="BernardUK" w:date="2025-01-05T20:06:00Z">
        <w:r w:rsidR="00AF27B5">
          <w:rPr>
            <w:lang w:eastAsia="en-GB"/>
          </w:rPr>
          <w:t xml:space="preserve"> </w:t>
        </w:r>
      </w:ins>
      <w:del w:id="531" w:author="BernardUK" w:date="2025-01-05T20:06:00Z">
        <w:r w:rsidDel="00AF27B5">
          <w:rPr>
            <w:lang w:eastAsia="en-GB"/>
          </w:rPr>
          <w:delText>-</w:delText>
        </w:r>
      </w:del>
      <w:r>
        <w:rPr>
          <w:lang w:eastAsia="en-GB"/>
        </w:rPr>
        <w:t xml:space="preserve">graphics are drawn (the </w:t>
      </w:r>
      <w:r>
        <w:rPr>
          <w:b/>
          <w:bCs/>
          <w:lang w:eastAsia="en-GB"/>
        </w:rPr>
        <w:t>Graphics</w:t>
      </w:r>
      <w:r>
        <w:rPr>
          <w:lang w:eastAsia="en-GB"/>
        </w:rPr>
        <w:t xml:space="preserve"> pane in the user interface) is 100 units wide, by 75 units </w:t>
      </w:r>
      <w:proofErr w:type="gramStart"/>
      <w:r>
        <w:rPr>
          <w:lang w:eastAsia="en-GB"/>
        </w:rPr>
        <w:t>high</w:t>
      </w:r>
      <w:ins w:id="532" w:author="BernardUK" w:date="2025-01-05T14:02:00Z">
        <w:r w:rsidR="00913622">
          <w:rPr>
            <w:lang w:eastAsia="en-GB"/>
          </w:rPr>
          <w:t xml:space="preserve"> </w:t>
        </w:r>
      </w:ins>
      <w:r>
        <w:rPr>
          <w:lang w:eastAsia="en-GB"/>
        </w:rPr>
        <w:t>.</w:t>
      </w:r>
      <w:r w:rsidR="00063D7B">
        <w:rPr>
          <w:lang w:eastAsia="en-GB"/>
        </w:rPr>
        <w:t>All</w:t>
      </w:r>
      <w:proofErr w:type="gramEnd"/>
      <w:r w:rsidR="00063D7B">
        <w:rPr>
          <w:lang w:eastAsia="en-GB"/>
        </w:rPr>
        <w:t xml:space="preserve"> numeric values specified for attributes of vector</w:t>
      </w:r>
      <w:del w:id="533" w:author="BernardUK" w:date="2025-01-05T14:02:00Z">
        <w:r w:rsidR="00063D7B" w:rsidDel="00913622">
          <w:rPr>
            <w:lang w:eastAsia="en-GB"/>
          </w:rPr>
          <w:delText>-</w:delText>
        </w:r>
      </w:del>
      <w:ins w:id="534" w:author="BernardUK" w:date="2025-01-05T14:02:00Z">
        <w:r w:rsidR="00913622">
          <w:rPr>
            <w:lang w:eastAsia="en-GB"/>
          </w:rPr>
          <w:t xml:space="preserve"> </w:t>
        </w:r>
      </w:ins>
      <w:r w:rsidR="00063D7B">
        <w:rPr>
          <w:lang w:eastAsia="en-GB"/>
        </w:rPr>
        <w:t>graphic shape</w:t>
      </w:r>
      <w:r>
        <w:rPr>
          <w:lang w:eastAsia="en-GB"/>
        </w:rPr>
        <w:t>s</w:t>
      </w:r>
      <w:r w:rsidR="00063D7B">
        <w:rPr>
          <w:lang w:eastAsia="en-GB"/>
        </w:rPr>
        <w:t xml:space="preserve"> may be integer or floating</w:t>
      </w:r>
      <w:del w:id="535" w:author="BernardUK" w:date="2025-01-05T14:02:00Z">
        <w:r w:rsidR="00063D7B" w:rsidDel="00913622">
          <w:rPr>
            <w:lang w:eastAsia="en-GB"/>
          </w:rPr>
          <w:delText>-</w:delText>
        </w:r>
      </w:del>
      <w:ins w:id="536" w:author="BernardUK" w:date="2025-01-05T14:02:00Z">
        <w:r w:rsidR="00913622">
          <w:rPr>
            <w:lang w:eastAsia="en-GB"/>
          </w:rPr>
          <w:t xml:space="preserve"> </w:t>
        </w:r>
      </w:ins>
      <w:r w:rsidR="00063D7B">
        <w:rPr>
          <w:lang w:eastAsia="en-GB"/>
        </w:rPr>
        <w:t>point</w:t>
      </w:r>
      <w:del w:id="537" w:author="BernardUK" w:date="2025-01-05T14:02:00Z">
        <w:r w:rsidDel="00913622">
          <w:rPr>
            <w:lang w:eastAsia="en-GB"/>
          </w:rPr>
          <w:delText>s</w:delText>
        </w:r>
      </w:del>
      <w:r>
        <w:rPr>
          <w:lang w:eastAsia="en-GB"/>
        </w:rPr>
        <w:t xml:space="preserve">. </w:t>
      </w:r>
    </w:p>
    <w:p w14:paraId="1CB2B036" w14:textId="399A5841" w:rsidR="00E0140A" w:rsidRDefault="00E0140A">
      <w:pPr>
        <w:pStyle w:val="ListParagraph"/>
        <w:numPr>
          <w:ilvl w:val="0"/>
          <w:numId w:val="40"/>
        </w:numPr>
        <w:rPr>
          <w:lang w:eastAsia="en-GB"/>
        </w:rPr>
      </w:pPr>
      <w:r>
        <w:rPr>
          <w:lang w:eastAsia="en-GB"/>
        </w:rPr>
        <w:t>All Elan .</w:t>
      </w:r>
      <w:r w:rsidRPr="00E0140A">
        <w:rPr>
          <w:rStyle w:val="codeChar"/>
        </w:rPr>
        <w:t>..VG</w:t>
      </w:r>
      <w:r>
        <w:rPr>
          <w:lang w:eastAsia="en-GB"/>
        </w:rPr>
        <w:t xml:space="preserve"> shapes have default values for all attributes, and so will show up even if no attributes have been specified. You can specify as many of the attributes as you wish when creating the shape using the </w:t>
      </w:r>
      <w:r w:rsidRPr="00E0140A">
        <w:rPr>
          <w:rStyle w:val="codeChar"/>
        </w:rPr>
        <w:t xml:space="preserve">new </w:t>
      </w:r>
      <w:del w:id="538" w:author="BernardUK" w:date="2025-01-05T14:03:00Z">
        <w:r w:rsidRPr="00E0140A" w:rsidDel="00913622">
          <w:rPr>
            <w:rStyle w:val="codeChar"/>
          </w:rPr>
          <w:delText xml:space="preserve">… </w:delText>
        </w:r>
      </w:del>
      <w:ins w:id="539" w:author="BernardUK" w:date="2025-01-05T14:03:00Z">
        <w:r w:rsidR="00913622">
          <w:rPr>
            <w:rStyle w:val="codeChar"/>
          </w:rPr>
          <w:t>..</w:t>
        </w:r>
        <w:r w:rsidR="00913622" w:rsidRPr="00E0140A">
          <w:rPr>
            <w:rStyle w:val="codeChar"/>
          </w:rPr>
          <w:t xml:space="preserve"> </w:t>
        </w:r>
      </w:ins>
      <w:r w:rsidRPr="00E0140A">
        <w:rPr>
          <w:rStyle w:val="codeChar"/>
        </w:rPr>
        <w:t>with</w:t>
      </w:r>
      <w:r>
        <w:rPr>
          <w:lang w:eastAsia="en-GB"/>
        </w:rPr>
        <w:t xml:space="preserve"> syntax, as shown in the example above.</w:t>
      </w:r>
    </w:p>
    <w:p w14:paraId="2BCCC2C8" w14:textId="530343AA" w:rsidR="001812A9" w:rsidRPr="001812A9" w:rsidRDefault="001812A9">
      <w:pPr>
        <w:pStyle w:val="ListParagraph"/>
        <w:numPr>
          <w:ilvl w:val="0"/>
          <w:numId w:val="40"/>
        </w:numPr>
        <w:rPr>
          <w:lang w:eastAsia="en-GB"/>
        </w:rPr>
      </w:pPr>
      <w:r>
        <w:rPr>
          <w:lang w:eastAsia="en-GB"/>
        </w:rPr>
        <w:t xml:space="preserve">As with </w:t>
      </w:r>
      <w:r w:rsidRPr="001812A9">
        <w:rPr>
          <w:rStyle w:val="Link"/>
        </w:rPr>
        <w:fldChar w:fldCharType="begin"/>
      </w:r>
      <w:r w:rsidRPr="001812A9">
        <w:rPr>
          <w:rStyle w:val="Link"/>
        </w:rPr>
        <w:instrText xml:space="preserve"> REF _Ref180668730 \h </w:instrText>
      </w:r>
      <w:r>
        <w:rPr>
          <w:rStyle w:val="Link"/>
        </w:rPr>
        <w:instrText xml:space="preserve"> \* MERGEFORMAT </w:instrText>
      </w:r>
      <w:r w:rsidRPr="001812A9">
        <w:rPr>
          <w:rStyle w:val="Link"/>
        </w:rPr>
      </w:r>
      <w:r w:rsidRPr="001812A9">
        <w:rPr>
          <w:rStyle w:val="Link"/>
        </w:rPr>
        <w:fldChar w:fldCharType="separate"/>
      </w:r>
      <w:r w:rsidR="00FA56BB" w:rsidRPr="00FA56BB">
        <w:rPr>
          <w:rStyle w:val="Link"/>
        </w:rPr>
        <w:t>Block</w:t>
      </w:r>
      <w:r w:rsidR="00FA56BB">
        <w:rPr>
          <w:rFonts w:eastAsia="Times New Roman"/>
          <w:lang w:eastAsia="en-GB"/>
        </w:rPr>
        <w:t xml:space="preserve"> graphics</w:t>
      </w:r>
      <w:r w:rsidRPr="001812A9">
        <w:rPr>
          <w:rStyle w:val="Link"/>
        </w:rPr>
        <w:fldChar w:fldCharType="end"/>
      </w:r>
      <w:r>
        <w:rPr>
          <w:lang w:eastAsia="en-GB"/>
        </w:rPr>
        <w:t xml:space="preserve"> the screen is not updated until the display method is called – allowing you to make multiple changes before updating the screen. Similarly, the method to add a shape returns a new instance of the </w:t>
      </w:r>
      <w:proofErr w:type="spellStart"/>
      <w:r w:rsidRPr="001812A9">
        <w:rPr>
          <w:rStyle w:val="codeChar"/>
        </w:rPr>
        <w:t>VectorGraphics</w:t>
      </w:r>
      <w:proofErr w:type="spellEnd"/>
      <w:r w:rsidRPr="001812A9">
        <w:rPr>
          <w:b/>
          <w:lang w:eastAsia="en-GB"/>
        </w:rPr>
        <w:t xml:space="preserve"> </w:t>
      </w:r>
      <w:r>
        <w:rPr>
          <w:bCs/>
          <w:lang w:eastAsia="en-GB"/>
        </w:rPr>
        <w:t xml:space="preserve">which must be assigned </w:t>
      </w:r>
      <w:del w:id="540" w:author="BernardUK" w:date="2025-01-05T14:04:00Z">
        <w:r w:rsidDel="00913622">
          <w:rPr>
            <w:bCs/>
            <w:lang w:eastAsia="en-GB"/>
          </w:rPr>
          <w:delText xml:space="preserve">– </w:delText>
        </w:r>
      </w:del>
      <w:r>
        <w:rPr>
          <w:bCs/>
          <w:lang w:eastAsia="en-GB"/>
        </w:rPr>
        <w:t xml:space="preserve">either to an existing variable, or to a new </w:t>
      </w:r>
      <w:r w:rsidRPr="001812A9">
        <w:rPr>
          <w:rStyle w:val="codeChar"/>
        </w:rPr>
        <w:t>let</w:t>
      </w:r>
      <w:r>
        <w:rPr>
          <w:bCs/>
          <w:lang w:eastAsia="en-GB"/>
        </w:rPr>
        <w:t>.</w:t>
      </w:r>
    </w:p>
    <w:p w14:paraId="2F2EF086" w14:textId="24FD3C44" w:rsidR="001812A9" w:rsidRPr="00210154" w:rsidRDefault="001812A9">
      <w:pPr>
        <w:pStyle w:val="ListParagraph"/>
        <w:numPr>
          <w:ilvl w:val="0"/>
          <w:numId w:val="40"/>
        </w:numPr>
        <w:rPr>
          <w:b/>
          <w:bCs/>
          <w:lang w:eastAsia="en-GB"/>
        </w:rPr>
      </w:pPr>
      <w:r>
        <w:rPr>
          <w:lang w:eastAsia="en-GB"/>
        </w:rPr>
        <w:t xml:space="preserve">As with the way that SVG works within Html, the shapes are drawn in the order in which they are added into the </w:t>
      </w:r>
      <w:proofErr w:type="spellStart"/>
      <w:r w:rsidRPr="001812A9">
        <w:rPr>
          <w:rStyle w:val="codeChar"/>
        </w:rPr>
        <w:t>VectorGraphics</w:t>
      </w:r>
      <w:proofErr w:type="spellEnd"/>
      <w:r>
        <w:rPr>
          <w:lang w:eastAsia="en-GB"/>
        </w:rPr>
        <w:t xml:space="preserve"> instance</w:t>
      </w:r>
      <w:ins w:id="541" w:author="BernardUK" w:date="2025-01-05T14:05:00Z">
        <w:r w:rsidR="00913622">
          <w:rPr>
            <w:lang w:eastAsia="en-GB"/>
          </w:rPr>
          <w:t xml:space="preserve">, </w:t>
        </w:r>
      </w:ins>
      <w:del w:id="542" w:author="BernardUK" w:date="2025-01-05T14:05:00Z">
        <w:r w:rsidDel="00913622">
          <w:rPr>
            <w:lang w:eastAsia="en-GB"/>
          </w:rPr>
          <w:delText xml:space="preserve"> –</w:delText>
        </w:r>
      </w:del>
      <w:del w:id="543" w:author="BernardUK" w:date="2025-01-05T14:04:00Z">
        <w:r w:rsidDel="00913622">
          <w:rPr>
            <w:lang w:eastAsia="en-GB"/>
          </w:rPr>
          <w:delText xml:space="preserve"> </w:delText>
        </w:r>
      </w:del>
      <w:r>
        <w:rPr>
          <w:lang w:eastAsia="en-GB"/>
        </w:rPr>
        <w:t>with later shapes overwriting earlier shapes.</w:t>
      </w:r>
    </w:p>
    <w:p w14:paraId="707F4892" w14:textId="2A14F060" w:rsidR="00210154" w:rsidRPr="00210154" w:rsidRDefault="00210154">
      <w:pPr>
        <w:pStyle w:val="ListParagraph"/>
        <w:numPr>
          <w:ilvl w:val="0"/>
          <w:numId w:val="40"/>
        </w:numPr>
        <w:rPr>
          <w:rStyle w:val="codeChar"/>
        </w:rPr>
      </w:pPr>
      <w:r>
        <w:rPr>
          <w:lang w:eastAsia="en-GB"/>
        </w:rPr>
        <w:t xml:space="preserve">The colour (for </w:t>
      </w:r>
      <w:r w:rsidRPr="00210154">
        <w:rPr>
          <w:rStyle w:val="codeChar"/>
        </w:rPr>
        <w:t>stroke</w:t>
      </w:r>
      <w:r>
        <w:rPr>
          <w:lang w:eastAsia="en-GB"/>
        </w:rPr>
        <w:t xml:space="preserve"> and </w:t>
      </w:r>
      <w:r w:rsidRPr="00210154">
        <w:rPr>
          <w:rStyle w:val="codeChar"/>
        </w:rPr>
        <w:t>fill</w:t>
      </w:r>
      <w:r>
        <w:rPr>
          <w:lang w:eastAsia="en-GB"/>
        </w:rPr>
        <w:t xml:space="preserve"> properties) may be specified using the small number of standard colours (e.g. </w:t>
      </w:r>
      <w:r w:rsidRPr="00913622">
        <w:rPr>
          <w:rStyle w:val="codeChar"/>
          <w:rPrChange w:id="544" w:author="BernardUK" w:date="2025-01-05T14:05:00Z">
            <w:rPr>
              <w:lang w:eastAsia="en-GB"/>
            </w:rPr>
          </w:rPrChange>
        </w:rPr>
        <w:t>red</w:t>
      </w:r>
      <w:r>
        <w:rPr>
          <w:lang w:eastAsia="en-GB"/>
        </w:rPr>
        <w:t xml:space="preserve">) or as a 24-bit colour code, specified in </w:t>
      </w:r>
      <w:del w:id="545" w:author="BernardUK" w:date="2025-01-05T14:05:00Z">
        <w:r w:rsidDel="00913622">
          <w:rPr>
            <w:lang w:eastAsia="en-GB"/>
          </w:rPr>
          <w:delText xml:space="preserve">Hex </w:delText>
        </w:r>
      </w:del>
      <w:ins w:id="546" w:author="BernardUK" w:date="2025-01-05T14:05:00Z">
        <w:r w:rsidR="00913622">
          <w:rPr>
            <w:lang w:eastAsia="en-GB"/>
          </w:rPr>
          <w:t>hex</w:t>
        </w:r>
      </w:ins>
      <w:ins w:id="547" w:author="BernardUK" w:date="2025-01-05T20:00:00Z">
        <w:r w:rsidR="00AF27B5">
          <w:rPr>
            <w:lang w:eastAsia="en-GB"/>
          </w:rPr>
          <w:t>adecimal</w:t>
        </w:r>
      </w:ins>
      <w:ins w:id="548" w:author="BernardUK" w:date="2025-01-05T14:05:00Z">
        <w:r w:rsidR="00913622">
          <w:rPr>
            <w:lang w:eastAsia="en-GB"/>
          </w:rPr>
          <w:t xml:space="preserve"> </w:t>
        </w:r>
      </w:ins>
      <w:r>
        <w:rPr>
          <w:lang w:eastAsia="en-GB"/>
        </w:rPr>
        <w:t xml:space="preserve">format e.g. </w:t>
      </w:r>
      <w:r w:rsidRPr="00210154">
        <w:rPr>
          <w:rStyle w:val="codeChar"/>
        </w:rPr>
        <w:t>0xfe3ba0</w:t>
      </w:r>
      <w:r>
        <w:rPr>
          <w:lang w:eastAsia="en-GB"/>
        </w:rPr>
        <w:t xml:space="preserve">. The </w:t>
      </w:r>
      <w:r w:rsidRPr="00210154">
        <w:rPr>
          <w:rStyle w:val="codeChar"/>
        </w:rPr>
        <w:t>fill</w:t>
      </w:r>
      <w:r>
        <w:rPr>
          <w:lang w:eastAsia="en-GB"/>
        </w:rPr>
        <w:t xml:space="preserve"> colour only may also be specified as ‘transparent’ by specifying the value as any negative value, though we suggest using</w:t>
      </w:r>
      <w:ins w:id="549" w:author="BernardUK" w:date="2025-01-05T17:36:00Z">
        <w:r w:rsidR="00574454">
          <w:rPr>
            <w:lang w:eastAsia="en-GB"/>
          </w:rPr>
          <w:t xml:space="preserve"> </w:t>
        </w:r>
      </w:ins>
      <w:r w:rsidRPr="00210154">
        <w:rPr>
          <w:rStyle w:val="codeChar"/>
        </w:rPr>
        <w:t>fill to -1</w:t>
      </w:r>
    </w:p>
    <w:p w14:paraId="7621993A" w14:textId="0DB63EA5" w:rsidR="001812A9" w:rsidRPr="001812A9" w:rsidRDefault="001812A9">
      <w:pPr>
        <w:pStyle w:val="ListParagraph"/>
        <w:numPr>
          <w:ilvl w:val="0"/>
          <w:numId w:val="40"/>
        </w:numPr>
        <w:rPr>
          <w:lang w:eastAsia="en-GB"/>
        </w:rPr>
      </w:pPr>
      <w:proofErr w:type="spellStart"/>
      <w:r w:rsidRPr="001812A9">
        <w:rPr>
          <w:rStyle w:val="codeChar"/>
        </w:rPr>
        <w:lastRenderedPageBreak/>
        <w:t>VectorGraphics</w:t>
      </w:r>
      <w:proofErr w:type="spellEnd"/>
      <w:r>
        <w:rPr>
          <w:bCs/>
          <w:lang w:eastAsia="en-GB"/>
        </w:rPr>
        <w:t xml:space="preserve"> also has method</w:t>
      </w:r>
      <w:r w:rsidR="00AC6A1A">
        <w:rPr>
          <w:bCs/>
          <w:lang w:eastAsia="en-GB"/>
        </w:rPr>
        <w:t xml:space="preserve">s </w:t>
      </w:r>
      <w:proofErr w:type="spellStart"/>
      <w:r w:rsidR="00AC6A1A" w:rsidRPr="00AC6A1A">
        <w:rPr>
          <w:rStyle w:val="codeChar"/>
        </w:rPr>
        <w:t>removeLast</w:t>
      </w:r>
      <w:proofErr w:type="spellEnd"/>
      <w:r w:rsidR="00AC6A1A" w:rsidRPr="00AC6A1A">
        <w:rPr>
          <w:b/>
          <w:lang w:eastAsia="en-GB"/>
        </w:rPr>
        <w:t xml:space="preserve"> </w:t>
      </w:r>
      <w:r w:rsidR="00AC6A1A" w:rsidRPr="00AC6A1A">
        <w:rPr>
          <w:lang w:eastAsia="en-GB"/>
        </w:rPr>
        <w:t>(no parameters),</w:t>
      </w:r>
      <w:r w:rsidR="00AC6A1A" w:rsidRPr="00AC6A1A">
        <w:rPr>
          <w:b/>
          <w:lang w:eastAsia="en-GB"/>
        </w:rPr>
        <w:t xml:space="preserve"> </w:t>
      </w:r>
      <w:r w:rsidR="00AC6A1A" w:rsidRPr="00AC6A1A">
        <w:rPr>
          <w:rStyle w:val="codeChar"/>
        </w:rPr>
        <w:t>remove</w:t>
      </w:r>
      <w:r w:rsidR="00AC6A1A">
        <w:rPr>
          <w:bCs/>
          <w:lang w:eastAsia="en-GB"/>
        </w:rPr>
        <w:t xml:space="preserve"> (which takes a shape as a </w:t>
      </w:r>
      <w:r w:rsidR="00AC6A1A" w:rsidRPr="00AC6A1A">
        <w:rPr>
          <w:lang w:eastAsia="en-GB"/>
        </w:rPr>
        <w:t>parameter</w:t>
      </w:r>
      <w:r w:rsidR="00AC6A1A">
        <w:rPr>
          <w:bCs/>
          <w:lang w:eastAsia="en-GB"/>
        </w:rPr>
        <w:t>, and</w:t>
      </w:r>
      <w:r>
        <w:rPr>
          <w:bCs/>
          <w:lang w:eastAsia="en-GB"/>
        </w:rPr>
        <w:t xml:space="preserve"> </w:t>
      </w:r>
      <w:r w:rsidRPr="001812A9">
        <w:rPr>
          <w:rStyle w:val="codeChar"/>
        </w:rPr>
        <w:t>replace</w:t>
      </w:r>
      <w:r w:rsidR="00AC6A1A">
        <w:rPr>
          <w:bCs/>
          <w:lang w:eastAsia="en-GB"/>
        </w:rPr>
        <w:t xml:space="preserve"> which takes an existing shape and a new shape as parameters. </w:t>
      </w:r>
      <w:r>
        <w:rPr>
          <w:bCs/>
          <w:lang w:eastAsia="en-GB"/>
        </w:rPr>
        <w:t>The new shape may be a modified version of an existing shape</w:t>
      </w:r>
      <w:r w:rsidR="00E0140A">
        <w:rPr>
          <w:bCs/>
          <w:lang w:eastAsia="en-GB"/>
        </w:rPr>
        <w:t xml:space="preserve"> (created using </w:t>
      </w:r>
      <w:proofErr w:type="spellStart"/>
      <w:proofErr w:type="gramStart"/>
      <w:r w:rsidR="00E0140A" w:rsidRPr="00E0140A">
        <w:rPr>
          <w:rStyle w:val="codeChar"/>
        </w:rPr>
        <w:t>copy</w:t>
      </w:r>
      <w:ins w:id="550" w:author="BernardUK" w:date="2025-01-05T14:25:00Z">
        <w:r w:rsidR="00DB3483">
          <w:rPr>
            <w:rStyle w:val="codeChar"/>
          </w:rPr>
          <w:t>..</w:t>
        </w:r>
      </w:ins>
      <w:proofErr w:type="gramEnd"/>
      <w:del w:id="551" w:author="BernardUK" w:date="2025-01-05T14:24:00Z">
        <w:r w:rsidR="00E0140A" w:rsidRPr="00E0140A" w:rsidDel="00DB3483">
          <w:rPr>
            <w:rStyle w:val="codeChar"/>
          </w:rPr>
          <w:delText>…</w:delText>
        </w:r>
      </w:del>
      <w:r w:rsidR="00E0140A" w:rsidRPr="00E0140A">
        <w:rPr>
          <w:rStyle w:val="codeChar"/>
        </w:rPr>
        <w:t>with</w:t>
      </w:r>
      <w:proofErr w:type="spellEnd"/>
      <w:r w:rsidR="00E0140A">
        <w:rPr>
          <w:bCs/>
          <w:lang w:eastAsia="en-GB"/>
        </w:rPr>
        <w:t>)</w:t>
      </w:r>
      <w:ins w:id="552" w:author="BernardUK" w:date="2025-01-05T14:07:00Z">
        <w:r w:rsidR="00913622">
          <w:rPr>
            <w:bCs/>
            <w:lang w:eastAsia="en-GB"/>
          </w:rPr>
          <w:t>,</w:t>
        </w:r>
      </w:ins>
      <w:del w:id="553" w:author="BernardUK" w:date="2025-01-05T14:07:00Z">
        <w:r w:rsidDel="00913622">
          <w:rPr>
            <w:bCs/>
            <w:lang w:eastAsia="en-GB"/>
          </w:rPr>
          <w:delText xml:space="preserve"> –</w:delText>
        </w:r>
      </w:del>
      <w:r>
        <w:rPr>
          <w:bCs/>
          <w:lang w:eastAsia="en-GB"/>
        </w:rPr>
        <w:t xml:space="preserve"> thereby enabling animation</w:t>
      </w:r>
      <w:r w:rsidR="006546F5">
        <w:rPr>
          <w:bCs/>
          <w:lang w:eastAsia="en-GB"/>
        </w:rPr>
        <w:t>. The following simple example creates a circle that changes between red and green every second:</w:t>
      </w:r>
    </w:p>
    <w:p w14:paraId="5CEFC9E7" w14:textId="77777777" w:rsidR="001812A9" w:rsidRPr="001812A9" w:rsidRDefault="001812A9" w:rsidP="001812A9">
      <w:pPr>
        <w:pStyle w:val="ListParagraph"/>
        <w:rPr>
          <w:b/>
          <w:bCs/>
          <w:lang w:eastAsia="en-GB"/>
        </w:rPr>
      </w:pPr>
    </w:p>
    <w:p w14:paraId="1C56EC89" w14:textId="77777777" w:rsidR="00E0140A" w:rsidRPr="00E0140A" w:rsidRDefault="00E0140A" w:rsidP="00E0140A">
      <w:pPr>
        <w:pStyle w:val="codeBlock"/>
        <w:rPr>
          <w:rFonts w:eastAsiaTheme="minorHAnsi"/>
        </w:rPr>
      </w:pPr>
      <w:commentRangeStart w:id="554"/>
      <w:commentRangeStart w:id="555"/>
      <w:r w:rsidRPr="00E0140A">
        <w:rPr>
          <w:rFonts w:eastAsiaTheme="minorHAnsi"/>
        </w:rPr>
        <w:t>main</w:t>
      </w:r>
      <w:commentRangeEnd w:id="554"/>
      <w:r w:rsidR="008D1678">
        <w:rPr>
          <w:rStyle w:val="CommentReference"/>
          <w:rFonts w:asciiTheme="minorHAnsi" w:eastAsiaTheme="minorHAnsi" w:hAnsiTheme="minorHAnsi" w:cstheme="minorBidi"/>
          <w:b w:val="0"/>
          <w:color w:val="auto"/>
          <w:kern w:val="2"/>
          <w:lang w:eastAsia="en-US"/>
          <w14:ligatures w14:val="standardContextual"/>
        </w:rPr>
        <w:commentReference w:id="554"/>
      </w:r>
      <w:commentRangeEnd w:id="555"/>
      <w:r w:rsidR="00AE2EC7">
        <w:rPr>
          <w:rStyle w:val="CommentReference"/>
          <w:rFonts w:asciiTheme="minorHAnsi" w:eastAsiaTheme="minorHAnsi" w:hAnsiTheme="minorHAnsi" w:cstheme="minorBidi"/>
          <w:b w:val="0"/>
          <w:color w:val="auto"/>
          <w:kern w:val="2"/>
          <w:lang w:eastAsia="en-US"/>
          <w14:ligatures w14:val="standardContextual"/>
        </w:rPr>
        <w:commentReference w:id="555"/>
      </w:r>
    </w:p>
    <w:p w14:paraId="4DBCF67F" w14:textId="19F01C54" w:rsidR="00E0140A" w:rsidRPr="00E0140A" w:rsidRDefault="00E0140A" w:rsidP="00E0140A">
      <w:pPr>
        <w:pStyle w:val="codeBlock"/>
        <w:rPr>
          <w:rFonts w:eastAsiaTheme="minorHAnsi"/>
        </w:rPr>
      </w:pPr>
      <w:r w:rsidRPr="00E0140A">
        <w:rPr>
          <w:rFonts w:eastAsiaTheme="minorHAnsi"/>
        </w:rPr>
        <w:t xml:space="preserve">  </w:t>
      </w:r>
      <w:r w:rsidR="004348F7">
        <w:rPr>
          <w:rFonts w:eastAsiaTheme="minorHAnsi"/>
        </w:rPr>
        <w:t xml:space="preserve">variable </w:t>
      </w:r>
      <w:r w:rsidRPr="00E0140A">
        <w:rPr>
          <w:rFonts w:eastAsiaTheme="minorHAnsi"/>
        </w:rPr>
        <w:t xml:space="preserve">vg set to new </w:t>
      </w:r>
      <w:proofErr w:type="spellStart"/>
      <w:proofErr w:type="gramStart"/>
      <w:r w:rsidRPr="00E0140A">
        <w:rPr>
          <w:rFonts w:eastAsiaTheme="minorHAnsi"/>
        </w:rPr>
        <w:t>VectorGraphics</w:t>
      </w:r>
      <w:proofErr w:type="spellEnd"/>
      <w:r w:rsidRPr="00E0140A">
        <w:rPr>
          <w:rFonts w:eastAsiaTheme="minorHAnsi"/>
        </w:rPr>
        <w:t>(</w:t>
      </w:r>
      <w:proofErr w:type="gramEnd"/>
      <w:r w:rsidRPr="00E0140A">
        <w:rPr>
          <w:rFonts w:eastAsiaTheme="minorHAnsi"/>
        </w:rPr>
        <w:t>)</w:t>
      </w:r>
    </w:p>
    <w:p w14:paraId="65493EDA" w14:textId="7B20BE11"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greenCirc</w:t>
      </w:r>
      <w:proofErr w:type="spellEnd"/>
      <w:r w:rsidRPr="00E0140A">
        <w:rPr>
          <w:rFonts w:eastAsiaTheme="minorHAnsi"/>
        </w:rPr>
        <w:t xml:space="preserve"> be new </w:t>
      </w:r>
      <w:proofErr w:type="spellStart"/>
      <w:proofErr w:type="gramStart"/>
      <w:r w:rsidRPr="00E0140A">
        <w:rPr>
          <w:rFonts w:eastAsiaTheme="minorHAnsi"/>
        </w:rPr>
        <w:t>CircleVG</w:t>
      </w:r>
      <w:proofErr w:type="spellEnd"/>
      <w:r w:rsidRPr="00E0140A">
        <w:rPr>
          <w:rFonts w:eastAsiaTheme="minorHAnsi"/>
        </w:rPr>
        <w:t>(</w:t>
      </w:r>
      <w:proofErr w:type="gramEnd"/>
      <w:r w:rsidRPr="00E0140A">
        <w:rPr>
          <w:rFonts w:eastAsiaTheme="minorHAnsi"/>
        </w:rPr>
        <w:t xml:space="preserve">) with cx to </w:t>
      </w:r>
      <w:ins w:id="556" w:author="BernardUK" w:date="2025-01-05T14:14:00Z">
        <w:r w:rsidR="00AE3B69">
          <w:rPr>
            <w:rFonts w:eastAsiaTheme="minorHAnsi"/>
          </w:rPr>
          <w:t>5</w:t>
        </w:r>
      </w:ins>
      <w:del w:id="557" w:author="BernardUK" w:date="2025-01-05T14:14:00Z">
        <w:r w:rsidRPr="00E0140A" w:rsidDel="00AE3B69">
          <w:rPr>
            <w:rFonts w:eastAsiaTheme="minorHAnsi"/>
          </w:rPr>
          <w:delText>10</w:delText>
        </w:r>
      </w:del>
      <w:r w:rsidRPr="00E0140A">
        <w:rPr>
          <w:rFonts w:eastAsiaTheme="minorHAnsi"/>
        </w:rPr>
        <w:t xml:space="preserve">0, cy to </w:t>
      </w:r>
      <w:ins w:id="558" w:author="BernardUK" w:date="2025-01-05T14:14:00Z">
        <w:r w:rsidR="00AE3B69">
          <w:rPr>
            <w:rFonts w:eastAsiaTheme="minorHAnsi"/>
          </w:rPr>
          <w:t>3</w:t>
        </w:r>
      </w:ins>
      <w:ins w:id="559" w:author="Richard Pawson" w:date="2025-01-06T10:59:00Z" w16du:dateUtc="2025-01-06T10:59:00Z">
        <w:r w:rsidR="00AE2EC7">
          <w:rPr>
            <w:rFonts w:eastAsiaTheme="minorHAnsi"/>
          </w:rPr>
          <w:t>7</w:t>
        </w:r>
      </w:ins>
      <w:ins w:id="560" w:author="BernardUK" w:date="2025-01-05T14:14:00Z">
        <w:del w:id="561" w:author="Richard Pawson" w:date="2025-01-06T10:59:00Z" w16du:dateUtc="2025-01-06T10:59:00Z">
          <w:r w:rsidR="00AE3B69" w:rsidDel="00AE2EC7">
            <w:rPr>
              <w:rFonts w:eastAsiaTheme="minorHAnsi"/>
            </w:rPr>
            <w:delText>5</w:delText>
          </w:r>
        </w:del>
      </w:ins>
      <w:del w:id="562" w:author="BernardUK" w:date="2025-01-05T14:14:00Z">
        <w:r w:rsidRPr="00E0140A" w:rsidDel="00AE3B69">
          <w:rPr>
            <w:rFonts w:eastAsiaTheme="minorHAnsi"/>
          </w:rPr>
          <w:delText>100</w:delText>
        </w:r>
      </w:del>
      <w:r w:rsidRPr="00E0140A">
        <w:rPr>
          <w:rFonts w:eastAsiaTheme="minorHAnsi"/>
        </w:rPr>
        <w:t xml:space="preserve">, r to </w:t>
      </w:r>
      <w:ins w:id="563" w:author="Richard Pawson" w:date="2025-01-06T10:59:00Z" w16du:dateUtc="2025-01-06T10:59:00Z">
        <w:r w:rsidR="00AE2EC7">
          <w:rPr>
            <w:rFonts w:eastAsiaTheme="minorHAnsi"/>
          </w:rPr>
          <w:t>30</w:t>
        </w:r>
      </w:ins>
      <w:ins w:id="564" w:author="BernardUK" w:date="2025-01-05T14:15:00Z">
        <w:del w:id="565" w:author="Richard Pawson" w:date="2025-01-06T10:59:00Z" w16du:dateUtc="2025-01-06T10:59:00Z">
          <w:r w:rsidR="00AE3B69" w:rsidDel="00AE2EC7">
            <w:rPr>
              <w:rFonts w:eastAsiaTheme="minorHAnsi"/>
            </w:rPr>
            <w:delText>4</w:delText>
          </w:r>
        </w:del>
      </w:ins>
      <w:del w:id="566" w:author="BernardUK" w:date="2025-01-05T14:15:00Z">
        <w:r w:rsidRPr="00E0140A" w:rsidDel="00AE3B69">
          <w:rPr>
            <w:rFonts w:eastAsiaTheme="minorHAnsi"/>
          </w:rPr>
          <w:delText>5</w:delText>
        </w:r>
      </w:del>
      <w:del w:id="567" w:author="Richard Pawson" w:date="2025-01-06T10:59:00Z" w16du:dateUtc="2025-01-06T10:59:00Z">
        <w:r w:rsidRPr="00E0140A" w:rsidDel="00AE2EC7">
          <w:rPr>
            <w:rFonts w:eastAsiaTheme="minorHAnsi"/>
          </w:rPr>
          <w:delText>0</w:delText>
        </w:r>
      </w:del>
      <w:r w:rsidRPr="00E0140A">
        <w:rPr>
          <w:rFonts w:eastAsiaTheme="minorHAnsi"/>
        </w:rPr>
        <w:t xml:space="preserve">, </w:t>
      </w:r>
      <w:del w:id="568" w:author="BernardUK" w:date="2025-01-05T14:14:00Z">
        <w:r w:rsidDel="00AE3B69">
          <w:rPr>
            <w:rFonts w:eastAsiaTheme="minorHAnsi"/>
          </w:rPr>
          <w:br/>
          <w:delText xml:space="preserve">                                                                </w:delText>
        </w:r>
      </w:del>
      <w:r w:rsidRPr="00E0140A">
        <w:rPr>
          <w:rFonts w:eastAsiaTheme="minorHAnsi"/>
        </w:rPr>
        <w:t>fill to green</w:t>
      </w:r>
    </w:p>
    <w:p w14:paraId="45FD0D6F" w14:textId="77777777" w:rsidR="00E0140A" w:rsidRPr="00E0140A" w:rsidRDefault="00E0140A" w:rsidP="00E0140A">
      <w:pPr>
        <w:pStyle w:val="codeBlock"/>
        <w:rPr>
          <w:rFonts w:eastAsiaTheme="minorHAnsi"/>
        </w:rPr>
      </w:pPr>
      <w:r w:rsidRPr="00E0140A">
        <w:rPr>
          <w:rFonts w:eastAsiaTheme="minorHAnsi"/>
        </w:rPr>
        <w:t xml:space="preserve">  let </w:t>
      </w:r>
      <w:proofErr w:type="spellStart"/>
      <w:r w:rsidRPr="00E0140A">
        <w:rPr>
          <w:rFonts w:eastAsiaTheme="minorHAnsi"/>
        </w:rPr>
        <w:t>redCirc</w:t>
      </w:r>
      <w:proofErr w:type="spellEnd"/>
      <w:r w:rsidRPr="00E0140A">
        <w:rPr>
          <w:rFonts w:eastAsiaTheme="minorHAnsi"/>
        </w:rPr>
        <w:t xml:space="preserve"> be copy </w:t>
      </w:r>
      <w:proofErr w:type="spellStart"/>
      <w:r w:rsidRPr="00E0140A">
        <w:rPr>
          <w:rFonts w:eastAsiaTheme="minorHAnsi"/>
        </w:rPr>
        <w:t>greenCirc</w:t>
      </w:r>
      <w:proofErr w:type="spellEnd"/>
      <w:r w:rsidRPr="00E0140A">
        <w:rPr>
          <w:rFonts w:eastAsiaTheme="minorHAnsi"/>
        </w:rPr>
        <w:t xml:space="preserve"> with fill to red</w:t>
      </w:r>
    </w:p>
    <w:p w14:paraId="17F925CE"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r w:rsidRPr="00E0140A">
        <w:rPr>
          <w:rFonts w:eastAsiaTheme="minorHAnsi"/>
        </w:rPr>
        <w:t>vg.add</w:t>
      </w:r>
      <w:proofErr w:type="spellEnd"/>
      <w:r w:rsidRPr="00E0140A">
        <w:rPr>
          <w:rFonts w:eastAsiaTheme="minorHAnsi"/>
        </w:rPr>
        <w:t>(</w:t>
      </w:r>
      <w:proofErr w:type="spellStart"/>
      <w:r w:rsidRPr="00E0140A">
        <w:rPr>
          <w:rFonts w:eastAsiaTheme="minorHAnsi"/>
        </w:rPr>
        <w:t>greenCirc</w:t>
      </w:r>
      <w:proofErr w:type="spellEnd"/>
      <w:r w:rsidRPr="00E0140A">
        <w:rPr>
          <w:rFonts w:eastAsiaTheme="minorHAnsi"/>
        </w:rPr>
        <w:t>)</w:t>
      </w:r>
    </w:p>
    <w:p w14:paraId="4C2C1871" w14:textId="77777777" w:rsidR="00E0140A" w:rsidRPr="00E0140A" w:rsidRDefault="00E0140A" w:rsidP="00E0140A">
      <w:pPr>
        <w:pStyle w:val="codeBlock"/>
        <w:rPr>
          <w:rFonts w:eastAsiaTheme="minorHAnsi"/>
        </w:rPr>
      </w:pPr>
      <w:r w:rsidRPr="00E0140A">
        <w:rPr>
          <w:rFonts w:eastAsiaTheme="minorHAnsi"/>
        </w:rPr>
        <w:t xml:space="preserve">  while true</w:t>
      </w:r>
    </w:p>
    <w:p w14:paraId="52B28143"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2515DBDB"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52A02558"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greenCirc</w:t>
      </w:r>
      <w:proofErr w:type="spellEnd"/>
      <w:r w:rsidRPr="00E0140A">
        <w:rPr>
          <w:rFonts w:eastAsiaTheme="minorHAnsi"/>
        </w:rPr>
        <w:t xml:space="preserve">, </w:t>
      </w:r>
      <w:proofErr w:type="spellStart"/>
      <w:r w:rsidRPr="00E0140A">
        <w:rPr>
          <w:rFonts w:eastAsiaTheme="minorHAnsi"/>
        </w:rPr>
        <w:t>redCirc</w:t>
      </w:r>
      <w:proofErr w:type="spellEnd"/>
      <w:r w:rsidRPr="00E0140A">
        <w:rPr>
          <w:rFonts w:eastAsiaTheme="minorHAnsi"/>
        </w:rPr>
        <w:t>)</w:t>
      </w:r>
    </w:p>
    <w:p w14:paraId="64C57111" w14:textId="77777777" w:rsidR="00E0140A" w:rsidRPr="00E0140A" w:rsidRDefault="00E0140A" w:rsidP="00E0140A">
      <w:pPr>
        <w:pStyle w:val="codeBlock"/>
        <w:rPr>
          <w:rFonts w:eastAsiaTheme="minorHAnsi"/>
        </w:rPr>
      </w:pPr>
      <w:r w:rsidRPr="00E0140A">
        <w:rPr>
          <w:rFonts w:eastAsiaTheme="minorHAnsi"/>
        </w:rPr>
        <w:t xml:space="preserve">    call </w:t>
      </w:r>
      <w:proofErr w:type="spellStart"/>
      <w:proofErr w:type="gramStart"/>
      <w:r w:rsidRPr="00E0140A">
        <w:rPr>
          <w:rFonts w:eastAsiaTheme="minorHAnsi"/>
        </w:rPr>
        <w:t>vg.display</w:t>
      </w:r>
      <w:proofErr w:type="spellEnd"/>
      <w:proofErr w:type="gramEnd"/>
      <w:r w:rsidRPr="00E0140A">
        <w:rPr>
          <w:rFonts w:eastAsiaTheme="minorHAnsi"/>
        </w:rPr>
        <w:t>()</w:t>
      </w:r>
    </w:p>
    <w:p w14:paraId="058F79B0" w14:textId="77777777" w:rsidR="00E0140A" w:rsidRPr="00E0140A" w:rsidRDefault="00E0140A" w:rsidP="00E0140A">
      <w:pPr>
        <w:pStyle w:val="codeBlock"/>
        <w:rPr>
          <w:rFonts w:eastAsiaTheme="minorHAnsi"/>
        </w:rPr>
      </w:pPr>
      <w:r w:rsidRPr="00E0140A">
        <w:rPr>
          <w:rFonts w:eastAsiaTheme="minorHAnsi"/>
        </w:rPr>
        <w:t xml:space="preserve">    call </w:t>
      </w:r>
      <w:proofErr w:type="gramStart"/>
      <w:r w:rsidRPr="00E0140A">
        <w:rPr>
          <w:rFonts w:eastAsiaTheme="minorHAnsi"/>
        </w:rPr>
        <w:t>pause(</w:t>
      </w:r>
      <w:proofErr w:type="gramEnd"/>
      <w:r w:rsidRPr="00E0140A">
        <w:rPr>
          <w:rFonts w:eastAsiaTheme="minorHAnsi"/>
        </w:rPr>
        <w:t>1000)</w:t>
      </w:r>
    </w:p>
    <w:p w14:paraId="6C3C069D" w14:textId="77777777" w:rsidR="00E0140A" w:rsidRPr="00E0140A" w:rsidRDefault="00E0140A" w:rsidP="00E0140A">
      <w:pPr>
        <w:pStyle w:val="codeBlock"/>
        <w:rPr>
          <w:rFonts w:eastAsiaTheme="minorHAnsi"/>
        </w:rPr>
      </w:pPr>
      <w:r w:rsidRPr="00E0140A">
        <w:rPr>
          <w:rFonts w:eastAsiaTheme="minorHAnsi"/>
        </w:rPr>
        <w:t xml:space="preserve">    set vg to </w:t>
      </w:r>
      <w:proofErr w:type="spellStart"/>
      <w:proofErr w:type="gramStart"/>
      <w:r w:rsidRPr="00E0140A">
        <w:rPr>
          <w:rFonts w:eastAsiaTheme="minorHAnsi"/>
        </w:rPr>
        <w:t>vg.replace</w:t>
      </w:r>
      <w:proofErr w:type="spellEnd"/>
      <w:proofErr w:type="gramEnd"/>
      <w:r w:rsidRPr="00E0140A">
        <w:rPr>
          <w:rFonts w:eastAsiaTheme="minorHAnsi"/>
        </w:rPr>
        <w:t>(</w:t>
      </w:r>
      <w:proofErr w:type="spellStart"/>
      <w:r w:rsidRPr="00E0140A">
        <w:rPr>
          <w:rFonts w:eastAsiaTheme="minorHAnsi"/>
        </w:rPr>
        <w:t>redCirc</w:t>
      </w:r>
      <w:proofErr w:type="spellEnd"/>
      <w:r w:rsidRPr="00E0140A">
        <w:rPr>
          <w:rFonts w:eastAsiaTheme="minorHAnsi"/>
        </w:rPr>
        <w:t xml:space="preserve">, </w:t>
      </w:r>
      <w:proofErr w:type="spellStart"/>
      <w:r w:rsidRPr="00E0140A">
        <w:rPr>
          <w:rFonts w:eastAsiaTheme="minorHAnsi"/>
        </w:rPr>
        <w:t>greenCirc</w:t>
      </w:r>
      <w:proofErr w:type="spellEnd"/>
      <w:r w:rsidRPr="00E0140A">
        <w:rPr>
          <w:rFonts w:eastAsiaTheme="minorHAnsi"/>
        </w:rPr>
        <w:t>)</w:t>
      </w:r>
    </w:p>
    <w:p w14:paraId="55D69F48" w14:textId="77777777" w:rsidR="00E0140A" w:rsidRPr="00E0140A" w:rsidRDefault="00E0140A" w:rsidP="00E0140A">
      <w:pPr>
        <w:pStyle w:val="codeBlock"/>
        <w:rPr>
          <w:rFonts w:eastAsiaTheme="minorHAnsi"/>
        </w:rPr>
      </w:pPr>
      <w:r w:rsidRPr="00E0140A">
        <w:rPr>
          <w:rFonts w:eastAsiaTheme="minorHAnsi"/>
        </w:rPr>
        <w:t xml:space="preserve">  end while</w:t>
      </w:r>
    </w:p>
    <w:p w14:paraId="49D429D2" w14:textId="77777777" w:rsidR="006546F5" w:rsidRDefault="00E0140A" w:rsidP="006546F5">
      <w:pPr>
        <w:pStyle w:val="code"/>
        <w:rPr>
          <w:lang w:eastAsia="en-GB"/>
        </w:rPr>
      </w:pPr>
      <w:r w:rsidRPr="00E0140A">
        <w:rPr>
          <w:lang w:eastAsia="en-GB"/>
        </w:rPr>
        <w:t>end main</w:t>
      </w:r>
    </w:p>
    <w:p w14:paraId="075EA6F7"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3C6CD5B8" w14:textId="4505B788" w:rsidR="003C1AC5" w:rsidRDefault="00412137" w:rsidP="00E0140A">
      <w:pPr>
        <w:pStyle w:val="Heading2"/>
        <w:rPr>
          <w:rFonts w:eastAsia="Times New Roman"/>
          <w:lang w:eastAsia="en-GB"/>
        </w:rPr>
      </w:pPr>
      <w:bookmarkStart w:id="569" w:name="_Ref182465394"/>
      <w:bookmarkStart w:id="570" w:name="_Toc187241165"/>
      <w:r>
        <w:rPr>
          <w:rFonts w:eastAsia="Times New Roman"/>
          <w:lang w:eastAsia="en-GB"/>
        </w:rPr>
        <w:lastRenderedPageBreak/>
        <w:t>Reading keys ‘on the fly’</w:t>
      </w:r>
      <w:bookmarkEnd w:id="569"/>
      <w:bookmarkEnd w:id="570"/>
    </w:p>
    <w:p w14:paraId="11104530" w14:textId="175AFE5F" w:rsidR="00412137" w:rsidRDefault="00412137" w:rsidP="00412137">
      <w:pPr>
        <w:rPr>
          <w:lang w:eastAsia="en-GB"/>
        </w:rPr>
      </w:pPr>
      <w:r>
        <w:rPr>
          <w:lang w:eastAsia="en-GB"/>
        </w:rPr>
        <w:t xml:space="preserve">In some applications – </w:t>
      </w:r>
      <w:r w:rsidR="007417EC">
        <w:rPr>
          <w:lang w:eastAsia="en-GB"/>
        </w:rPr>
        <w:t xml:space="preserve">especially in games, for example – you want the program to react to a key pressed by the user, but without holding up the program to wait for value to be </w:t>
      </w:r>
      <w:r w:rsidR="007417EC" w:rsidRPr="007417EC">
        <w:rPr>
          <w:rStyle w:val="codeChar"/>
        </w:rPr>
        <w:t>input</w:t>
      </w:r>
      <w:r w:rsidR="007417EC">
        <w:rPr>
          <w:lang w:eastAsia="en-GB"/>
        </w:rPr>
        <w:t xml:space="preserve">. </w:t>
      </w:r>
    </w:p>
    <w:p w14:paraId="6EA7E19E" w14:textId="1927F34B" w:rsidR="007417EC" w:rsidRDefault="007417EC" w:rsidP="00412137">
      <w:pPr>
        <w:rPr>
          <w:lang w:eastAsia="en-GB"/>
        </w:rPr>
      </w:pPr>
      <w:r>
        <w:rPr>
          <w:lang w:eastAsia="en-GB"/>
        </w:rPr>
        <w:t xml:space="preserve">Whether your application makes use graphics, or just uses the </w:t>
      </w:r>
      <w:del w:id="571" w:author="BernardUK" w:date="2025-01-05T14:16:00Z">
        <w:r w:rsidDel="00AE3B69">
          <w:rPr>
            <w:lang w:eastAsia="en-GB"/>
          </w:rPr>
          <w:delText xml:space="preserve">text </w:delText>
        </w:r>
      </w:del>
      <w:r>
        <w:rPr>
          <w:i/>
          <w:iCs/>
          <w:lang w:eastAsia="en-GB"/>
        </w:rPr>
        <w:t>Console</w:t>
      </w:r>
      <w:r>
        <w:rPr>
          <w:lang w:eastAsia="en-GB"/>
        </w:rPr>
        <w:t xml:space="preserve"> for text, reading keystrokes ‘on the fly’ is done via </w:t>
      </w:r>
      <w:r w:rsidR="00FF7987">
        <w:rPr>
          <w:lang w:eastAsia="en-GB"/>
        </w:rPr>
        <w:t xml:space="preserve">one of two </w:t>
      </w:r>
      <w:r>
        <w:rPr>
          <w:lang w:eastAsia="en-GB"/>
        </w:rPr>
        <w:t>methods</w:t>
      </w:r>
      <w:del w:id="572" w:author="BernardUK" w:date="2025-01-05T14:16:00Z">
        <w:r w:rsidDel="00AE3B69">
          <w:rPr>
            <w:lang w:eastAsia="en-GB"/>
          </w:rPr>
          <w:delText xml:space="preserve"> e.g.</w:delText>
        </w:r>
      </w:del>
      <w:ins w:id="573" w:author="BernardUK" w:date="2025-01-05T14:16:00Z">
        <w:r w:rsidR="00AE3B69">
          <w:rPr>
            <w:lang w:eastAsia="en-GB"/>
          </w:rPr>
          <w:t>:</w:t>
        </w:r>
      </w:ins>
    </w:p>
    <w:p w14:paraId="79CEA23D" w14:textId="3BF65B47" w:rsidR="007417EC" w:rsidRDefault="00FF7987" w:rsidP="007417EC">
      <w:pPr>
        <w:pStyle w:val="codeBlock"/>
      </w:pPr>
      <w:r>
        <w:t xml:space="preserve">let key be </w:t>
      </w:r>
      <w:proofErr w:type="spellStart"/>
      <w:proofErr w:type="gramStart"/>
      <w:r>
        <w:t>getKey</w:t>
      </w:r>
      <w:proofErr w:type="spellEnd"/>
      <w:r>
        <w:t>(</w:t>
      </w:r>
      <w:proofErr w:type="gramEnd"/>
      <w:r>
        <w:t>)</w:t>
      </w:r>
    </w:p>
    <w:p w14:paraId="18299AEE" w14:textId="77777777" w:rsidR="00FF7987" w:rsidRPr="0029682C" w:rsidRDefault="00FF7987" w:rsidP="00FF7987">
      <w:pPr>
        <w:pStyle w:val="codeBlock"/>
      </w:pPr>
      <w:r>
        <w:t xml:space="preserve">let key, modifier be </w:t>
      </w:r>
      <w:proofErr w:type="spellStart"/>
      <w:proofErr w:type="gramStart"/>
      <w:r>
        <w:t>getKeyWithModifier</w:t>
      </w:r>
      <w:proofErr w:type="spellEnd"/>
      <w:r>
        <w:t>(</w:t>
      </w:r>
      <w:proofErr w:type="gramEnd"/>
      <w:r>
        <w:t>)</w:t>
      </w:r>
    </w:p>
    <w:p w14:paraId="76438A9D" w14:textId="77777777" w:rsidR="00FF7987" w:rsidRPr="0029682C" w:rsidRDefault="00FF7987" w:rsidP="007417EC">
      <w:pPr>
        <w:pStyle w:val="codeBlock"/>
      </w:pPr>
    </w:p>
    <w:p w14:paraId="5B9BB56D" w14:textId="159BC1B4" w:rsidR="00FF7987" w:rsidRPr="00FF7987" w:rsidRDefault="00FF7987" w:rsidP="00FF7987">
      <w:pPr>
        <w:rPr>
          <w:b/>
          <w:bCs/>
        </w:rPr>
      </w:pPr>
      <w:r w:rsidRPr="00FF7987">
        <w:rPr>
          <w:b/>
          <w:bCs/>
        </w:rPr>
        <w:t>Notes:</w:t>
      </w:r>
    </w:p>
    <w:p w14:paraId="348DEC64" w14:textId="64EC0C54" w:rsidR="001A576C" w:rsidRDefault="007417EC">
      <w:pPr>
        <w:pStyle w:val="ListParagraph"/>
        <w:numPr>
          <w:ilvl w:val="0"/>
          <w:numId w:val="49"/>
        </w:numPr>
        <w:rPr>
          <w:lang w:eastAsia="en-GB"/>
        </w:rPr>
      </w:pPr>
      <w:r>
        <w:rPr>
          <w:lang w:eastAsia="en-GB"/>
        </w:rPr>
        <w:t>When</w:t>
      </w:r>
      <w:r w:rsidR="00FF7987">
        <w:rPr>
          <w:lang w:eastAsia="en-GB"/>
        </w:rPr>
        <w:t xml:space="preserve"> the</w:t>
      </w:r>
      <w:r>
        <w:rPr>
          <w:lang w:eastAsia="en-GB"/>
        </w:rPr>
        <w:t xml:space="preserve"> </w:t>
      </w:r>
      <w:proofErr w:type="spellStart"/>
      <w:r w:rsidR="00FF7987" w:rsidRPr="00FF7987">
        <w:rPr>
          <w:rStyle w:val="codeChar"/>
        </w:rPr>
        <w:t>getKey</w:t>
      </w:r>
      <w:proofErr w:type="spellEnd"/>
      <w:ins w:id="574" w:author="BernardUK" w:date="2025-01-05T17:27:00Z">
        <w:r w:rsidR="00574454">
          <w:t xml:space="preserve"> </w:t>
        </w:r>
      </w:ins>
      <w:r w:rsidR="00FF7987">
        <w:rPr>
          <w:lang w:eastAsia="en-GB"/>
        </w:rPr>
        <w:t>is</w:t>
      </w:r>
      <w:r>
        <w:rPr>
          <w:lang w:eastAsia="en-GB"/>
        </w:rPr>
        <w:t xml:space="preserve"> </w:t>
      </w:r>
      <w:r w:rsidR="00B90F74">
        <w:rPr>
          <w:lang w:eastAsia="en-GB"/>
        </w:rPr>
        <w:t xml:space="preserve">called, the system </w:t>
      </w:r>
      <w:r w:rsidRPr="00FF7987">
        <w:rPr>
          <w:i/>
          <w:iCs/>
          <w:lang w:eastAsia="en-GB"/>
        </w:rPr>
        <w:t>does not wait for a response</w:t>
      </w:r>
      <w:r>
        <w:rPr>
          <w:lang w:eastAsia="en-GB"/>
        </w:rPr>
        <w:t xml:space="preserve">. If a key has been </w:t>
      </w:r>
      <w:proofErr w:type="gramStart"/>
      <w:r>
        <w:rPr>
          <w:lang w:eastAsia="en-GB"/>
        </w:rPr>
        <w:t>pressed</w:t>
      </w:r>
      <w:proofErr w:type="gramEnd"/>
      <w:r>
        <w:rPr>
          <w:lang w:eastAsia="en-GB"/>
        </w:rPr>
        <w:t xml:space="preserve"> then that will be returned as a </w:t>
      </w:r>
      <w:r w:rsidRPr="00FF7987">
        <w:rPr>
          <w:rFonts w:ascii="Consolas" w:eastAsia="Times New Roman" w:hAnsi="Consolas" w:cs="Times New Roman"/>
          <w:b/>
          <w:color w:val="215E99" w:themeColor="text2" w:themeTint="BF"/>
          <w:kern w:val="0"/>
          <w:sz w:val="20"/>
          <w:szCs w:val="21"/>
          <w:lang w:eastAsia="en-GB"/>
          <w14:ligatures w14:val="none"/>
        </w:rPr>
        <w:t>String</w:t>
      </w:r>
      <w:r>
        <w:rPr>
          <w:lang w:eastAsia="en-GB"/>
        </w:rPr>
        <w:t xml:space="preserve"> e.g. </w:t>
      </w:r>
      <w:r w:rsidRPr="007417EC">
        <w:rPr>
          <w:rStyle w:val="codeChar"/>
        </w:rPr>
        <w:t>"a"</w:t>
      </w:r>
      <w:r>
        <w:rPr>
          <w:lang w:eastAsia="en-GB"/>
        </w:rPr>
        <w:t>.</w:t>
      </w:r>
    </w:p>
    <w:p w14:paraId="6DB00CDA" w14:textId="01BB5BD5" w:rsidR="00C377DD" w:rsidRDefault="00C377DD">
      <w:pPr>
        <w:pStyle w:val="ListParagraph"/>
        <w:numPr>
          <w:ilvl w:val="0"/>
          <w:numId w:val="49"/>
        </w:numPr>
        <w:rPr>
          <w:lang w:eastAsia="en-GB"/>
        </w:rPr>
      </w:pPr>
      <w:r>
        <w:rPr>
          <w:lang w:eastAsia="en-GB"/>
        </w:rPr>
        <w:t xml:space="preserve">Non-printable keys will be returned in the form: </w:t>
      </w:r>
      <w:r w:rsidRPr="00FF7987">
        <w:rPr>
          <w:rFonts w:ascii="Consolas" w:eastAsia="Times New Roman" w:hAnsi="Consolas" w:cs="Times New Roman"/>
          <w:b/>
          <w:color w:val="215E99" w:themeColor="text2" w:themeTint="BF"/>
          <w:kern w:val="0"/>
          <w:sz w:val="20"/>
          <w:szCs w:val="21"/>
          <w:lang w:eastAsia="en-GB"/>
          <w14:ligatures w14:val="none"/>
        </w:rPr>
        <w:t>"Backspace"</w:t>
      </w:r>
      <w:r w:rsidRPr="00C377DD">
        <w:t>,</w:t>
      </w:r>
      <w:r w:rsidRPr="00FF7987">
        <w:rPr>
          <w:rFonts w:ascii="Consolas" w:hAnsi="Consolas"/>
          <w:color w:val="156082" w:themeColor="accent1"/>
          <w:sz w:val="24"/>
          <w:szCs w:val="24"/>
        </w:rPr>
        <w:t>"</w:t>
      </w:r>
      <w:r w:rsidRPr="00FF7987">
        <w:rPr>
          <w:rFonts w:ascii="Consolas" w:eastAsia="Times New Roman" w:hAnsi="Consolas" w:cs="Times New Roman"/>
          <w:b/>
          <w:color w:val="215E99" w:themeColor="text2" w:themeTint="BF"/>
          <w:kern w:val="0"/>
          <w:sz w:val="20"/>
          <w:szCs w:val="21"/>
          <w:lang w:eastAsia="en-GB"/>
          <w14:ligatures w14:val="none"/>
        </w:rPr>
        <w:t>Enter"</w:t>
      </w:r>
      <w:r w:rsidRPr="00C377DD">
        <w:t>,</w:t>
      </w:r>
      <w:r w:rsidRPr="00FF7987">
        <w:rPr>
          <w:rFonts w:ascii="Consolas" w:eastAsia="Times New Roman" w:hAnsi="Consolas" w:cs="Times New Roman"/>
          <w:b/>
          <w:color w:val="215E99" w:themeColor="text2" w:themeTint="BF"/>
          <w:kern w:val="0"/>
          <w:sz w:val="20"/>
          <w:szCs w:val="21"/>
          <w:lang w:eastAsia="en-GB"/>
          <w14:ligatures w14:val="none"/>
        </w:rPr>
        <w:t>"</w:t>
      </w:r>
      <w:proofErr w:type="spellStart"/>
      <w:r w:rsidRPr="00FF7987">
        <w:rPr>
          <w:rFonts w:ascii="Consolas" w:eastAsia="Times New Roman" w:hAnsi="Consolas" w:cs="Times New Roman"/>
          <w:b/>
          <w:color w:val="215E99" w:themeColor="text2" w:themeTint="BF"/>
          <w:kern w:val="0"/>
          <w:sz w:val="20"/>
          <w:szCs w:val="21"/>
          <w:lang w:eastAsia="en-GB"/>
          <w14:ligatures w14:val="none"/>
        </w:rPr>
        <w:t>ArrowDown</w:t>
      </w:r>
      <w:proofErr w:type="spellEnd"/>
      <w:proofErr w:type="gramStart"/>
      <w:r w:rsidRPr="00FF7987">
        <w:rPr>
          <w:rFonts w:ascii="Consolas" w:eastAsia="Times New Roman" w:hAnsi="Consolas" w:cs="Times New Roman"/>
          <w:b/>
          <w:color w:val="215E99" w:themeColor="text2" w:themeTint="BF"/>
          <w:kern w:val="0"/>
          <w:sz w:val="20"/>
          <w:szCs w:val="21"/>
          <w:lang w:eastAsia="en-GB"/>
          <w14:ligatures w14:val="none"/>
        </w:rPr>
        <w:t>"</w:t>
      </w:r>
      <w:r w:rsidRPr="00C377DD">
        <w:t>,</w:t>
      </w:r>
      <w:ins w:id="575" w:author="BernardUK" w:date="2025-01-05T14:25:00Z">
        <w:r w:rsidR="00DB3483">
          <w:t>..</w:t>
        </w:r>
      </w:ins>
      <w:proofErr w:type="gramEnd"/>
    </w:p>
    <w:p w14:paraId="5F5DE5F0" w14:textId="77777777" w:rsidR="00FF7987" w:rsidRDefault="007417EC">
      <w:pPr>
        <w:pStyle w:val="ListParagraph"/>
        <w:numPr>
          <w:ilvl w:val="0"/>
          <w:numId w:val="49"/>
        </w:numPr>
      </w:pPr>
      <w:r>
        <w:rPr>
          <w:lang w:eastAsia="en-GB"/>
        </w:rPr>
        <w:t>If no key has been pressed (since the last time the method was called</w:t>
      </w:r>
      <w:r w:rsidR="00B90F74">
        <w:rPr>
          <w:lang w:eastAsia="en-GB"/>
        </w:rPr>
        <w:t>)</w:t>
      </w:r>
      <w:r>
        <w:rPr>
          <w:lang w:eastAsia="en-GB"/>
        </w:rPr>
        <w:t xml:space="preserve">, it will return an empty string </w:t>
      </w:r>
      <w:r w:rsidRPr="007417EC">
        <w:rPr>
          <w:rStyle w:val="codeChar"/>
        </w:rPr>
        <w:t>""</w:t>
      </w:r>
      <w:r w:rsidRPr="007417EC">
        <w:t xml:space="preserve">. </w:t>
      </w:r>
    </w:p>
    <w:p w14:paraId="481D6FB8" w14:textId="23524521" w:rsidR="001A576C" w:rsidRDefault="001A576C">
      <w:pPr>
        <w:pStyle w:val="ListParagraph"/>
        <w:numPr>
          <w:ilvl w:val="0"/>
          <w:numId w:val="49"/>
        </w:numPr>
      </w:pPr>
      <w:r>
        <w:t xml:space="preserve">Pressing </w:t>
      </w:r>
      <w:r w:rsidRPr="001A576C">
        <w:rPr>
          <w:i/>
          <w:iCs/>
        </w:rPr>
        <w:t>just</w:t>
      </w:r>
      <w:r>
        <w:t xml:space="preserve"> the </w:t>
      </w:r>
      <w:r w:rsidRPr="001A576C">
        <w:rPr>
          <w:b/>
          <w:bCs/>
        </w:rPr>
        <w:t>Shift</w:t>
      </w:r>
      <w:r>
        <w:t xml:space="preserve">, </w:t>
      </w:r>
      <w:r w:rsidRPr="001A576C">
        <w:rPr>
          <w:b/>
          <w:bCs/>
        </w:rPr>
        <w:t>Ctrl</w:t>
      </w:r>
      <w:r>
        <w:t xml:space="preserve">, or </w:t>
      </w:r>
      <w:r w:rsidRPr="001A576C">
        <w:rPr>
          <w:b/>
          <w:bCs/>
        </w:rPr>
        <w:t>Alt</w:t>
      </w:r>
      <w:r>
        <w:t xml:space="preserve"> keys will not be detected by </w:t>
      </w:r>
      <w:proofErr w:type="spellStart"/>
      <w:r>
        <w:t>getKey</w:t>
      </w:r>
      <w:proofErr w:type="spellEnd"/>
      <w:r>
        <w:t>. To read those keys use…</w:t>
      </w:r>
    </w:p>
    <w:p w14:paraId="71710216" w14:textId="46FD2163" w:rsidR="00B90F74" w:rsidRPr="00FF7987" w:rsidRDefault="00B90F74">
      <w:pPr>
        <w:pStyle w:val="ListParagraph"/>
        <w:numPr>
          <w:ilvl w:val="0"/>
          <w:numId w:val="49"/>
        </w:numPr>
      </w:pPr>
      <w:r>
        <w:t xml:space="preserve"> </w:t>
      </w:r>
      <w:proofErr w:type="spellStart"/>
      <w:r w:rsidR="00FF7987" w:rsidRPr="00FF7987">
        <w:rPr>
          <w:rStyle w:val="codeChar"/>
        </w:rPr>
        <w:t>getKeyWithModifier</w:t>
      </w:r>
      <w:proofErr w:type="spellEnd"/>
      <w:r w:rsidR="00FF7987">
        <w:t xml:space="preserve"> </w:t>
      </w:r>
      <w:r>
        <w:t>return</w:t>
      </w:r>
      <w:r w:rsidR="00FF7987">
        <w:t>s</w:t>
      </w:r>
      <w:r>
        <w:t xml:space="preserve"> a 2-tuple, containing the key pressed, and secondly any ‘modifier’ key such a </w:t>
      </w:r>
      <w:r w:rsidRPr="007417EC">
        <w:rPr>
          <w:rStyle w:val="codeChar"/>
        </w:rPr>
        <w:t>Shift</w:t>
      </w:r>
      <w:r>
        <w:t xml:space="preserve">, </w:t>
      </w:r>
      <w:r w:rsidRPr="007417EC">
        <w:rPr>
          <w:rStyle w:val="codeChar"/>
        </w:rPr>
        <w:t>Ctrl</w:t>
      </w:r>
      <w:r>
        <w:t xml:space="preserve">, or </w:t>
      </w:r>
      <w:r w:rsidRPr="007417EC">
        <w:rPr>
          <w:rStyle w:val="codeChar"/>
        </w:rPr>
        <w:t>Alt</w:t>
      </w:r>
      <w:r>
        <w:t xml:space="preserve"> (or an empty string if no modifier key is pressed).</w:t>
      </w:r>
    </w:p>
    <w:p w14:paraId="2CEAB67F" w14:textId="1064C67C" w:rsidR="007417EC" w:rsidRDefault="007417EC">
      <w:pPr>
        <w:pStyle w:val="ListParagraph"/>
        <w:numPr>
          <w:ilvl w:val="0"/>
          <w:numId w:val="49"/>
        </w:numPr>
        <w:rPr>
          <w:lang w:eastAsia="en-GB"/>
        </w:rPr>
      </w:pPr>
      <w:proofErr w:type="gramStart"/>
      <w:r>
        <w:rPr>
          <w:lang w:eastAsia="en-GB"/>
        </w:rPr>
        <w:t>Both of these</w:t>
      </w:r>
      <w:proofErr w:type="gramEnd"/>
      <w:r>
        <w:rPr>
          <w:lang w:eastAsia="en-GB"/>
        </w:rPr>
        <w:t xml:space="preserve"> get methods</w:t>
      </w:r>
      <w:r w:rsidR="00C377DD">
        <w:rPr>
          <w:lang w:eastAsia="en-GB"/>
        </w:rPr>
        <w:t xml:space="preserve"> are </w:t>
      </w:r>
      <w:r w:rsidR="00C377DD" w:rsidRPr="00C377DD">
        <w:rPr>
          <w:rStyle w:val="Link"/>
        </w:rPr>
        <w:fldChar w:fldCharType="begin"/>
      </w:r>
      <w:r w:rsidR="00C377DD" w:rsidRPr="00C377DD">
        <w:rPr>
          <w:rStyle w:val="Link"/>
        </w:rPr>
        <w:instrText xml:space="preserve"> REF _Ref179794806 \h </w:instrText>
      </w:r>
      <w:r w:rsidR="00C377DD">
        <w:rPr>
          <w:rStyle w:val="Link"/>
        </w:rPr>
        <w:instrText xml:space="preserve"> \* MERGEFORMAT </w:instrText>
      </w:r>
      <w:r w:rsidR="00C377DD" w:rsidRPr="00C377DD">
        <w:rPr>
          <w:rStyle w:val="Link"/>
        </w:rPr>
      </w:r>
      <w:r w:rsidR="00C377DD" w:rsidRPr="00C377DD">
        <w:rPr>
          <w:rStyle w:val="Link"/>
        </w:rPr>
        <w:fldChar w:fldCharType="separate"/>
      </w:r>
      <w:r w:rsidR="00FA56BB" w:rsidRPr="00FA56BB">
        <w:rPr>
          <w:rStyle w:val="Link"/>
        </w:rPr>
        <w:t>System method</w:t>
      </w:r>
      <w:r w:rsidR="00C377DD" w:rsidRPr="00C377DD">
        <w:rPr>
          <w:rStyle w:val="Link"/>
        </w:rPr>
        <w:fldChar w:fldCharType="end"/>
      </w:r>
      <w:r w:rsidR="00C377DD">
        <w:rPr>
          <w:lang w:eastAsia="en-GB"/>
        </w:rPr>
        <w:t>s,</w:t>
      </w:r>
      <w:r>
        <w:rPr>
          <w:lang w:eastAsia="en-GB"/>
        </w:rPr>
        <w:t xml:space="preserve"> because they have a dependency on the system, so may only be used within a </w:t>
      </w:r>
      <w:r w:rsidRPr="007417EC">
        <w:rPr>
          <w:rStyle w:val="codeChar"/>
        </w:rPr>
        <w:t>procedure</w:t>
      </w:r>
      <w:r>
        <w:rPr>
          <w:lang w:eastAsia="en-GB"/>
        </w:rPr>
        <w:t xml:space="preserve"> or </w:t>
      </w:r>
      <w:r w:rsidRPr="007417EC">
        <w:rPr>
          <w:rStyle w:val="codeChar"/>
        </w:rPr>
        <w:t>main</w:t>
      </w:r>
      <w:r>
        <w:rPr>
          <w:lang w:eastAsia="en-GB"/>
        </w:rPr>
        <w:t>.</w:t>
      </w:r>
    </w:p>
    <w:p w14:paraId="318E8EB6" w14:textId="32E25ED7" w:rsidR="00B90F74" w:rsidRDefault="00C377DD">
      <w:pPr>
        <w:rPr>
          <w:lang w:eastAsia="en-GB"/>
        </w:rPr>
      </w:pPr>
      <w:r>
        <w:rPr>
          <w:lang w:eastAsia="en-GB"/>
        </w:rPr>
        <w:t xml:space="preserve">The procedure method </w:t>
      </w:r>
      <w:proofErr w:type="spellStart"/>
      <w:proofErr w:type="gramStart"/>
      <w:r w:rsidRPr="00C377DD">
        <w:rPr>
          <w:rStyle w:val="codeChar"/>
        </w:rPr>
        <w:t>clearKeyBuffer</w:t>
      </w:r>
      <w:proofErr w:type="spellEnd"/>
      <w:r w:rsidRPr="00C377DD">
        <w:rPr>
          <w:rStyle w:val="codeChar"/>
        </w:rPr>
        <w:t>(</w:t>
      </w:r>
      <w:proofErr w:type="gramEnd"/>
      <w:r w:rsidRPr="00C377DD">
        <w:rPr>
          <w:rStyle w:val="codeChar"/>
        </w:rPr>
        <w:t>)</w:t>
      </w:r>
      <w:r>
        <w:rPr>
          <w:lang w:eastAsia="en-GB"/>
        </w:rPr>
        <w:t xml:space="preserve"> </w:t>
      </w:r>
      <w:r w:rsidR="0021206E">
        <w:rPr>
          <w:lang w:eastAsia="en-GB"/>
        </w:rPr>
        <w:t>if you want to enforce that the user cannot get too far ahead of the program by hitting keys in very rapid succession.</w:t>
      </w:r>
    </w:p>
    <w:p w14:paraId="26E99295" w14:textId="44A851BB" w:rsidR="001A576C" w:rsidRDefault="001A576C" w:rsidP="0046662D">
      <w:pPr>
        <w:pStyle w:val="code"/>
        <w:rPr>
          <w:lang w:eastAsia="en-GB"/>
        </w:rPr>
      </w:pPr>
      <w:proofErr w:type="spellStart"/>
      <w:r>
        <w:rPr>
          <w:lang w:eastAsia="en-GB"/>
        </w:rPr>
        <w:t>waitForAnyKey</w:t>
      </w:r>
      <w:proofErr w:type="spellEnd"/>
    </w:p>
    <w:p w14:paraId="26EF5BD8" w14:textId="35470832" w:rsidR="001A576C" w:rsidRDefault="001A576C">
      <w:pPr>
        <w:rPr>
          <w:lang w:eastAsia="en-GB"/>
        </w:rPr>
      </w:pPr>
      <w:r>
        <w:rPr>
          <w:lang w:eastAsia="en-GB"/>
        </w:rPr>
        <w:t xml:space="preserve">pauses the execution of the program until the user presses </w:t>
      </w:r>
      <w:r>
        <w:rPr>
          <w:i/>
          <w:iCs/>
          <w:lang w:eastAsia="en-GB"/>
        </w:rPr>
        <w:t>any</w:t>
      </w:r>
      <w:r>
        <w:rPr>
          <w:lang w:eastAsia="en-GB"/>
        </w:rPr>
        <w:t xml:space="preserve"> single key</w:t>
      </w:r>
      <w:r w:rsidR="0046662D">
        <w:rPr>
          <w:lang w:eastAsia="en-GB"/>
        </w:rPr>
        <w:t>. The identity of the key is not captured though. Example of use:</w:t>
      </w:r>
    </w:p>
    <w:p w14:paraId="5FC7EEB8" w14:textId="1EB06D22" w:rsidR="0046662D" w:rsidRDefault="0046662D" w:rsidP="0046662D">
      <w:pPr>
        <w:pStyle w:val="code"/>
      </w:pPr>
      <w:r w:rsidRPr="0046662D">
        <w:t xml:space="preserve">print "Press any key to </w:t>
      </w:r>
      <w:proofErr w:type="gramStart"/>
      <w:r w:rsidRPr="0046662D">
        <w:t>continue</w:t>
      </w:r>
      <w:ins w:id="576" w:author="BernardUK" w:date="2025-01-05T14:25:00Z">
        <w:r w:rsidR="00DB3483">
          <w:t>..</w:t>
        </w:r>
      </w:ins>
      <w:proofErr w:type="gramEnd"/>
      <w:r w:rsidRPr="0046662D">
        <w:t>"</w:t>
      </w:r>
      <w:r w:rsidRPr="0046662D">
        <w:br/>
        <w:t xml:space="preserve">call </w:t>
      </w:r>
      <w:proofErr w:type="spellStart"/>
      <w:r w:rsidRPr="0046662D">
        <w:t>waitForAnyKey</w:t>
      </w:r>
      <w:proofErr w:type="spellEnd"/>
      <w:r w:rsidRPr="0046662D">
        <w:t>()</w:t>
      </w:r>
      <w:r>
        <w:br/>
        <w:t xml:space="preserve">call </w:t>
      </w:r>
      <w:proofErr w:type="spellStart"/>
      <w:r>
        <w:t>clearConsole</w:t>
      </w:r>
      <w:proofErr w:type="spellEnd"/>
      <w:r>
        <w:t>()</w:t>
      </w:r>
    </w:p>
    <w:p w14:paraId="246EF298" w14:textId="6C482F5D" w:rsidR="0046662D" w:rsidRPr="0046662D" w:rsidRDefault="0046662D" w:rsidP="0046662D">
      <w:pPr>
        <w:pStyle w:val="code"/>
      </w:pPr>
      <w:r>
        <w:t>print "Next page"</w:t>
      </w:r>
    </w:p>
    <w:p w14:paraId="487F10BF" w14:textId="77777777" w:rsidR="0046662D" w:rsidRPr="001A576C" w:rsidRDefault="0046662D">
      <w:pPr>
        <w:rPr>
          <w:lang w:eastAsia="en-GB"/>
        </w:rPr>
      </w:pPr>
    </w:p>
    <w:p w14:paraId="3FD0F497" w14:textId="77777777" w:rsidR="001A576C" w:rsidRPr="0021206E" w:rsidRDefault="001A576C">
      <w:pPr>
        <w:rPr>
          <w:lang w:eastAsia="en-GB"/>
        </w:rPr>
      </w:pPr>
    </w:p>
    <w:p w14:paraId="6DCD5EBE" w14:textId="2391F5C7" w:rsidR="00DC2044" w:rsidRDefault="00DC2044" w:rsidP="00DC2044">
      <w:pPr>
        <w:pStyle w:val="Heading2"/>
        <w:rPr>
          <w:rFonts w:eastAsia="Times New Roman"/>
          <w:lang w:eastAsia="en-GB"/>
        </w:rPr>
      </w:pPr>
      <w:bookmarkStart w:id="577" w:name="_Ref181258312"/>
      <w:bookmarkStart w:id="578" w:name="_Toc187241166"/>
      <w:r>
        <w:rPr>
          <w:rFonts w:eastAsia="Times New Roman"/>
          <w:lang w:eastAsia="en-GB"/>
        </w:rPr>
        <w:lastRenderedPageBreak/>
        <w:t xml:space="preserve">Reading </w:t>
      </w:r>
      <w:r w:rsidR="00EB088D">
        <w:rPr>
          <w:rFonts w:eastAsia="Times New Roman"/>
          <w:lang w:eastAsia="en-GB"/>
        </w:rPr>
        <w:t>textual data from a file</w:t>
      </w:r>
      <w:bookmarkEnd w:id="577"/>
      <w:bookmarkEnd w:id="578"/>
    </w:p>
    <w:p w14:paraId="6FE11211" w14:textId="44AB0FBD" w:rsidR="00DC2044" w:rsidRDefault="00F5686F" w:rsidP="007C5B12">
      <w:pPr>
        <w:rPr>
          <w:rFonts w:eastAsia="Times New Roman"/>
          <w:lang w:eastAsia="en-GB"/>
        </w:rPr>
      </w:pPr>
      <w:r>
        <w:rPr>
          <w:rFonts w:eastAsia="Times New Roman"/>
          <w:lang w:eastAsia="en-GB"/>
        </w:rPr>
        <w:t xml:space="preserve">Reading a </w:t>
      </w:r>
      <w:r w:rsidR="00B0059B">
        <w:rPr>
          <w:rFonts w:eastAsia="Times New Roman"/>
          <w:lang w:eastAsia="en-GB"/>
        </w:rPr>
        <w:t>whole</w:t>
      </w:r>
      <w:r>
        <w:rPr>
          <w:rFonts w:eastAsia="Times New Roman"/>
          <w:lang w:eastAsia="en-GB"/>
        </w:rPr>
        <w:t xml:space="preserve"> file in one go:</w:t>
      </w:r>
    </w:p>
    <w:p w14:paraId="4029A962" w14:textId="1D5DCC91" w:rsidR="004C6C7F" w:rsidRPr="004C6C7F" w:rsidRDefault="004C6C7F" w:rsidP="004C6C7F">
      <w:pPr>
        <w:pStyle w:val="codeBlock"/>
      </w:pPr>
      <w:r w:rsidRPr="004C6C7F">
        <w:t xml:space="preserve">let file be </w:t>
      </w:r>
      <w:proofErr w:type="spellStart"/>
      <w:proofErr w:type="gramStart"/>
      <w:r w:rsidRPr="004C6C7F">
        <w:t>openFileForReading</w:t>
      </w:r>
      <w:proofErr w:type="spellEnd"/>
      <w:r w:rsidRPr="004C6C7F">
        <w:t>(</w:t>
      </w:r>
      <w:proofErr w:type="gramEnd"/>
      <w:r w:rsidRPr="004C6C7F">
        <w:t>)</w:t>
      </w:r>
    </w:p>
    <w:p w14:paraId="1953ED78" w14:textId="762348D2" w:rsidR="004C6C7F" w:rsidRPr="004C6C7F" w:rsidRDefault="004C6C7F" w:rsidP="004C6C7F">
      <w:pPr>
        <w:pStyle w:val="codeBlock"/>
      </w:pPr>
      <w:r w:rsidRPr="004C6C7F">
        <w:t xml:space="preserve">let text be </w:t>
      </w:r>
      <w:proofErr w:type="spellStart"/>
      <w:proofErr w:type="gramStart"/>
      <w:r w:rsidRPr="004C6C7F">
        <w:t>file.read</w:t>
      </w:r>
      <w:r w:rsidR="006C5D46">
        <w:t>WholeFile</w:t>
      </w:r>
      <w:proofErr w:type="spellEnd"/>
      <w:proofErr w:type="gramEnd"/>
      <w:r w:rsidRPr="004C6C7F">
        <w:t>()</w:t>
      </w:r>
    </w:p>
    <w:p w14:paraId="1005A13D" w14:textId="77777777" w:rsidR="004C6C7F" w:rsidRDefault="004C6C7F" w:rsidP="004C6C7F">
      <w:pPr>
        <w:pStyle w:val="codeBlock"/>
      </w:pPr>
      <w:r w:rsidRPr="004C6C7F">
        <w:t xml:space="preserve">call </w:t>
      </w:r>
      <w:proofErr w:type="spellStart"/>
      <w:proofErr w:type="gramStart"/>
      <w:r w:rsidRPr="004C6C7F">
        <w:t>file.close</w:t>
      </w:r>
      <w:proofErr w:type="spellEnd"/>
      <w:proofErr w:type="gramEnd"/>
      <w:r w:rsidRPr="004C6C7F">
        <w:t>()</w:t>
      </w:r>
    </w:p>
    <w:p w14:paraId="317FD005" w14:textId="77A8CB0E" w:rsidR="004C6C7F" w:rsidRDefault="004C6C7F" w:rsidP="004C6C7F">
      <w:pPr>
        <w:pStyle w:val="codeBlock"/>
      </w:pPr>
      <w:r>
        <w:t>p</w:t>
      </w:r>
      <w:r w:rsidRPr="004C6C7F">
        <w:t>rint text</w:t>
      </w:r>
    </w:p>
    <w:p w14:paraId="390CFD7D" w14:textId="77777777" w:rsidR="00F5686F" w:rsidRDefault="00F5686F" w:rsidP="004C6C7F">
      <w:pPr>
        <w:pStyle w:val="codeBlock"/>
      </w:pPr>
    </w:p>
    <w:p w14:paraId="054F670C" w14:textId="7224F513" w:rsidR="004C6C7F" w:rsidRDefault="00F5686F" w:rsidP="00F5686F">
      <w:r>
        <w:t>Reading a file line by line:</w:t>
      </w:r>
    </w:p>
    <w:p w14:paraId="5E686657" w14:textId="11AA79C5" w:rsidR="004C6C7F" w:rsidRDefault="004C6C7F" w:rsidP="004C6C7F">
      <w:pPr>
        <w:pStyle w:val="codeBlock"/>
      </w:pPr>
      <w:r>
        <w:t xml:space="preserve">let file be </w:t>
      </w:r>
      <w:proofErr w:type="spellStart"/>
      <w:proofErr w:type="gramStart"/>
      <w:r>
        <w:t>openFileForReading</w:t>
      </w:r>
      <w:proofErr w:type="spellEnd"/>
      <w:r>
        <w:t>(</w:t>
      </w:r>
      <w:proofErr w:type="gramEnd"/>
      <w:r>
        <w:t>)</w:t>
      </w:r>
    </w:p>
    <w:p w14:paraId="662B0AC5" w14:textId="67C81A36" w:rsidR="004C6C7F" w:rsidRDefault="004348F7" w:rsidP="004C6C7F">
      <w:pPr>
        <w:pStyle w:val="codeBlock"/>
      </w:pPr>
      <w:r>
        <w:t xml:space="preserve">variable </w:t>
      </w:r>
      <w:r w:rsidR="004C6C7F">
        <w:t xml:space="preserve">lines set to empty </w:t>
      </w:r>
      <w:r w:rsidR="00EB1BD9">
        <w:t>Array&lt;of String&gt;</w:t>
      </w:r>
    </w:p>
    <w:p w14:paraId="1C490860" w14:textId="2E51EC11" w:rsidR="004C6C7F" w:rsidRDefault="004C6C7F" w:rsidP="004C6C7F">
      <w:pPr>
        <w:pStyle w:val="codeBlock"/>
      </w:pPr>
      <w:r>
        <w:t xml:space="preserve">while not </w:t>
      </w:r>
      <w:proofErr w:type="spellStart"/>
      <w:proofErr w:type="gramStart"/>
      <w:r>
        <w:t>file.endOfFile</w:t>
      </w:r>
      <w:proofErr w:type="spellEnd"/>
      <w:proofErr w:type="gramEnd"/>
      <w:r>
        <w:t>()</w:t>
      </w:r>
    </w:p>
    <w:p w14:paraId="38D3186D" w14:textId="22BA2EC5" w:rsidR="004C6C7F" w:rsidRDefault="004C6C7F" w:rsidP="004C6C7F">
      <w:pPr>
        <w:pStyle w:val="codeBlock"/>
      </w:pPr>
      <w:r>
        <w:t xml:space="preserve">  let line be </w:t>
      </w:r>
      <w:proofErr w:type="spellStart"/>
      <w:proofErr w:type="gramStart"/>
      <w:r>
        <w:t>file.readLine</w:t>
      </w:r>
      <w:proofErr w:type="spellEnd"/>
      <w:proofErr w:type="gramEnd"/>
      <w:r>
        <w:t>()</w:t>
      </w:r>
    </w:p>
    <w:p w14:paraId="155CE75D" w14:textId="4B522463" w:rsidR="004C6C7F" w:rsidRDefault="004C6C7F" w:rsidP="004C6C7F">
      <w:pPr>
        <w:pStyle w:val="codeBlock"/>
      </w:pPr>
      <w:r>
        <w:t xml:space="preserve">  call </w:t>
      </w:r>
      <w:proofErr w:type="spellStart"/>
      <w:proofErr w:type="gramStart"/>
      <w:r>
        <w:t>lines.append</w:t>
      </w:r>
      <w:proofErr w:type="spellEnd"/>
      <w:proofErr w:type="gramEnd"/>
      <w:r>
        <w:t>(line)</w:t>
      </w:r>
    </w:p>
    <w:p w14:paraId="2824A57E" w14:textId="35603AD6" w:rsidR="004C6C7F" w:rsidRDefault="004C6C7F" w:rsidP="004C6C7F">
      <w:pPr>
        <w:pStyle w:val="codeBlock"/>
      </w:pPr>
      <w:r>
        <w:t>end while</w:t>
      </w:r>
    </w:p>
    <w:p w14:paraId="2381A297" w14:textId="5B9CB27E" w:rsidR="004C6C7F" w:rsidRDefault="004C6C7F" w:rsidP="004C6C7F">
      <w:pPr>
        <w:pStyle w:val="codeBlock"/>
      </w:pPr>
      <w:r>
        <w:t xml:space="preserve">call </w:t>
      </w:r>
      <w:proofErr w:type="spellStart"/>
      <w:proofErr w:type="gramStart"/>
      <w:r>
        <w:t>file.close</w:t>
      </w:r>
      <w:proofErr w:type="spellEnd"/>
      <w:proofErr w:type="gramEnd"/>
      <w:r>
        <w:t>()</w:t>
      </w:r>
    </w:p>
    <w:p w14:paraId="2972DCEC" w14:textId="77777777" w:rsidR="004C6C7F" w:rsidRDefault="004C6C7F" w:rsidP="004C6C7F">
      <w:pPr>
        <w:pStyle w:val="codeBlock"/>
      </w:pPr>
    </w:p>
    <w:p w14:paraId="77C5A0F2" w14:textId="5FD2FE9C" w:rsidR="00EB088D" w:rsidRDefault="00EB088D" w:rsidP="007C5B12">
      <w:pPr>
        <w:rPr>
          <w:rFonts w:eastAsia="Times New Roman"/>
          <w:b/>
          <w:bCs/>
          <w:lang w:eastAsia="en-GB"/>
        </w:rPr>
      </w:pPr>
      <w:r w:rsidRPr="00EB088D">
        <w:rPr>
          <w:rFonts w:eastAsia="Times New Roman"/>
          <w:b/>
          <w:bCs/>
          <w:lang w:eastAsia="en-GB"/>
        </w:rPr>
        <w:t>Notes:</w:t>
      </w:r>
    </w:p>
    <w:p w14:paraId="5CC89B24" w14:textId="53F14529" w:rsidR="00EB088D" w:rsidRPr="006C5D46" w:rsidRDefault="00EB088D">
      <w:pPr>
        <w:pStyle w:val="ListParagraph"/>
        <w:numPr>
          <w:ilvl w:val="0"/>
          <w:numId w:val="43"/>
        </w:numPr>
        <w:rPr>
          <w:rFonts w:eastAsia="Times New Roman"/>
          <w:b/>
          <w:bCs/>
          <w:lang w:eastAsia="en-GB"/>
        </w:rPr>
      </w:pPr>
      <w:proofErr w:type="spellStart"/>
      <w:r w:rsidRPr="00EB088D">
        <w:rPr>
          <w:rStyle w:val="codeChar"/>
        </w:rPr>
        <w:t>openFileForReading</w:t>
      </w:r>
      <w:proofErr w:type="spellEnd"/>
      <w:r>
        <w:rPr>
          <w:rFonts w:eastAsia="Times New Roman"/>
          <w:lang w:eastAsia="en-GB"/>
        </w:rPr>
        <w:t xml:space="preserve"> will present the user with a dialog to select the file.</w:t>
      </w:r>
    </w:p>
    <w:p w14:paraId="6D7D70CD" w14:textId="51E29677" w:rsidR="006C5D46" w:rsidRPr="006C5D46" w:rsidRDefault="006C5D46">
      <w:pPr>
        <w:pStyle w:val="ListParagraph"/>
        <w:numPr>
          <w:ilvl w:val="0"/>
          <w:numId w:val="43"/>
        </w:numPr>
        <w:rPr>
          <w:rFonts w:eastAsia="Times New Roman"/>
          <w:b/>
          <w:bCs/>
          <w:lang w:eastAsia="en-GB"/>
        </w:rPr>
      </w:pPr>
      <w:proofErr w:type="spellStart"/>
      <w:r>
        <w:rPr>
          <w:rStyle w:val="codeChar"/>
        </w:rPr>
        <w:t>readWholeFile</w:t>
      </w:r>
      <w:proofErr w:type="spellEnd"/>
      <w:r w:rsidRPr="006C5D46">
        <w:rPr>
          <w:rFonts w:eastAsia="Times New Roman"/>
          <w:b/>
          <w:lang w:eastAsia="en-GB"/>
        </w:rPr>
        <w:t xml:space="preserve"> </w:t>
      </w:r>
      <w:r>
        <w:rPr>
          <w:rFonts w:eastAsia="Times New Roman"/>
          <w:bCs/>
          <w:lang w:eastAsia="en-GB"/>
        </w:rPr>
        <w:t xml:space="preserve">returns a </w:t>
      </w:r>
      <w:r w:rsidRPr="006C5D46">
        <w:rPr>
          <w:rStyle w:val="codeChar"/>
        </w:rPr>
        <w:t>String</w:t>
      </w:r>
      <w:r>
        <w:rPr>
          <w:rFonts w:eastAsia="Times New Roman"/>
          <w:bCs/>
          <w:lang w:eastAsia="en-GB"/>
        </w:rPr>
        <w:t xml:space="preserve"> containing every character in the file, without any trimming.</w:t>
      </w:r>
      <w:r w:rsidR="00E87F5D">
        <w:rPr>
          <w:rFonts w:eastAsia="Times New Roman"/>
          <w:bCs/>
          <w:lang w:eastAsia="en-GB"/>
        </w:rPr>
        <w:t xml:space="preserve"> </w:t>
      </w:r>
      <w:r w:rsidR="00B0059B">
        <w:rPr>
          <w:rFonts w:eastAsia="Times New Roman"/>
          <w:bCs/>
          <w:lang w:eastAsia="en-GB"/>
        </w:rPr>
        <w:t>It automatically closes the file after the read.</w:t>
      </w:r>
    </w:p>
    <w:p w14:paraId="3D9D3C41" w14:textId="62A6C81D" w:rsidR="006C5D46" w:rsidRPr="00EB088D" w:rsidRDefault="006C5D46">
      <w:pPr>
        <w:pStyle w:val="ListParagraph"/>
        <w:numPr>
          <w:ilvl w:val="0"/>
          <w:numId w:val="43"/>
        </w:numPr>
        <w:rPr>
          <w:rFonts w:eastAsia="Times New Roman"/>
          <w:b/>
          <w:bCs/>
          <w:lang w:eastAsia="en-GB"/>
        </w:rPr>
      </w:pPr>
      <w:proofErr w:type="spellStart"/>
      <w:r>
        <w:rPr>
          <w:rStyle w:val="codeChar"/>
        </w:rPr>
        <w:t>readLine</w:t>
      </w:r>
      <w:proofErr w:type="spellEnd"/>
      <w:r>
        <w:rPr>
          <w:rFonts w:eastAsia="Times New Roman"/>
          <w:lang w:eastAsia="en-GB"/>
        </w:rPr>
        <w:t xml:space="preserve"> reads as far as the next </w:t>
      </w:r>
      <w:del w:id="579" w:author="BernardUK" w:date="2025-01-05T20:08:00Z">
        <w:r w:rsidDel="00AF27B5">
          <w:rPr>
            <w:rFonts w:eastAsia="Times New Roman"/>
            <w:lang w:eastAsia="en-GB"/>
          </w:rPr>
          <w:delText>‘</w:delText>
        </w:r>
      </w:del>
      <w:r>
        <w:rPr>
          <w:rFonts w:eastAsia="Times New Roman"/>
          <w:lang w:eastAsia="en-GB"/>
        </w:rPr>
        <w:t>new</w:t>
      </w:r>
      <w:del w:id="580" w:author="BernardUK" w:date="2025-01-05T20:07:00Z">
        <w:r w:rsidDel="00AF27B5">
          <w:rPr>
            <w:rFonts w:eastAsia="Times New Roman"/>
            <w:lang w:eastAsia="en-GB"/>
          </w:rPr>
          <w:delText>-</w:delText>
        </w:r>
      </w:del>
      <w:r>
        <w:rPr>
          <w:rFonts w:eastAsia="Times New Roman"/>
          <w:lang w:eastAsia="en-GB"/>
        </w:rPr>
        <w:t>line</w:t>
      </w:r>
      <w:del w:id="581" w:author="BernardUK" w:date="2025-01-05T20:08:00Z">
        <w:r w:rsidDel="00AF27B5">
          <w:rPr>
            <w:rFonts w:eastAsia="Times New Roman"/>
            <w:lang w:eastAsia="en-GB"/>
          </w:rPr>
          <w:delText>’</w:delText>
        </w:r>
      </w:del>
      <w:r>
        <w:rPr>
          <w:rFonts w:eastAsia="Times New Roman"/>
          <w:lang w:eastAsia="en-GB"/>
        </w:rPr>
        <w:t xml:space="preserve"> character (</w:t>
      </w:r>
      <w:r w:rsidRPr="006C5D46">
        <w:rPr>
          <w:rStyle w:val="codeChar"/>
        </w:rPr>
        <w:t>\n</w:t>
      </w:r>
      <w:r>
        <w:rPr>
          <w:rFonts w:eastAsia="Times New Roman"/>
          <w:lang w:eastAsia="en-GB"/>
        </w:rPr>
        <w:t xml:space="preserve">) and then automatically trims the line to remove any spaces and/or carriage-returns (which some file systems insert after the newline automatically) from the resulting line returned as a </w:t>
      </w:r>
      <w:r w:rsidRPr="006C5D46">
        <w:rPr>
          <w:rStyle w:val="codeChar"/>
        </w:rPr>
        <w:t>String</w:t>
      </w:r>
      <w:r>
        <w:rPr>
          <w:rFonts w:eastAsia="Times New Roman"/>
          <w:lang w:eastAsia="en-GB"/>
        </w:rPr>
        <w:t xml:space="preserve">. If this behaviour is not desired, the programmer may use </w:t>
      </w:r>
      <w:proofErr w:type="spellStart"/>
      <w:r w:rsidRPr="006C5D46">
        <w:rPr>
          <w:rStyle w:val="codeChar"/>
        </w:rPr>
        <w:t>readWholeFile</w:t>
      </w:r>
      <w:proofErr w:type="spellEnd"/>
      <w:r>
        <w:rPr>
          <w:rFonts w:eastAsia="Times New Roman"/>
          <w:lang w:eastAsia="en-GB"/>
        </w:rPr>
        <w:t>, which does no trimming and then parse the resulting string into separate lines.</w:t>
      </w:r>
    </w:p>
    <w:p w14:paraId="394F3316" w14:textId="19BAB733" w:rsidR="00EB088D" w:rsidRPr="00B0059B" w:rsidRDefault="00EB088D">
      <w:pPr>
        <w:pStyle w:val="ListParagraph"/>
        <w:numPr>
          <w:ilvl w:val="0"/>
          <w:numId w:val="43"/>
        </w:numPr>
        <w:rPr>
          <w:rFonts w:eastAsia="Times New Roman"/>
          <w:b/>
          <w:bCs/>
          <w:lang w:eastAsia="en-GB"/>
        </w:rPr>
      </w:pPr>
      <w:r>
        <w:rPr>
          <w:rFonts w:eastAsia="Times New Roman"/>
          <w:lang w:eastAsia="en-GB"/>
        </w:rPr>
        <w:t xml:space="preserve">Calling </w:t>
      </w:r>
      <w:proofErr w:type="spellStart"/>
      <w:proofErr w:type="gramStart"/>
      <w:r w:rsidRPr="00EB088D">
        <w:rPr>
          <w:rStyle w:val="codeChar"/>
        </w:rPr>
        <w:t>file.close</w:t>
      </w:r>
      <w:proofErr w:type="spellEnd"/>
      <w:proofErr w:type="gramEnd"/>
      <w:r w:rsidRPr="00EB088D">
        <w:rPr>
          <w:rStyle w:val="codeChar"/>
        </w:rPr>
        <w:t>()</w:t>
      </w:r>
      <w:r>
        <w:rPr>
          <w:rFonts w:eastAsia="Times New Roman"/>
          <w:lang w:eastAsia="en-GB"/>
        </w:rPr>
        <w:t xml:space="preserve"> after reading</w:t>
      </w:r>
      <w:r w:rsidR="00E87F5D">
        <w:rPr>
          <w:rFonts w:eastAsia="Times New Roman"/>
          <w:lang w:eastAsia="en-GB"/>
        </w:rPr>
        <w:t xml:space="preserve"> line</w:t>
      </w:r>
      <w:ins w:id="582" w:author="BernardUK" w:date="2025-01-05T16:21:00Z">
        <w:r w:rsidR="00C4082C">
          <w:rPr>
            <w:rFonts w:eastAsia="Times New Roman"/>
            <w:lang w:eastAsia="en-GB"/>
          </w:rPr>
          <w:t xml:space="preserve"> </w:t>
        </w:r>
      </w:ins>
      <w:del w:id="583" w:author="BernardUK" w:date="2025-01-05T16:21:00Z">
        <w:r w:rsidR="00E87F5D" w:rsidDel="00C4082C">
          <w:rPr>
            <w:rFonts w:eastAsia="Times New Roman"/>
            <w:lang w:eastAsia="en-GB"/>
          </w:rPr>
          <w:delText>-</w:delText>
        </w:r>
      </w:del>
      <w:r w:rsidR="00E87F5D">
        <w:rPr>
          <w:rFonts w:eastAsia="Times New Roman"/>
          <w:lang w:eastAsia="en-GB"/>
        </w:rPr>
        <w:t>by line</w:t>
      </w:r>
      <w:r>
        <w:rPr>
          <w:rFonts w:eastAsia="Times New Roman"/>
          <w:lang w:eastAsia="en-GB"/>
        </w:rPr>
        <w:t xml:space="preserve"> is strongly recommended to avoid any risk of leaving the file locked.</w:t>
      </w:r>
      <w:r w:rsidR="00E87F5D">
        <w:rPr>
          <w:rFonts w:eastAsia="Times New Roman"/>
          <w:lang w:eastAsia="en-GB"/>
        </w:rPr>
        <w:t xml:space="preserve"> It is </w:t>
      </w:r>
      <w:r w:rsidR="00E87F5D">
        <w:rPr>
          <w:rFonts w:eastAsia="Times New Roman"/>
          <w:i/>
          <w:iCs/>
          <w:lang w:eastAsia="en-GB"/>
        </w:rPr>
        <w:t>not necessary</w:t>
      </w:r>
      <w:r w:rsidR="00E87F5D">
        <w:rPr>
          <w:rFonts w:eastAsia="Times New Roman"/>
          <w:lang w:eastAsia="en-GB"/>
        </w:rPr>
        <w:t xml:space="preserve"> to call it after using </w:t>
      </w:r>
      <w:proofErr w:type="spellStart"/>
      <w:proofErr w:type="gramStart"/>
      <w:r w:rsidR="00E87F5D" w:rsidRPr="00E87F5D">
        <w:rPr>
          <w:rStyle w:val="codeChar"/>
        </w:rPr>
        <w:t>readWholeFile</w:t>
      </w:r>
      <w:proofErr w:type="spellEnd"/>
      <w:r w:rsidR="00E87F5D" w:rsidRPr="00E87F5D">
        <w:rPr>
          <w:rStyle w:val="codeChar"/>
        </w:rPr>
        <w:t>(</w:t>
      </w:r>
      <w:proofErr w:type="gramEnd"/>
      <w:r w:rsidR="00E87F5D" w:rsidRPr="00E87F5D">
        <w:rPr>
          <w:rStyle w:val="codeChar"/>
        </w:rPr>
        <w:t xml:space="preserve">) </w:t>
      </w:r>
      <w:r w:rsidR="00E87F5D">
        <w:rPr>
          <w:rFonts w:eastAsia="Times New Roman"/>
          <w:lang w:eastAsia="en-GB"/>
        </w:rPr>
        <w:t>because that method automatically closes the file</w:t>
      </w:r>
      <w:r w:rsidR="00B0059B">
        <w:rPr>
          <w:rFonts w:eastAsia="Times New Roman"/>
          <w:lang w:eastAsia="en-GB"/>
        </w:rPr>
        <w:t>.</w:t>
      </w:r>
    </w:p>
    <w:p w14:paraId="78FF1A30" w14:textId="5ECDE10D" w:rsidR="00B0059B" w:rsidRPr="006C5D46" w:rsidRDefault="00B0059B">
      <w:pPr>
        <w:pStyle w:val="ListParagraph"/>
        <w:numPr>
          <w:ilvl w:val="0"/>
          <w:numId w:val="43"/>
        </w:numPr>
        <w:rPr>
          <w:rFonts w:eastAsia="Times New Roman"/>
          <w:b/>
          <w:bCs/>
          <w:lang w:eastAsia="en-GB"/>
        </w:rPr>
      </w:pPr>
      <w:r>
        <w:rPr>
          <w:rFonts w:eastAsia="Times New Roman"/>
          <w:lang w:eastAsia="en-GB"/>
        </w:rPr>
        <w:t>Calling any method on a file that is already closed will result in a run</w:t>
      </w:r>
      <w:del w:id="584" w:author="BernardUK" w:date="2025-01-05T20:39:00Z">
        <w:r w:rsidDel="00E3411D">
          <w:rPr>
            <w:rFonts w:eastAsia="Times New Roman"/>
            <w:lang w:eastAsia="en-GB"/>
          </w:rPr>
          <w:delText>-</w:delText>
        </w:r>
      </w:del>
      <w:r>
        <w:rPr>
          <w:rFonts w:eastAsia="Times New Roman"/>
          <w:lang w:eastAsia="en-GB"/>
        </w:rPr>
        <w:t>time error.</w:t>
      </w:r>
    </w:p>
    <w:p w14:paraId="7F9F767F" w14:textId="77777777" w:rsidR="00B90F74" w:rsidRDefault="00B90F74">
      <w:pPr>
        <w:rPr>
          <w:rFonts w:asciiTheme="majorHAnsi" w:eastAsia="Times New Roman" w:hAnsiTheme="majorHAnsi" w:cstheme="majorBidi"/>
          <w:color w:val="0F4761" w:themeColor="accent1" w:themeShade="BF"/>
          <w:sz w:val="44"/>
          <w:szCs w:val="32"/>
          <w:lang w:eastAsia="en-GB"/>
        </w:rPr>
      </w:pPr>
      <w:r>
        <w:rPr>
          <w:rFonts w:eastAsia="Times New Roman"/>
          <w:lang w:eastAsia="en-GB"/>
        </w:rPr>
        <w:br w:type="page"/>
      </w:r>
    </w:p>
    <w:p w14:paraId="0CE3FAF9" w14:textId="6E8857DC" w:rsidR="00EB088D" w:rsidRDefault="00EB088D" w:rsidP="00EB088D">
      <w:pPr>
        <w:pStyle w:val="Heading2"/>
        <w:rPr>
          <w:rFonts w:eastAsia="Times New Roman"/>
          <w:lang w:eastAsia="en-GB"/>
        </w:rPr>
      </w:pPr>
      <w:bookmarkStart w:id="585" w:name="_Ref181258319"/>
      <w:bookmarkStart w:id="586" w:name="_Toc187241167"/>
      <w:r>
        <w:rPr>
          <w:rFonts w:eastAsia="Times New Roman"/>
          <w:lang w:eastAsia="en-GB"/>
        </w:rPr>
        <w:lastRenderedPageBreak/>
        <w:t>Writing textual data to a file</w:t>
      </w:r>
      <w:bookmarkEnd w:id="585"/>
      <w:bookmarkEnd w:id="586"/>
    </w:p>
    <w:p w14:paraId="14F36900" w14:textId="52619B77" w:rsidR="00B0059B" w:rsidRDefault="00B0059B" w:rsidP="00B0059B">
      <w:pPr>
        <w:rPr>
          <w:lang w:eastAsia="en-GB"/>
        </w:rPr>
      </w:pPr>
      <w:r>
        <w:rPr>
          <w:lang w:eastAsia="en-GB"/>
        </w:rPr>
        <w:t>Writing a whole file in one go:</w:t>
      </w:r>
    </w:p>
    <w:p w14:paraId="590FF014" w14:textId="77777777" w:rsidR="00B0059B" w:rsidRPr="00EB088D" w:rsidRDefault="00B0059B" w:rsidP="00B0059B">
      <w:pPr>
        <w:rPr>
          <w:lang w:eastAsia="en-GB"/>
        </w:rPr>
      </w:pPr>
      <w:r w:rsidRPr="00B0059B">
        <w:rPr>
          <w:noProof/>
          <w:lang w:eastAsia="en-GB"/>
        </w:rPr>
        <w:drawing>
          <wp:inline distT="0" distB="0" distL="0" distR="0" wp14:anchorId="537A0941" wp14:editId="0BC1E23A">
            <wp:extent cx="3615559" cy="365695"/>
            <wp:effectExtent l="0" t="0" r="0" b="0"/>
            <wp:docPr id="1937781919" name="Picture 1" descr="A close 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781919" name="Picture 1" descr="A close up of text&#10;&#10;Description automatically generated"/>
                    <pic:cNvPicPr/>
                  </pic:nvPicPr>
                  <pic:blipFill>
                    <a:blip r:embed="rId26"/>
                    <a:stretch>
                      <a:fillRect/>
                    </a:stretch>
                  </pic:blipFill>
                  <pic:spPr>
                    <a:xfrm>
                      <a:off x="0" y="0"/>
                      <a:ext cx="3672220" cy="371426"/>
                    </a:xfrm>
                    <a:prstGeom prst="rect">
                      <a:avLst/>
                    </a:prstGeom>
                  </pic:spPr>
                </pic:pic>
              </a:graphicData>
            </a:graphic>
          </wp:inline>
        </w:drawing>
      </w:r>
    </w:p>
    <w:p w14:paraId="72DE1688" w14:textId="0245C073" w:rsidR="00EB088D" w:rsidRDefault="00E87F5D" w:rsidP="00EB088D">
      <w:pPr>
        <w:rPr>
          <w:lang w:eastAsia="en-GB"/>
        </w:rPr>
      </w:pPr>
      <w:r>
        <w:rPr>
          <w:lang w:eastAsia="en-GB"/>
        </w:rPr>
        <w:t>Writing a file line by line</w:t>
      </w:r>
      <w:r w:rsidR="00EB088D">
        <w:rPr>
          <w:lang w:eastAsia="en-GB"/>
        </w:rPr>
        <w:t>:</w:t>
      </w:r>
    </w:p>
    <w:p w14:paraId="11B24C4E" w14:textId="005D92CA" w:rsidR="00EB088D" w:rsidRDefault="00EB088D" w:rsidP="00EB088D">
      <w:pPr>
        <w:rPr>
          <w:lang w:eastAsia="en-GB"/>
        </w:rPr>
      </w:pPr>
      <w:r w:rsidRPr="00EB088D">
        <w:rPr>
          <w:noProof/>
          <w:lang w:eastAsia="en-GB"/>
        </w:rPr>
        <w:drawing>
          <wp:inline distT="0" distB="0" distL="0" distR="0" wp14:anchorId="20D50269" wp14:editId="5EF9869B">
            <wp:extent cx="4330995" cy="1275403"/>
            <wp:effectExtent l="0" t="0" r="0" b="1270"/>
            <wp:docPr id="262579174"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2579174" name="Picture 1" descr="A computer code with text&#10;&#10;Description automatically generated with medium confidence"/>
                    <pic:cNvPicPr/>
                  </pic:nvPicPr>
                  <pic:blipFill>
                    <a:blip r:embed="rId27"/>
                    <a:stretch>
                      <a:fillRect/>
                    </a:stretch>
                  </pic:blipFill>
                  <pic:spPr>
                    <a:xfrm>
                      <a:off x="0" y="0"/>
                      <a:ext cx="4340672" cy="1278253"/>
                    </a:xfrm>
                    <a:prstGeom prst="rect">
                      <a:avLst/>
                    </a:prstGeom>
                  </pic:spPr>
                </pic:pic>
              </a:graphicData>
            </a:graphic>
          </wp:inline>
        </w:drawing>
      </w:r>
    </w:p>
    <w:p w14:paraId="1CF868EA" w14:textId="77777777" w:rsidR="00EB088D" w:rsidRPr="00EB088D" w:rsidRDefault="00EB088D" w:rsidP="00EB088D">
      <w:pPr>
        <w:rPr>
          <w:b/>
          <w:bCs/>
        </w:rPr>
      </w:pPr>
      <w:r w:rsidRPr="00EB088D">
        <w:rPr>
          <w:b/>
          <w:bCs/>
        </w:rPr>
        <w:t xml:space="preserve">Notes: </w:t>
      </w:r>
    </w:p>
    <w:p w14:paraId="71EF71FC" w14:textId="117A86AA" w:rsidR="006C5D46" w:rsidRPr="006C5D46" w:rsidRDefault="006C5D46">
      <w:pPr>
        <w:pStyle w:val="ListParagraph"/>
        <w:numPr>
          <w:ilvl w:val="0"/>
          <w:numId w:val="44"/>
        </w:numPr>
        <w:rPr>
          <w:rFonts w:asciiTheme="majorHAnsi" w:hAnsiTheme="majorHAnsi"/>
          <w:bCs/>
          <w:color w:val="A02B93" w:themeColor="accent5"/>
          <w:u w:val="single"/>
        </w:rPr>
      </w:pPr>
      <w:proofErr w:type="spellStart"/>
      <w:r w:rsidRPr="00B0059B">
        <w:rPr>
          <w:rStyle w:val="codeChar"/>
        </w:rPr>
        <w:t>writeLine</w:t>
      </w:r>
      <w:proofErr w:type="spellEnd"/>
      <w:r>
        <w:t xml:space="preserve"> adds the string it is passed onto the end of any text previously written, with a new</w:t>
      </w:r>
      <w:del w:id="587" w:author="BernardUK" w:date="2025-01-05T20:07:00Z">
        <w:r w:rsidDel="00AF27B5">
          <w:delText>-</w:delText>
        </w:r>
      </w:del>
      <w:r>
        <w:t>line character (</w:t>
      </w:r>
      <w:r w:rsidRPr="006C5D46">
        <w:rPr>
          <w:rStyle w:val="codeChar"/>
        </w:rPr>
        <w:t>\n</w:t>
      </w:r>
      <w:r>
        <w:t>) automatically appended.</w:t>
      </w:r>
    </w:p>
    <w:p w14:paraId="5544BC60" w14:textId="53D62E75" w:rsidR="00EB088D" w:rsidRPr="00B0059B" w:rsidRDefault="00EB088D">
      <w:pPr>
        <w:pStyle w:val="ListParagraph"/>
        <w:numPr>
          <w:ilvl w:val="0"/>
          <w:numId w:val="44"/>
        </w:numPr>
        <w:rPr>
          <w:rFonts w:asciiTheme="majorHAnsi" w:hAnsiTheme="majorHAnsi"/>
          <w:bCs/>
          <w:color w:val="A02B93" w:themeColor="accent5"/>
          <w:u w:val="single"/>
        </w:rPr>
      </w:pPr>
      <w:r>
        <w:t xml:space="preserve">When execution reaches </w:t>
      </w:r>
      <w:proofErr w:type="spellStart"/>
      <w:proofErr w:type="gramStart"/>
      <w:r w:rsidRPr="00EB088D">
        <w:rPr>
          <w:rStyle w:val="codeChar"/>
        </w:rPr>
        <w:t>file.saveAndClose</w:t>
      </w:r>
      <w:proofErr w:type="spellEnd"/>
      <w:proofErr w:type="gramEnd"/>
      <w:r w:rsidRPr="00EB088D">
        <w:rPr>
          <w:rStyle w:val="codeChar"/>
        </w:rPr>
        <w:t>()</w:t>
      </w:r>
      <w:r>
        <w:t xml:space="preserve"> the user will be presented with a dialog to confirm (or edit) the given filename and location where it is to be saved.</w:t>
      </w:r>
    </w:p>
    <w:p w14:paraId="5AA81864" w14:textId="119E7949" w:rsidR="00EB088D" w:rsidRPr="00B0059B" w:rsidRDefault="00EB088D">
      <w:pPr>
        <w:pStyle w:val="ListParagraph"/>
        <w:numPr>
          <w:ilvl w:val="0"/>
          <w:numId w:val="44"/>
        </w:numPr>
        <w:rPr>
          <w:rStyle w:val="codeChar"/>
          <w:rFonts w:asciiTheme="majorHAnsi" w:hAnsiTheme="majorHAnsi"/>
          <w:b w:val="0"/>
          <w:bCs/>
          <w:color w:val="A02B93" w:themeColor="accent5"/>
          <w:sz w:val="22"/>
          <w:u w:val="single"/>
        </w:rPr>
      </w:pPr>
      <w:r>
        <w:t>It is not therefore</w:t>
      </w:r>
      <w:r w:rsidR="00147775">
        <w:t xml:space="preserve"> strictly</w:t>
      </w:r>
      <w:r>
        <w:t xml:space="preserve"> </w:t>
      </w:r>
      <w:r w:rsidR="00676306">
        <w:rPr>
          <w:i/>
          <w:iCs/>
        </w:rPr>
        <w:t xml:space="preserve">necessary </w:t>
      </w:r>
      <w:r>
        <w:t xml:space="preserve">to specify a filename when creating the file, since it can be specified by the user </w:t>
      </w:r>
      <w:r w:rsidR="00676306">
        <w:t xml:space="preserve">in the dialog </w:t>
      </w:r>
      <w:r>
        <w:t xml:space="preserve">– in which pass an empty string </w:t>
      </w:r>
      <w:r w:rsidRPr="00676306">
        <w:rPr>
          <w:rStyle w:val="codeChar"/>
        </w:rPr>
        <w:t>""</w:t>
      </w:r>
      <w:r>
        <w:t xml:space="preserve"> into </w:t>
      </w:r>
      <w:proofErr w:type="spellStart"/>
      <w:r w:rsidRPr="00676306">
        <w:rPr>
          <w:rStyle w:val="codeChar"/>
        </w:rPr>
        <w:t>createFileForWriting</w:t>
      </w:r>
      <w:proofErr w:type="spellEnd"/>
    </w:p>
    <w:p w14:paraId="7B29063D" w14:textId="45177319" w:rsidR="00B0059B" w:rsidRPr="00B0059B" w:rsidRDefault="00B0059B">
      <w:pPr>
        <w:pStyle w:val="ListParagraph"/>
        <w:numPr>
          <w:ilvl w:val="0"/>
          <w:numId w:val="44"/>
        </w:numPr>
        <w:rPr>
          <w:rStyle w:val="codeChar"/>
          <w:rFonts w:asciiTheme="majorHAnsi" w:hAnsiTheme="majorHAnsi"/>
          <w:b w:val="0"/>
          <w:bCs/>
          <w:color w:val="A02B93" w:themeColor="accent5"/>
          <w:sz w:val="22"/>
          <w:u w:val="single"/>
        </w:rPr>
      </w:pPr>
      <w:proofErr w:type="spellStart"/>
      <w:r w:rsidRPr="00B0059B">
        <w:rPr>
          <w:rStyle w:val="codeChar"/>
        </w:rPr>
        <w:t>writeWholeFile</w:t>
      </w:r>
      <w:proofErr w:type="spellEnd"/>
      <w:r>
        <w:t xml:space="preserve"> puts the string it is given into the file and then </w:t>
      </w:r>
      <w:r>
        <w:rPr>
          <w:i/>
          <w:iCs/>
        </w:rPr>
        <w:t>automatically</w:t>
      </w:r>
      <w:r>
        <w:t xml:space="preserve"> saves the file – so the user will be presented with the same dialog as if </w:t>
      </w:r>
      <w:proofErr w:type="spellStart"/>
      <w:r w:rsidRPr="00B0059B">
        <w:rPr>
          <w:rStyle w:val="codeChar"/>
        </w:rPr>
        <w:t>saveAndClose</w:t>
      </w:r>
      <w:proofErr w:type="spellEnd"/>
      <w:r>
        <w:t xml:space="preserve"> had been called.</w:t>
      </w:r>
    </w:p>
    <w:p w14:paraId="3D9330D9" w14:textId="71EA3467" w:rsidR="00B0059B" w:rsidRPr="00147775" w:rsidRDefault="00B0059B">
      <w:pPr>
        <w:pStyle w:val="ListParagraph"/>
        <w:numPr>
          <w:ilvl w:val="0"/>
          <w:numId w:val="44"/>
        </w:numPr>
        <w:rPr>
          <w:rStyle w:val="codeChar"/>
          <w:rFonts w:asciiTheme="majorHAnsi" w:hAnsiTheme="majorHAnsi"/>
          <w:b w:val="0"/>
          <w:bCs/>
          <w:color w:val="A02B93" w:themeColor="accent5"/>
          <w:sz w:val="22"/>
          <w:u w:val="single"/>
        </w:rPr>
      </w:pPr>
      <w:r>
        <w:t xml:space="preserve">Calling any method on a file that has already been closed (by calling either </w:t>
      </w:r>
      <w:proofErr w:type="spellStart"/>
      <w:r w:rsidRPr="00B0059B">
        <w:rPr>
          <w:rStyle w:val="codeChar"/>
        </w:rPr>
        <w:t>saveAndClose</w:t>
      </w:r>
      <w:proofErr w:type="spellEnd"/>
      <w:r>
        <w:t xml:space="preserve"> or by </w:t>
      </w:r>
      <w:proofErr w:type="spellStart"/>
      <w:r w:rsidRPr="00B0059B">
        <w:rPr>
          <w:rStyle w:val="codeChar"/>
        </w:rPr>
        <w:t>writeWholeFile</w:t>
      </w:r>
      <w:proofErr w:type="spellEnd"/>
      <w:r>
        <w:t>) will result in a run</w:t>
      </w:r>
      <w:del w:id="588" w:author="BernardUK" w:date="2025-01-05T20:39:00Z">
        <w:r w:rsidDel="00E3411D">
          <w:delText>-</w:delText>
        </w:r>
      </w:del>
      <w:r>
        <w:t>time error.</w:t>
      </w:r>
    </w:p>
    <w:p w14:paraId="305E5F8B" w14:textId="2DBB8730" w:rsidR="00147775" w:rsidRPr="005B5204" w:rsidRDefault="00147775">
      <w:pPr>
        <w:pStyle w:val="ListParagraph"/>
        <w:numPr>
          <w:ilvl w:val="0"/>
          <w:numId w:val="44"/>
        </w:numPr>
        <w:rPr>
          <w:rFonts w:asciiTheme="majorHAnsi" w:hAnsiTheme="majorHAnsi"/>
          <w:bCs/>
          <w:color w:val="A02B93" w:themeColor="accent5"/>
          <w:u w:val="single"/>
        </w:rPr>
      </w:pPr>
      <w:r>
        <w:t xml:space="preserve">If the user were to hit </w:t>
      </w:r>
      <w:r>
        <w:rPr>
          <w:b/>
          <w:bCs/>
        </w:rPr>
        <w:t>Cancel</w:t>
      </w:r>
      <w:r>
        <w:rPr>
          <w:b/>
          <w:bCs/>
          <w:i/>
          <w:iCs/>
        </w:rPr>
        <w:t xml:space="preserve"> </w:t>
      </w:r>
      <w:r>
        <w:t xml:space="preserve">on the dialog, then the program will exit with an error. If you want to guard against this possibility (if, for example, it might mean the loss of important data) then you should perform the save and close within a </w:t>
      </w:r>
      <w:proofErr w:type="spellStart"/>
      <w:proofErr w:type="gramStart"/>
      <w:r w:rsidRPr="00147775">
        <w:rPr>
          <w:rStyle w:val="codeChar"/>
        </w:rPr>
        <w:t>try..</w:t>
      </w:r>
      <w:proofErr w:type="gramEnd"/>
      <w:r w:rsidRPr="00147775">
        <w:rPr>
          <w:rStyle w:val="codeChar"/>
        </w:rPr>
        <w:t>catch</w:t>
      </w:r>
      <w:proofErr w:type="spellEnd"/>
      <w:r>
        <w:t xml:space="preserve"> perhaps like this:</w:t>
      </w:r>
    </w:p>
    <w:p w14:paraId="10D0D45D" w14:textId="59FCB0FA" w:rsidR="005B0736" w:rsidRDefault="005B0736" w:rsidP="005B0736">
      <w:pPr>
        <w:pStyle w:val="codeBlock"/>
        <w:ind w:left="720"/>
      </w:pPr>
      <w:r>
        <w:t>t</w:t>
      </w:r>
      <w:r w:rsidR="00477EEF">
        <w:t>r</w:t>
      </w:r>
      <w:r>
        <w:t>y</w:t>
      </w:r>
    </w:p>
    <w:p w14:paraId="36D149A3" w14:textId="5F1F5B43" w:rsidR="005B5204" w:rsidRPr="005B5204" w:rsidRDefault="005B0736" w:rsidP="005B0736">
      <w:pPr>
        <w:pStyle w:val="codeBlock"/>
        <w:ind w:left="720"/>
      </w:pPr>
      <w:r>
        <w:t xml:space="preserve">  </w:t>
      </w:r>
      <w:r w:rsidR="005B5204" w:rsidRPr="005B5204">
        <w:t xml:space="preserve">call </w:t>
      </w:r>
      <w:proofErr w:type="spellStart"/>
      <w:proofErr w:type="gramStart"/>
      <w:r w:rsidR="005B5204" w:rsidRPr="005B5204">
        <w:t>file.saveAndClose</w:t>
      </w:r>
      <w:proofErr w:type="spellEnd"/>
      <w:proofErr w:type="gramEnd"/>
      <w:r w:rsidR="005B5204" w:rsidRPr="005B5204">
        <w:t>()</w:t>
      </w:r>
    </w:p>
    <w:p w14:paraId="1602C9A9" w14:textId="50F1AA62" w:rsidR="005B5204" w:rsidRPr="005B5204" w:rsidRDefault="005B5204" w:rsidP="005B5204">
      <w:pPr>
        <w:pStyle w:val="codeBlock"/>
        <w:ind w:left="720"/>
      </w:pPr>
      <w:r w:rsidRPr="005B5204">
        <w:t>catch</w:t>
      </w:r>
      <w:r w:rsidR="00A577C0">
        <w:t xml:space="preserve"> exception in</w:t>
      </w:r>
      <w:r w:rsidRPr="005B5204">
        <w:t xml:space="preserve"> e</w:t>
      </w:r>
    </w:p>
    <w:p w14:paraId="03FF0AE6" w14:textId="17E0E5A5" w:rsidR="005B5204" w:rsidRPr="005B5204" w:rsidRDefault="005B5204" w:rsidP="005B5204">
      <w:pPr>
        <w:pStyle w:val="codeBlock"/>
        <w:ind w:left="720"/>
      </w:pPr>
      <w:r w:rsidRPr="005B5204">
        <w:t xml:space="preserve">  print "File save cancelled"</w:t>
      </w:r>
    </w:p>
    <w:p w14:paraId="3F11B762" w14:textId="6A51DD5D" w:rsidR="005B5204" w:rsidRDefault="005B5204" w:rsidP="005B5204">
      <w:pPr>
        <w:pStyle w:val="codeBlock"/>
        <w:ind w:left="720"/>
      </w:pPr>
      <w:r w:rsidRPr="005B5204">
        <w:t xml:space="preserve">end </w:t>
      </w:r>
      <w:proofErr w:type="gramStart"/>
      <w:r w:rsidRPr="005B5204">
        <w:t>try</w:t>
      </w:r>
      <w:proofErr w:type="gramEnd"/>
    </w:p>
    <w:p w14:paraId="18E42F18" w14:textId="77777777" w:rsidR="005B5204" w:rsidRDefault="005B5204" w:rsidP="005B5204">
      <w:pPr>
        <w:pStyle w:val="codeBlock"/>
        <w:ind w:left="720"/>
      </w:pPr>
    </w:p>
    <w:p w14:paraId="70EF92A2" w14:textId="6F9D73FA" w:rsidR="005B5204" w:rsidRDefault="005B5204" w:rsidP="005B5204">
      <w:pPr>
        <w:ind w:left="720"/>
      </w:pPr>
      <w:r>
        <w:t>or you could make the code offer the user option</w:t>
      </w:r>
      <w:r w:rsidR="006155EF">
        <w:t>s:</w:t>
      </w:r>
      <w:r>
        <w:t xml:space="preserve"> to save again, or to continue without saving.</w:t>
      </w:r>
    </w:p>
    <w:p w14:paraId="6D0819A9" w14:textId="77777777" w:rsidR="005B5204" w:rsidRDefault="005B5204" w:rsidP="005B5204">
      <w:pPr>
        <w:pStyle w:val="codeBlock"/>
      </w:pPr>
    </w:p>
    <w:p w14:paraId="12F737FA" w14:textId="77777777" w:rsidR="005B5204" w:rsidRPr="005B5204" w:rsidRDefault="005B5204" w:rsidP="005B5204">
      <w:pPr>
        <w:rPr>
          <w:rStyle w:val="Link"/>
          <w:b w:val="0"/>
          <w:bCs/>
        </w:rPr>
      </w:pPr>
    </w:p>
    <w:p w14:paraId="42633237" w14:textId="4461E84A" w:rsidR="00D00A28" w:rsidRDefault="00D00A28" w:rsidP="00D00A28">
      <w:pPr>
        <w:pStyle w:val="Heading1"/>
      </w:pPr>
      <w:bookmarkStart w:id="589" w:name="_Toc187241168"/>
      <w:r>
        <w:lastRenderedPageBreak/>
        <w:t>Procedural programming</w:t>
      </w:r>
      <w:bookmarkEnd w:id="589"/>
    </w:p>
    <w:p w14:paraId="168B4583" w14:textId="031471ED" w:rsidR="004D4A1B" w:rsidRDefault="004D4A1B" w:rsidP="004D4A1B">
      <w:pPr>
        <w:pStyle w:val="Heading2"/>
      </w:pPr>
      <w:bookmarkStart w:id="590" w:name="_Ref172627112"/>
      <w:bookmarkStart w:id="591" w:name="_Toc187241169"/>
      <w:r>
        <w:lastRenderedPageBreak/>
        <w:t>Main</w:t>
      </w:r>
      <w:r w:rsidR="00A97D37">
        <w:t xml:space="preserve"> routine</w:t>
      </w:r>
      <w:bookmarkEnd w:id="590"/>
      <w:bookmarkEnd w:id="591"/>
    </w:p>
    <w:p w14:paraId="0405C5A9" w14:textId="59089B7D" w:rsidR="00C7513F" w:rsidRDefault="00C7513F" w:rsidP="00C7513F">
      <w:r>
        <w:t xml:space="preserve">Explanatory video: </w:t>
      </w:r>
      <w:hyperlink r:id="rId28" w:history="1">
        <w:r w:rsidRPr="00AD5FDE">
          <w:rPr>
            <w:rStyle w:val="Hyperlink"/>
          </w:rPr>
          <w:t>https://www.youtube.com/watch?v=Tg1SKYcrF4E&amp;list=PLhZaBW7EbafOPO4YyuovGI1prCViAeVKM&amp;index=8</w:t>
        </w:r>
      </w:hyperlink>
      <w:r>
        <w:t xml:space="preserve"> </w:t>
      </w:r>
    </w:p>
    <w:p w14:paraId="248A212D" w14:textId="3B7D2E47" w:rsidR="00BC403F" w:rsidRDefault="00A97D37" w:rsidP="007F5297">
      <w:r>
        <w:t xml:space="preserve">A file must have a </w:t>
      </w:r>
      <w:r w:rsidRPr="00A97D37">
        <w:rPr>
          <w:rStyle w:val="codeChar"/>
        </w:rPr>
        <w:t>main</w:t>
      </w:r>
      <w:r>
        <w:t xml:space="preserve"> </w:t>
      </w:r>
      <w:r w:rsidR="00BC403F">
        <w:t xml:space="preserve">method </w:t>
      </w:r>
      <w:r w:rsidRPr="007F5297">
        <w:rPr>
          <w:i/>
          <w:iCs/>
        </w:rPr>
        <w:t>if it is intended to be run as program</w:t>
      </w:r>
      <w:r>
        <w:t xml:space="preserve">. (You may however develop and test code that does </w:t>
      </w:r>
      <w:r w:rsidRPr="007F5297">
        <w:rPr>
          <w:i/>
          <w:iCs/>
        </w:rPr>
        <w:t>not</w:t>
      </w:r>
      <w:r>
        <w:t xml:space="preserve"> have a </w:t>
      </w:r>
      <w:r w:rsidRPr="00A97D37">
        <w:rPr>
          <w:rStyle w:val="codeChar"/>
        </w:rPr>
        <w:t>main</w:t>
      </w:r>
      <w:r>
        <w:t xml:space="preserve"> </w:t>
      </w:r>
      <w:r w:rsidR="00BC403F">
        <w:t xml:space="preserve">method </w:t>
      </w:r>
      <w:r>
        <w:t>– either as a coding exercise, or for subsequent use within another program).</w:t>
      </w:r>
    </w:p>
    <w:p w14:paraId="6F6D7846" w14:textId="21F51D3E" w:rsidR="00BC403F" w:rsidRDefault="00BC403F" w:rsidP="007F5297">
      <w:r>
        <w:t xml:space="preserve">The </w:t>
      </w:r>
      <w:r w:rsidRPr="00BF4891">
        <w:rPr>
          <w:rStyle w:val="codeChar"/>
        </w:rPr>
        <w:t>main</w:t>
      </w:r>
      <w:r>
        <w:t xml:space="preserve"> </w:t>
      </w:r>
      <w:r w:rsidR="00BF4891">
        <w:t>method</w:t>
      </w:r>
      <w:r>
        <w:t xml:space="preserve"> defines the start point when a program is run.</w:t>
      </w:r>
    </w:p>
    <w:p w14:paraId="4CE4004B" w14:textId="3CA2B8DF" w:rsidR="00A97D37" w:rsidRDefault="00A97D37" w:rsidP="007F5297">
      <w:r>
        <w:t xml:space="preserve">The </w:t>
      </w:r>
      <w:r w:rsidRPr="00A97D37">
        <w:rPr>
          <w:rStyle w:val="codeChar"/>
        </w:rPr>
        <w:t>main</w:t>
      </w:r>
      <w:r>
        <w:t xml:space="preserve"> </w:t>
      </w:r>
      <w:r w:rsidR="00BC403F">
        <w:t>method</w:t>
      </w:r>
      <w:r>
        <w:t xml:space="preserve"> does </w:t>
      </w:r>
      <w:r w:rsidRPr="00BF4891">
        <w:t>not</w:t>
      </w:r>
      <w:r>
        <w:t xml:space="preserve"> have to be at the top of the file, but this is a good convention to follow.</w:t>
      </w:r>
    </w:p>
    <w:p w14:paraId="1C5FF39B" w14:textId="37CDF233" w:rsidR="00BC403F" w:rsidRDefault="00BC403F" w:rsidP="007F5297">
      <w:r>
        <w:t xml:space="preserve">There may </w:t>
      </w:r>
      <w:r w:rsidRPr="007F5297">
        <w:rPr>
          <w:i/>
          <w:iCs/>
        </w:rPr>
        <w:t>not</w:t>
      </w:r>
      <w:r>
        <w:t xml:space="preserve"> be more than one </w:t>
      </w:r>
      <w:r w:rsidRPr="00BC403F">
        <w:rPr>
          <w:rStyle w:val="codeChar"/>
        </w:rPr>
        <w:t>main</w:t>
      </w:r>
      <w:r>
        <w:t xml:space="preserve"> method in a file</w:t>
      </w:r>
      <w:r w:rsidR="00BF4891">
        <w:t xml:space="preserve"> – and the global selector (above) will not show the </w:t>
      </w:r>
      <w:r w:rsidR="00BF4891" w:rsidRPr="00BF4891">
        <w:rPr>
          <w:rStyle w:val="codeChar"/>
        </w:rPr>
        <w:t>main</w:t>
      </w:r>
      <w:r w:rsidR="00BF4891">
        <w:t xml:space="preserve"> option when one already exists in the file.</w:t>
      </w:r>
    </w:p>
    <w:p w14:paraId="18DD04B9" w14:textId="6A88B82E" w:rsidR="00BC403F" w:rsidRDefault="00BC403F" w:rsidP="00BC403F">
      <w:r>
        <w:t>Example:</w:t>
      </w:r>
    </w:p>
    <w:p w14:paraId="7A13A298" w14:textId="77777777" w:rsidR="00BC403F" w:rsidRDefault="00BC403F" w:rsidP="00BC403F">
      <w:pPr>
        <w:pStyle w:val="codeBlock"/>
      </w:pPr>
      <w:r>
        <w:t>main</w:t>
      </w:r>
    </w:p>
    <w:p w14:paraId="5E51A89D" w14:textId="69A292B8" w:rsidR="00BC403F" w:rsidRDefault="00BC403F" w:rsidP="00BC403F">
      <w:pPr>
        <w:pStyle w:val="codeBlock"/>
      </w:pPr>
      <w:r>
        <w:t xml:space="preserve">  </w:t>
      </w:r>
      <w:r w:rsidR="004348F7">
        <w:t xml:space="preserve">variable </w:t>
      </w:r>
      <w:r>
        <w:t>li set to [3, 6, 1, 0, 99, 4, 67]</w:t>
      </w:r>
    </w:p>
    <w:p w14:paraId="7DBE7190" w14:textId="77777777" w:rsidR="00BC403F" w:rsidRDefault="00BC403F" w:rsidP="00BC403F">
      <w:pPr>
        <w:pStyle w:val="codeBlock"/>
      </w:pPr>
      <w:r>
        <w:t xml:space="preserve">  call </w:t>
      </w:r>
      <w:proofErr w:type="spellStart"/>
      <w:r>
        <w:t>inPlaceRippleSort</w:t>
      </w:r>
      <w:proofErr w:type="spellEnd"/>
      <w:r>
        <w:t>(li)</w:t>
      </w:r>
    </w:p>
    <w:p w14:paraId="0E179C0C" w14:textId="77777777" w:rsidR="00BC403F" w:rsidRDefault="00BC403F" w:rsidP="00BC403F">
      <w:pPr>
        <w:pStyle w:val="codeBlock"/>
      </w:pPr>
      <w:r>
        <w:t xml:space="preserve">  print li</w:t>
      </w:r>
    </w:p>
    <w:p w14:paraId="3ACA4037" w14:textId="77777777" w:rsidR="00BC403F" w:rsidRDefault="00BC403F" w:rsidP="00BC403F">
      <w:pPr>
        <w:pStyle w:val="codeBlock"/>
      </w:pPr>
      <w:r>
        <w:t>end main</w:t>
      </w:r>
    </w:p>
    <w:p w14:paraId="41473C21" w14:textId="77777777" w:rsidR="00BC403F" w:rsidRDefault="00BC403F" w:rsidP="00BC403F"/>
    <w:p w14:paraId="38FB94AD" w14:textId="0B1C6639" w:rsidR="008D15CB" w:rsidRDefault="008D15CB" w:rsidP="008D15CB">
      <w:pPr>
        <w:pStyle w:val="Heading2"/>
        <w:rPr>
          <w:rFonts w:eastAsia="Times New Roman"/>
          <w:lang w:eastAsia="en-GB"/>
        </w:rPr>
      </w:pPr>
      <w:bookmarkStart w:id="592" w:name="_Ref172627335"/>
      <w:bookmarkStart w:id="593" w:name="_Ref172627480"/>
      <w:bookmarkStart w:id="594" w:name="_Ref172562057"/>
      <w:bookmarkStart w:id="595" w:name="_Toc187241170"/>
      <w:r>
        <w:rPr>
          <w:rFonts w:eastAsia="Times New Roman"/>
          <w:lang w:eastAsia="en-GB"/>
        </w:rPr>
        <w:lastRenderedPageBreak/>
        <w:t>Using variables</w:t>
      </w:r>
      <w:bookmarkEnd w:id="592"/>
      <w:bookmarkEnd w:id="593"/>
      <w:bookmarkEnd w:id="595"/>
    </w:p>
    <w:p w14:paraId="0CF53BE4" w14:textId="513B030B" w:rsidR="00C7513F" w:rsidRDefault="00C7513F" w:rsidP="00C7513F">
      <w:pPr>
        <w:rPr>
          <w:rFonts w:eastAsia="Times New Roman"/>
          <w:lang w:eastAsia="en-GB"/>
        </w:rPr>
      </w:pPr>
      <w:r>
        <w:rPr>
          <w:rFonts w:eastAsia="Times New Roman"/>
          <w:lang w:eastAsia="en-GB"/>
        </w:rPr>
        <w:t xml:space="preserve">Explanatory video: </w:t>
      </w:r>
      <w:hyperlink r:id="rId29" w:history="1">
        <w:r w:rsidRPr="00AD5FDE">
          <w:rPr>
            <w:rStyle w:val="Hyperlink"/>
            <w:rFonts w:eastAsia="Times New Roman"/>
            <w:lang w:eastAsia="en-GB"/>
          </w:rPr>
          <w:t>https://www.youtube.com/watch?v=g6Byq0vhYw8&amp;list=PLhZaBW7EbafOPO4YyuovGI1prCViAeVKM&amp;index=9&amp;t=34s</w:t>
        </w:r>
      </w:hyperlink>
      <w:r>
        <w:rPr>
          <w:rFonts w:eastAsia="Times New Roman"/>
          <w:lang w:eastAsia="en-GB"/>
        </w:rPr>
        <w:t xml:space="preserve"> </w:t>
      </w:r>
    </w:p>
    <w:p w14:paraId="1C638508" w14:textId="6309C729" w:rsidR="008D15CB" w:rsidRDefault="004348F7" w:rsidP="008D15CB">
      <w:pPr>
        <w:pStyle w:val="Heading3"/>
        <w:rPr>
          <w:rFonts w:eastAsia="Times New Roman"/>
          <w:lang w:eastAsia="en-GB"/>
        </w:rPr>
      </w:pPr>
      <w:bookmarkStart w:id="596" w:name="_Ref172635207"/>
      <w:r>
        <w:rPr>
          <w:rFonts w:eastAsia="Times New Roman"/>
          <w:lang w:eastAsia="en-GB"/>
        </w:rPr>
        <w:t xml:space="preserve">Variable </w:t>
      </w:r>
      <w:r w:rsidR="008D15CB">
        <w:rPr>
          <w:rFonts w:eastAsia="Times New Roman"/>
          <w:lang w:eastAsia="en-GB"/>
        </w:rPr>
        <w:t>statement</w:t>
      </w:r>
      <w:bookmarkEnd w:id="596"/>
    </w:p>
    <w:p w14:paraId="7DF77EA0" w14:textId="0B986883" w:rsidR="009279C2" w:rsidRDefault="007F5297" w:rsidP="008D15CB">
      <w:pPr>
        <w:rPr>
          <w:lang w:eastAsia="en-GB"/>
        </w:rPr>
      </w:pPr>
      <w:r>
        <w:rPr>
          <w:lang w:eastAsia="en-GB"/>
        </w:rPr>
        <w:t xml:space="preserve">The </w:t>
      </w:r>
      <w:r w:rsidR="004348F7">
        <w:rPr>
          <w:rStyle w:val="codeChar"/>
        </w:rPr>
        <w:t xml:space="preserve">variable </w:t>
      </w:r>
      <w:r>
        <w:rPr>
          <w:lang w:eastAsia="en-GB"/>
        </w:rPr>
        <w:t>statement is used to define, and initialise, a new variable</w:t>
      </w:r>
      <w:ins w:id="597" w:author="BernardUK" w:date="2025-01-05T17:28:00Z">
        <w:r w:rsidR="00574454">
          <w:rPr>
            <w:lang w:eastAsia="en-GB"/>
          </w:rPr>
          <w:t>.</w:t>
        </w:r>
      </w:ins>
      <w:r>
        <w:rPr>
          <w:lang w:eastAsia="en-GB"/>
        </w:rPr>
        <w:t xml:space="preserve"> </w:t>
      </w:r>
    </w:p>
    <w:p w14:paraId="1760983B" w14:textId="029BB6AA" w:rsidR="009279C2" w:rsidRDefault="009279C2" w:rsidP="008D15CB">
      <w:pPr>
        <w:rPr>
          <w:lang w:eastAsia="en-GB"/>
        </w:rPr>
      </w:pPr>
      <w:r>
        <w:rPr>
          <w:lang w:eastAsia="en-GB"/>
        </w:rPr>
        <w:t xml:space="preserve">The name given to the variable must follow the rules for an </w:t>
      </w:r>
      <w:r w:rsidRPr="009279C2">
        <w:rPr>
          <w:rStyle w:val="Link"/>
        </w:rPr>
        <w:fldChar w:fldCharType="begin"/>
      </w:r>
      <w:r w:rsidRPr="009279C2">
        <w:rPr>
          <w:rStyle w:val="Link"/>
        </w:rPr>
        <w:instrText xml:space="preserve"> REF _Ref172623061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Identif</w:t>
      </w:r>
      <w:ins w:id="598" w:author="BernardUK" w:date="2025-01-05T16:22:00Z">
        <w:r w:rsidR="00C4082C">
          <w:rPr>
            <w:rStyle w:val="Link"/>
          </w:rPr>
          <w:t>i</w:t>
        </w:r>
      </w:ins>
      <w:r w:rsidR="00FA56BB" w:rsidRPr="00FA56BB">
        <w:rPr>
          <w:rStyle w:val="Link"/>
        </w:rPr>
        <w:t>er</w:t>
      </w:r>
      <w:r w:rsidRPr="009279C2">
        <w:rPr>
          <w:rStyle w:val="Link"/>
        </w:rPr>
        <w:fldChar w:fldCharType="end"/>
      </w:r>
      <w:r>
        <w:rPr>
          <w:lang w:eastAsia="en-GB"/>
        </w:rPr>
        <w:t>.</w:t>
      </w:r>
    </w:p>
    <w:p w14:paraId="30F331FD" w14:textId="1AC1C99F" w:rsidR="008D15CB" w:rsidRPr="00B040A6" w:rsidRDefault="007F5297" w:rsidP="008D15CB">
      <w:pPr>
        <w:rPr>
          <w:lang w:eastAsia="en-GB"/>
        </w:rPr>
      </w:pPr>
      <w:r>
        <w:rPr>
          <w:lang w:eastAsia="en-GB"/>
        </w:rPr>
        <w:t>The value to which the new variable is initialised may be a literal value, or a more complex expression. Either way, the resulting value defines the type for that variable.</w:t>
      </w:r>
    </w:p>
    <w:p w14:paraId="7CD18595" w14:textId="77777777" w:rsidR="008D15CB" w:rsidRDefault="008D15CB" w:rsidP="008D15CB">
      <w:pPr>
        <w:pStyle w:val="Heading3"/>
        <w:rPr>
          <w:rFonts w:eastAsia="Times New Roman"/>
          <w:lang w:eastAsia="en-GB"/>
        </w:rPr>
      </w:pPr>
      <w:bookmarkStart w:id="599" w:name="_Ref172640936"/>
      <w:r>
        <w:rPr>
          <w:rFonts w:eastAsia="Times New Roman"/>
          <w:lang w:eastAsia="en-GB"/>
        </w:rPr>
        <w:t>S</w:t>
      </w:r>
      <w:r w:rsidRPr="00177F2C">
        <w:rPr>
          <w:rFonts w:eastAsia="Times New Roman"/>
          <w:lang w:eastAsia="en-GB"/>
        </w:rPr>
        <w:t>et</w:t>
      </w:r>
      <w:r>
        <w:rPr>
          <w:rFonts w:eastAsia="Times New Roman"/>
          <w:lang w:eastAsia="en-GB"/>
        </w:rPr>
        <w:t xml:space="preserve"> statement</w:t>
      </w:r>
      <w:bookmarkEnd w:id="599"/>
    </w:p>
    <w:p w14:paraId="71E19DF0" w14:textId="0ECF1719" w:rsidR="007F5297" w:rsidRDefault="007F5297" w:rsidP="007F5297">
      <w:pPr>
        <w:rPr>
          <w:lang w:eastAsia="en-GB"/>
        </w:rPr>
      </w:pPr>
      <w:r>
        <w:rPr>
          <w:lang w:eastAsia="en-GB"/>
        </w:rPr>
        <w:t xml:space="preserve">The </w:t>
      </w:r>
      <w:r w:rsidRPr="007F5297">
        <w:rPr>
          <w:rStyle w:val="codeChar"/>
        </w:rPr>
        <w:t>set</w:t>
      </w:r>
      <w:r>
        <w:rPr>
          <w:lang w:eastAsia="en-GB"/>
        </w:rPr>
        <w:t xml:space="preserve"> statement is used to assign a new value to an existing variable. The new value must be of the same type (or a type compatible with) that of the variable.</w:t>
      </w:r>
    </w:p>
    <w:p w14:paraId="47EA24B6" w14:textId="52EF8F2A" w:rsidR="009279C2" w:rsidRPr="007F5297" w:rsidRDefault="009279C2" w:rsidP="007F5297">
      <w:pPr>
        <w:rPr>
          <w:lang w:eastAsia="en-GB"/>
        </w:rPr>
      </w:pPr>
      <w:r>
        <w:rPr>
          <w:lang w:eastAsia="en-GB"/>
        </w:rPr>
        <w:t xml:space="preserve">A set statement may not assign a new value to a parameter – see </w:t>
      </w:r>
      <w:r w:rsidRPr="009279C2">
        <w:rPr>
          <w:rStyle w:val="Link"/>
        </w:rPr>
        <w:fldChar w:fldCharType="begin"/>
      </w:r>
      <w:r w:rsidRPr="009279C2">
        <w:rPr>
          <w:rStyle w:val="Link"/>
        </w:rPr>
        <w:instrText xml:space="preserve"> REF _Ref172641955 \h </w:instrText>
      </w:r>
      <w:r>
        <w:rPr>
          <w:rStyle w:val="Link"/>
        </w:rPr>
        <w:instrText xml:space="preserve"> \* MERGEFORMAT </w:instrText>
      </w:r>
      <w:r w:rsidRPr="009279C2">
        <w:rPr>
          <w:rStyle w:val="Link"/>
        </w:rPr>
      </w:r>
      <w:r w:rsidRPr="009279C2">
        <w:rPr>
          <w:rStyle w:val="Link"/>
        </w:rPr>
        <w:fldChar w:fldCharType="separate"/>
      </w:r>
      <w:r w:rsidR="00FA56BB" w:rsidRPr="00FA56BB">
        <w:rPr>
          <w:rStyle w:val="Link"/>
        </w:rPr>
        <w:t>Parameter passing</w:t>
      </w:r>
      <w:r w:rsidRPr="009279C2">
        <w:rPr>
          <w:rStyle w:val="Link"/>
        </w:rPr>
        <w:fldChar w:fldCharType="end"/>
      </w:r>
      <w:r>
        <w:rPr>
          <w:lang w:eastAsia="en-GB"/>
        </w:rPr>
        <w:t>.</w:t>
      </w:r>
    </w:p>
    <w:p w14:paraId="7E41FB51" w14:textId="77777777" w:rsidR="00A96070" w:rsidRDefault="00A96070" w:rsidP="00A96070">
      <w:pPr>
        <w:pStyle w:val="Heading2"/>
      </w:pPr>
      <w:bookmarkStart w:id="600" w:name="_Toc187241171"/>
      <w:r>
        <w:lastRenderedPageBreak/>
        <w:t>Conditions &amp; selection</w:t>
      </w:r>
      <w:bookmarkEnd w:id="600"/>
    </w:p>
    <w:p w14:paraId="44535001" w14:textId="5B206571" w:rsidR="00A96070" w:rsidRDefault="00A96070" w:rsidP="00A96070">
      <w:pPr>
        <w:pStyle w:val="Heading3"/>
        <w:rPr>
          <w:rFonts w:eastAsia="Times New Roman"/>
          <w:lang w:eastAsia="en-GB"/>
        </w:rPr>
      </w:pPr>
      <w:bookmarkStart w:id="601" w:name="_Ref172626815"/>
      <w:bookmarkStart w:id="602" w:name="_Ref172626989"/>
      <w:bookmarkStart w:id="603" w:name="_Ref172631263"/>
      <w:r>
        <w:rPr>
          <w:rFonts w:eastAsia="Times New Roman"/>
          <w:lang w:eastAsia="en-GB"/>
        </w:rPr>
        <w:t>I</w:t>
      </w:r>
      <w:r w:rsidRPr="00177F2C">
        <w:rPr>
          <w:rFonts w:eastAsia="Times New Roman"/>
          <w:lang w:eastAsia="en-GB"/>
        </w:rPr>
        <w:t>f</w:t>
      </w:r>
      <w:r>
        <w:rPr>
          <w:rFonts w:eastAsia="Times New Roman"/>
          <w:lang w:eastAsia="en-GB"/>
        </w:rPr>
        <w:t xml:space="preserve"> statement</w:t>
      </w:r>
      <w:bookmarkEnd w:id="601"/>
      <w:bookmarkEnd w:id="602"/>
      <w:bookmarkEnd w:id="603"/>
    </w:p>
    <w:p w14:paraId="2B6CDEEC" w14:textId="3111C619" w:rsidR="009F71CB" w:rsidRDefault="009F71CB" w:rsidP="009F71CB">
      <w:pPr>
        <w:rPr>
          <w:lang w:eastAsia="en-GB"/>
        </w:rPr>
      </w:pPr>
      <w:r>
        <w:rPr>
          <w:lang w:eastAsia="en-GB"/>
        </w:rPr>
        <w:t>Example1:</w:t>
      </w:r>
    </w:p>
    <w:p w14:paraId="100C03A8" w14:textId="77777777" w:rsidR="00ED353E" w:rsidRDefault="009F71CB" w:rsidP="009F71CB">
      <w:pPr>
        <w:pStyle w:val="codeBlock"/>
      </w:pPr>
      <w:r>
        <w:t xml:space="preserve">if head is </w:t>
      </w:r>
      <w:proofErr w:type="gramStart"/>
      <w:r>
        <w:t>apple</w:t>
      </w:r>
      <w:proofErr w:type="gramEnd"/>
      <w:r>
        <w:t xml:space="preserve"> then</w:t>
      </w:r>
    </w:p>
    <w:p w14:paraId="05D11505" w14:textId="37F4EAD8" w:rsidR="009F71CB" w:rsidRDefault="009F71CB" w:rsidP="009F71CB">
      <w:pPr>
        <w:pStyle w:val="codeBlock"/>
      </w:pPr>
      <w:r>
        <w:t xml:space="preserve">  call </w:t>
      </w:r>
      <w:proofErr w:type="spellStart"/>
      <w:proofErr w:type="gramStart"/>
      <w:r>
        <w:t>setAppleToRandomPosition</w:t>
      </w:r>
      <w:proofErr w:type="spellEnd"/>
      <w:r>
        <w:t>(</w:t>
      </w:r>
      <w:proofErr w:type="gramEnd"/>
      <w:r>
        <w:t>apple, body)</w:t>
      </w:r>
    </w:p>
    <w:p w14:paraId="4120151E" w14:textId="0767F46D" w:rsidR="009F71CB" w:rsidRDefault="009F71CB" w:rsidP="009F71CB">
      <w:pPr>
        <w:pStyle w:val="codeBlock"/>
      </w:pPr>
      <w:r>
        <w:t>else</w:t>
      </w:r>
    </w:p>
    <w:p w14:paraId="06D6F180" w14:textId="5FF98078" w:rsidR="009F71CB" w:rsidRDefault="009F71CB" w:rsidP="009F71CB">
      <w:pPr>
        <w:pStyle w:val="codeBlock"/>
      </w:pPr>
      <w:r>
        <w:t xml:space="preserve">  call </w:t>
      </w:r>
      <w:proofErr w:type="spellStart"/>
      <w:proofErr w:type="gramStart"/>
      <w:r>
        <w:t>body.removeAt</w:t>
      </w:r>
      <w:proofErr w:type="spellEnd"/>
      <w:proofErr w:type="gramEnd"/>
      <w:r>
        <w:t>(0)</w:t>
      </w:r>
    </w:p>
    <w:p w14:paraId="15C15F1D" w14:textId="19AFF9D7" w:rsidR="009F71CB" w:rsidRDefault="009F71CB" w:rsidP="009F71CB">
      <w:pPr>
        <w:pStyle w:val="codeBlock"/>
      </w:pPr>
      <w:r>
        <w:t>end if</w:t>
      </w:r>
      <w:r>
        <w:br/>
      </w:r>
    </w:p>
    <w:p w14:paraId="3822B54B" w14:textId="4572266F" w:rsidR="009F71CB" w:rsidRDefault="009F71CB" w:rsidP="009F71CB">
      <w:r>
        <w:t>Example 2:</w:t>
      </w:r>
    </w:p>
    <w:p w14:paraId="5536E3E2" w14:textId="6CE49FE2" w:rsidR="009F71CB" w:rsidRDefault="009F71CB" w:rsidP="009F71CB">
      <w:pPr>
        <w:pStyle w:val="codeBlock"/>
      </w:pPr>
      <w:r>
        <w:t xml:space="preserve">if item is </w:t>
      </w:r>
      <w:proofErr w:type="gramStart"/>
      <w:r>
        <w:t>value</w:t>
      </w:r>
      <w:proofErr w:type="gramEnd"/>
      <w:r w:rsidR="005B0736">
        <w:t xml:space="preserve"> </w:t>
      </w:r>
      <w:r>
        <w:t>then</w:t>
      </w:r>
    </w:p>
    <w:p w14:paraId="35D14AD1" w14:textId="57EBD69E" w:rsidR="009F71CB" w:rsidRDefault="009F71CB" w:rsidP="009F71CB">
      <w:pPr>
        <w:pStyle w:val="codeBlock"/>
      </w:pPr>
      <w:r>
        <w:t xml:space="preserve">  set result to true</w:t>
      </w:r>
    </w:p>
    <w:p w14:paraId="392FF51D" w14:textId="46FA2069" w:rsidR="009F71CB" w:rsidRDefault="009F71CB" w:rsidP="009F71CB">
      <w:pPr>
        <w:pStyle w:val="codeBlock"/>
      </w:pPr>
      <w:r>
        <w:t xml:space="preserve">else if </w:t>
      </w:r>
      <w:proofErr w:type="spellStart"/>
      <w:proofErr w:type="gramStart"/>
      <w:r>
        <w:t>item.isBefore</w:t>
      </w:r>
      <w:proofErr w:type="spellEnd"/>
      <w:proofErr w:type="gramEnd"/>
      <w:r>
        <w:t>(value)</w:t>
      </w:r>
      <w:r w:rsidR="005B0736">
        <w:t xml:space="preserve"> then</w:t>
      </w:r>
    </w:p>
    <w:p w14:paraId="7FDB346B" w14:textId="7711D214" w:rsidR="009F71CB" w:rsidRDefault="009F71CB" w:rsidP="009F71CB">
      <w:pPr>
        <w:pStyle w:val="codeBlock"/>
      </w:pPr>
      <w:r>
        <w:t xml:space="preserve">  set result to </w:t>
      </w:r>
      <w:proofErr w:type="spellStart"/>
      <w:r>
        <w:t>binarySearch</w:t>
      </w:r>
      <w:proofErr w:type="spellEnd"/>
      <w:r>
        <w:t>(list</w:t>
      </w:r>
      <w:proofErr w:type="gramStart"/>
      <w:r>
        <w:t>[..</w:t>
      </w:r>
      <w:proofErr w:type="gramEnd"/>
      <w:r>
        <w:t>mid], item)</w:t>
      </w:r>
    </w:p>
    <w:p w14:paraId="1776F9BD" w14:textId="203B3016" w:rsidR="009F71CB" w:rsidRDefault="009F71CB" w:rsidP="009F71CB">
      <w:pPr>
        <w:pStyle w:val="codeBlock"/>
      </w:pPr>
      <w:r>
        <w:t>else</w:t>
      </w:r>
    </w:p>
    <w:p w14:paraId="4A578DB8" w14:textId="25BBDD34" w:rsidR="009F71CB" w:rsidRDefault="009F71CB" w:rsidP="009F71CB">
      <w:pPr>
        <w:pStyle w:val="codeBlock"/>
      </w:pPr>
      <w:r>
        <w:t xml:space="preserve">  set result to </w:t>
      </w:r>
      <w:proofErr w:type="spellStart"/>
      <w:proofErr w:type="gramStart"/>
      <w:r>
        <w:t>binarySearch</w:t>
      </w:r>
      <w:proofErr w:type="spellEnd"/>
      <w:r>
        <w:t>(</w:t>
      </w:r>
      <w:proofErr w:type="gramEnd"/>
      <w:r>
        <w:t>list[mid + 1..], item)</w:t>
      </w:r>
    </w:p>
    <w:p w14:paraId="43B3C265" w14:textId="1BE49F51" w:rsidR="009F71CB" w:rsidRDefault="009F71CB" w:rsidP="009F71CB">
      <w:pPr>
        <w:pStyle w:val="codeBlock"/>
      </w:pPr>
      <w:r>
        <w:t>end if</w:t>
      </w:r>
    </w:p>
    <w:p w14:paraId="4ED7095E" w14:textId="77777777" w:rsidR="009F71CB" w:rsidRDefault="009F71CB" w:rsidP="009F71CB">
      <w:pPr>
        <w:pStyle w:val="codeBlock"/>
      </w:pPr>
    </w:p>
    <w:p w14:paraId="7D389637" w14:textId="330BE175" w:rsidR="009F71CB" w:rsidRDefault="009F71CB" w:rsidP="009F71CB">
      <w:pPr>
        <w:rPr>
          <w:b/>
          <w:bCs/>
        </w:rPr>
      </w:pPr>
      <w:r w:rsidRPr="009F71CB">
        <w:rPr>
          <w:b/>
          <w:bCs/>
        </w:rPr>
        <w:t>Notes:</w:t>
      </w:r>
    </w:p>
    <w:p w14:paraId="1F16251B" w14:textId="615CE65F" w:rsidR="009F71CB" w:rsidRDefault="005B0736">
      <w:pPr>
        <w:pStyle w:val="ListParagraph"/>
        <w:numPr>
          <w:ilvl w:val="0"/>
          <w:numId w:val="51"/>
        </w:numPr>
      </w:pPr>
      <w:r>
        <w:t>T</w:t>
      </w:r>
      <w:r w:rsidR="009F71CB">
        <w:t xml:space="preserve">he </w:t>
      </w:r>
      <w:r w:rsidR="009F71CB" w:rsidRPr="009F71CB">
        <w:rPr>
          <w:rStyle w:val="codeChar"/>
        </w:rPr>
        <w:t>else</w:t>
      </w:r>
      <w:r w:rsidR="009F71CB">
        <w:t xml:space="preserve"> clause is optional</w:t>
      </w:r>
    </w:p>
    <w:p w14:paraId="0ED5587A" w14:textId="399EDEFC" w:rsidR="009F71CB" w:rsidRDefault="009F71CB">
      <w:pPr>
        <w:pStyle w:val="ListParagraph"/>
        <w:numPr>
          <w:ilvl w:val="0"/>
          <w:numId w:val="51"/>
        </w:numPr>
      </w:pPr>
      <w:r>
        <w:t xml:space="preserve">You can add as many </w:t>
      </w:r>
      <w:r w:rsidRPr="009F71CB">
        <w:rPr>
          <w:rStyle w:val="codeChar"/>
        </w:rPr>
        <w:t>else if</w:t>
      </w:r>
      <w:r>
        <w:t xml:space="preserve"> clauses as you wish, but only one</w:t>
      </w:r>
      <w:r w:rsidR="005B0736">
        <w:t xml:space="preserve"> </w:t>
      </w:r>
      <w:r w:rsidR="005B0736">
        <w:rPr>
          <w:i/>
          <w:iCs/>
        </w:rPr>
        <w:t>unconditional</w:t>
      </w:r>
      <w:r>
        <w:t xml:space="preserve"> </w:t>
      </w:r>
      <w:r w:rsidRPr="009F71CB">
        <w:rPr>
          <w:rStyle w:val="codeChar"/>
        </w:rPr>
        <w:t>else</w:t>
      </w:r>
      <w:r>
        <w:t xml:space="preserve"> (which, if present, must </w:t>
      </w:r>
      <w:r w:rsidR="005B0736">
        <w:t>be the last clause</w:t>
      </w:r>
      <w:r>
        <w:t>).</w:t>
      </w:r>
    </w:p>
    <w:p w14:paraId="246E893D" w14:textId="39CFA945" w:rsidR="00236112" w:rsidRDefault="00236112" w:rsidP="00236112">
      <w:pPr>
        <w:pStyle w:val="Heading3"/>
      </w:pPr>
      <w:r>
        <w:t>If expression</w:t>
      </w:r>
    </w:p>
    <w:p w14:paraId="4050CE0C" w14:textId="429582D5" w:rsidR="00236112" w:rsidRDefault="00236112" w:rsidP="00236112">
      <w:pPr>
        <w:rPr>
          <w:rFonts w:eastAsia="Times New Roman"/>
          <w:lang w:eastAsia="en-GB"/>
        </w:rPr>
      </w:pPr>
      <w:r>
        <w:rPr>
          <w:rFonts w:eastAsia="Times New Roman"/>
          <w:lang w:eastAsia="en-GB"/>
        </w:rPr>
        <w:t>Elan also supports the</w:t>
      </w:r>
      <w:ins w:id="604" w:author="BernardUK" w:date="2025-01-05T17:28:00Z">
        <w:r w:rsidR="00574454">
          <w:rPr>
            <w:rFonts w:eastAsia="Times New Roman"/>
            <w:lang w:eastAsia="en-GB"/>
          </w:rPr>
          <w:t xml:space="preserve"> </w:t>
        </w:r>
      </w:ins>
      <w:r w:rsidRPr="00AD12DB">
        <w:rPr>
          <w:rStyle w:val="Link"/>
        </w:rPr>
        <w:fldChar w:fldCharType="begin"/>
      </w:r>
      <w:r w:rsidRPr="00AD12DB">
        <w:rPr>
          <w:rStyle w:val="Link"/>
        </w:rPr>
        <w:instrText xml:space="preserve"> REF _Ref172631373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If expression</w:t>
      </w:r>
      <w:r w:rsidRPr="00AD12DB">
        <w:rPr>
          <w:rStyle w:val="Link"/>
        </w:rPr>
        <w:fldChar w:fldCharType="end"/>
      </w:r>
      <w:r>
        <w:rPr>
          <w:rFonts w:eastAsia="Times New Roman"/>
          <w:lang w:eastAsia="en-GB"/>
        </w:rPr>
        <w:t xml:space="preserve">, which, although often thought of as a </w:t>
      </w:r>
      <w:r w:rsidRPr="00AD12DB">
        <w:rPr>
          <w:rStyle w:val="Link"/>
        </w:rPr>
        <w:fldChar w:fldCharType="begin"/>
      </w:r>
      <w:r w:rsidRPr="00AD12DB">
        <w:rPr>
          <w:rStyle w:val="Link"/>
        </w:rPr>
        <w:instrText xml:space="preserve"> REF _Ref172631421 \h </w:instrText>
      </w:r>
      <w:r>
        <w:rPr>
          <w:rStyle w:val="Link"/>
        </w:rPr>
        <w:instrText xml:space="preserve"> \* MERGEFORMAT </w:instrText>
      </w:r>
      <w:r w:rsidRPr="00AD12DB">
        <w:rPr>
          <w:rStyle w:val="Link"/>
        </w:rPr>
      </w:r>
      <w:r w:rsidRPr="00AD12DB">
        <w:rPr>
          <w:rStyle w:val="Link"/>
        </w:rPr>
        <w:fldChar w:fldCharType="separate"/>
      </w:r>
      <w:r w:rsidRPr="00FA56BB">
        <w:rPr>
          <w:rStyle w:val="Link"/>
        </w:rPr>
        <w:t>Functional programming</w:t>
      </w:r>
      <w:r w:rsidRPr="00AD12DB">
        <w:rPr>
          <w:rStyle w:val="Link"/>
        </w:rPr>
        <w:fldChar w:fldCharType="end"/>
      </w:r>
      <w:r>
        <w:rPr>
          <w:rFonts w:eastAsia="Times New Roman"/>
          <w:lang w:eastAsia="en-GB"/>
        </w:rPr>
        <w:t xml:space="preserve"> technique, may be used within procedural programming also – within any expression.</w:t>
      </w:r>
    </w:p>
    <w:p w14:paraId="2C4DD0D2" w14:textId="77777777" w:rsidR="00236112" w:rsidRPr="00236112" w:rsidRDefault="00236112" w:rsidP="00236112"/>
    <w:p w14:paraId="3B4009C0" w14:textId="77777777" w:rsidR="00BC2B5F" w:rsidRDefault="00BC2B5F">
      <w:pPr>
        <w:rPr>
          <w:rFonts w:eastAsia="Times New Roman" w:cstheme="majorBidi"/>
          <w:b/>
          <w:color w:val="0F4761" w:themeColor="accent1" w:themeShade="BF"/>
          <w:sz w:val="28"/>
          <w:szCs w:val="28"/>
          <w:lang w:eastAsia="en-GB"/>
        </w:rPr>
      </w:pPr>
      <w:bookmarkStart w:id="605" w:name="_Ref172562176"/>
      <w:bookmarkStart w:id="606" w:name="_Ref172626807"/>
      <w:bookmarkStart w:id="607" w:name="_Ref172626813"/>
      <w:bookmarkStart w:id="608" w:name="_Ref172627350"/>
      <w:r>
        <w:rPr>
          <w:rFonts w:eastAsia="Times New Roman"/>
          <w:lang w:eastAsia="en-GB"/>
        </w:rPr>
        <w:br w:type="page"/>
      </w:r>
    </w:p>
    <w:p w14:paraId="70E7A48F" w14:textId="77777777" w:rsidR="00A96070" w:rsidRDefault="00A96070" w:rsidP="00A96070">
      <w:pPr>
        <w:pStyle w:val="Heading2"/>
        <w:rPr>
          <w:rFonts w:eastAsia="Times New Roman"/>
          <w:lang w:eastAsia="en-GB"/>
        </w:rPr>
      </w:pPr>
      <w:bookmarkStart w:id="609" w:name="_Toc187241172"/>
      <w:bookmarkEnd w:id="605"/>
      <w:bookmarkEnd w:id="606"/>
      <w:bookmarkEnd w:id="607"/>
      <w:bookmarkEnd w:id="608"/>
      <w:r>
        <w:rPr>
          <w:rFonts w:eastAsia="Times New Roman"/>
          <w:lang w:eastAsia="en-GB"/>
        </w:rPr>
        <w:lastRenderedPageBreak/>
        <w:t>Loops &amp; iteration</w:t>
      </w:r>
      <w:bookmarkEnd w:id="609"/>
    </w:p>
    <w:p w14:paraId="548AAA3A" w14:textId="77777777" w:rsidR="001D1F32" w:rsidRDefault="001D1F32" w:rsidP="001D1F32">
      <w:pPr>
        <w:pStyle w:val="Heading3"/>
        <w:rPr>
          <w:rFonts w:eastAsia="Times New Roman"/>
          <w:lang w:eastAsia="en-GB"/>
        </w:rPr>
      </w:pPr>
      <w:bookmarkStart w:id="610" w:name="_Ref172626959"/>
      <w:bookmarkStart w:id="611" w:name="_Ref172626966"/>
      <w:bookmarkStart w:id="612" w:name="_Ref172627342"/>
      <w:bookmarkStart w:id="613" w:name="_Ref172627396"/>
      <w:r>
        <w:rPr>
          <w:rFonts w:eastAsia="Times New Roman"/>
          <w:lang w:eastAsia="en-GB"/>
        </w:rPr>
        <w:t>F</w:t>
      </w:r>
      <w:r w:rsidRPr="00177F2C">
        <w:rPr>
          <w:rFonts w:eastAsia="Times New Roman"/>
          <w:lang w:eastAsia="en-GB"/>
        </w:rPr>
        <w:t>or</w:t>
      </w:r>
      <w:r>
        <w:rPr>
          <w:rFonts w:eastAsia="Times New Roman"/>
          <w:lang w:eastAsia="en-GB"/>
        </w:rPr>
        <w:t xml:space="preserve"> loop</w:t>
      </w:r>
      <w:bookmarkEnd w:id="610"/>
      <w:bookmarkEnd w:id="611"/>
      <w:bookmarkEnd w:id="612"/>
      <w:bookmarkEnd w:id="613"/>
    </w:p>
    <w:p w14:paraId="66B143FE" w14:textId="77777777" w:rsidR="001D1F32" w:rsidRDefault="001D1F32" w:rsidP="001D1F32">
      <w:pPr>
        <w:rPr>
          <w:lang w:eastAsia="en-GB"/>
        </w:rPr>
      </w:pPr>
      <w:r>
        <w:rPr>
          <w:rFonts w:eastAsia="Times New Roman"/>
          <w:lang w:eastAsia="en-GB"/>
        </w:rPr>
        <w:t xml:space="preserve">Explanatory video: </w:t>
      </w:r>
      <w:hyperlink r:id="rId30" w:history="1">
        <w:r w:rsidRPr="00AD5FDE">
          <w:rPr>
            <w:rStyle w:val="Hyperlink"/>
            <w:lang w:eastAsia="en-GB"/>
          </w:rPr>
          <w:t>https://www.youtube.com/watch?v=D8HF3386FtI&amp;list=PLhZaBW7EbafOPO4YyuovGI1prCViAeVKM&amp;index=12&amp;pp=gAQBiAQB</w:t>
        </w:r>
      </w:hyperlink>
      <w:r>
        <w:rPr>
          <w:lang w:eastAsia="en-GB"/>
        </w:rPr>
        <w:t xml:space="preserve"> </w:t>
      </w:r>
    </w:p>
    <w:p w14:paraId="0DE5C310" w14:textId="71314871" w:rsidR="005D0DF0" w:rsidRDefault="005D0DF0" w:rsidP="005D0DF0">
      <w:pPr>
        <w:rPr>
          <w:b/>
          <w:bCs/>
          <w:lang w:eastAsia="en-GB"/>
        </w:rPr>
      </w:pPr>
      <w:r w:rsidRPr="005D0DF0">
        <w:rPr>
          <w:b/>
          <w:bCs/>
          <w:lang w:eastAsia="en-GB"/>
        </w:rPr>
        <w:t>Note</w:t>
      </w:r>
      <w:r>
        <w:rPr>
          <w:b/>
          <w:bCs/>
          <w:lang w:eastAsia="en-GB"/>
        </w:rPr>
        <w:t>s</w:t>
      </w:r>
    </w:p>
    <w:p w14:paraId="463BADB7" w14:textId="77777777" w:rsidR="00136BCC" w:rsidRPr="00136BCC" w:rsidRDefault="005D0DF0">
      <w:pPr>
        <w:pStyle w:val="ListParagraph"/>
        <w:numPr>
          <w:ilvl w:val="0"/>
          <w:numId w:val="56"/>
        </w:numPr>
        <w:rPr>
          <w:b/>
          <w:bCs/>
          <w:lang w:eastAsia="en-GB"/>
        </w:rPr>
      </w:pPr>
      <w:r>
        <w:rPr>
          <w:lang w:eastAsia="en-GB"/>
        </w:rPr>
        <w:t>The three defining values (</w:t>
      </w:r>
      <w:r w:rsidRPr="00136BCC">
        <w:rPr>
          <w:rStyle w:val="codeChar"/>
        </w:rPr>
        <w:t>from</w:t>
      </w:r>
      <w:r>
        <w:rPr>
          <w:lang w:eastAsia="en-GB"/>
        </w:rPr>
        <w:t xml:space="preserve">, </w:t>
      </w:r>
      <w:r w:rsidR="00136BCC" w:rsidRPr="00136BCC">
        <w:rPr>
          <w:rStyle w:val="codeChar"/>
        </w:rPr>
        <w:t>to</w:t>
      </w:r>
      <w:r>
        <w:rPr>
          <w:lang w:eastAsia="en-GB"/>
        </w:rPr>
        <w:t xml:space="preserve">, and </w:t>
      </w:r>
      <w:r w:rsidRPr="00136BCC">
        <w:rPr>
          <w:rStyle w:val="codeChar"/>
        </w:rPr>
        <w:t>step</w:t>
      </w:r>
      <w:r>
        <w:rPr>
          <w:lang w:eastAsia="en-GB"/>
        </w:rPr>
        <w:t>) must all be integers – positive or negative.</w:t>
      </w:r>
    </w:p>
    <w:p w14:paraId="354948AF" w14:textId="7A842755" w:rsidR="005D0DF0" w:rsidRPr="00136BCC" w:rsidRDefault="00136BCC">
      <w:pPr>
        <w:pStyle w:val="ListParagraph"/>
        <w:numPr>
          <w:ilvl w:val="0"/>
          <w:numId w:val="56"/>
        </w:numPr>
        <w:rPr>
          <w:b/>
          <w:bCs/>
          <w:lang w:eastAsia="en-GB"/>
        </w:rPr>
      </w:pPr>
      <w:r>
        <w:rPr>
          <w:lang w:eastAsia="en-GB"/>
        </w:rPr>
        <w:t>T</w:t>
      </w:r>
      <w:r w:rsidR="005D0DF0">
        <w:rPr>
          <w:lang w:eastAsia="en-GB"/>
        </w:rPr>
        <w:t xml:space="preserve">hey may be defined by literal integers, variables of integer type, or expressions that evaluate to an integer. </w:t>
      </w:r>
    </w:p>
    <w:p w14:paraId="0919FCE6" w14:textId="14D0DC37" w:rsidR="005D0DF0" w:rsidRPr="00B3079F" w:rsidRDefault="005D0DF0">
      <w:pPr>
        <w:pStyle w:val="ListParagraph"/>
        <w:numPr>
          <w:ilvl w:val="0"/>
          <w:numId w:val="56"/>
        </w:numPr>
        <w:rPr>
          <w:b/>
          <w:bCs/>
          <w:lang w:eastAsia="en-GB"/>
        </w:rPr>
      </w:pPr>
      <w:r>
        <w:rPr>
          <w:lang w:eastAsia="en-GB"/>
        </w:rPr>
        <w:t xml:space="preserve">However, if you require a </w:t>
      </w:r>
      <w:r w:rsidRPr="00136BCC">
        <w:rPr>
          <w:i/>
          <w:iCs/>
          <w:lang w:eastAsia="en-GB"/>
        </w:rPr>
        <w:t>negative</w:t>
      </w:r>
      <w:r>
        <w:rPr>
          <w:lang w:eastAsia="en-GB"/>
        </w:rPr>
        <w:t xml:space="preserve"> step then the literal value, variable, or expression </w:t>
      </w:r>
      <w:r w:rsidRPr="00136BCC">
        <w:rPr>
          <w:i/>
          <w:iCs/>
          <w:lang w:eastAsia="en-GB"/>
        </w:rPr>
        <w:t>must start with a negative sign</w:t>
      </w:r>
      <w:r>
        <w:rPr>
          <w:lang w:eastAsia="en-GB"/>
        </w:rPr>
        <w:t xml:space="preserve"> – as this is needed at compile time to determine the nature of the exit condition. </w:t>
      </w:r>
      <w:r w:rsidR="00B3079F">
        <w:rPr>
          <w:lang w:eastAsia="en-GB"/>
        </w:rPr>
        <w:t xml:space="preserve">So if you have a variable </w:t>
      </w:r>
      <w:r w:rsidR="00B3079F" w:rsidRPr="00136BCC">
        <w:rPr>
          <w:rStyle w:val="codeChar"/>
        </w:rPr>
        <w:t>s</w:t>
      </w:r>
      <w:r w:rsidR="00B3079F">
        <w:rPr>
          <w:lang w:eastAsia="en-GB"/>
        </w:rPr>
        <w:t xml:space="preserve"> that holds a </w:t>
      </w:r>
      <w:r w:rsidR="00B3079F" w:rsidRPr="00136BCC">
        <w:rPr>
          <w:lang w:eastAsia="en-GB"/>
        </w:rPr>
        <w:t>negative</w:t>
      </w:r>
      <w:r w:rsidR="00B3079F">
        <w:rPr>
          <w:lang w:eastAsia="en-GB"/>
        </w:rPr>
        <w:t xml:space="preserve"> value to be used a</w:t>
      </w:r>
      <w:r w:rsidR="00136BCC">
        <w:rPr>
          <w:lang w:eastAsia="en-GB"/>
        </w:rPr>
        <w:t>s</w:t>
      </w:r>
      <w:r w:rsidR="00B3079F">
        <w:rPr>
          <w:lang w:eastAsia="en-GB"/>
        </w:rPr>
        <w:t xml:space="preserve"> the step, the</w:t>
      </w:r>
      <w:r w:rsidR="00136BCC">
        <w:rPr>
          <w:lang w:eastAsia="en-GB"/>
        </w:rPr>
        <w:t>n</w:t>
      </w:r>
      <w:r w:rsidR="00B3079F">
        <w:rPr>
          <w:lang w:eastAsia="en-GB"/>
        </w:rPr>
        <w:t xml:space="preserve"> you will need to write something like the following:</w:t>
      </w:r>
    </w:p>
    <w:p w14:paraId="25EB14D0" w14:textId="1B941122" w:rsidR="00B3079F" w:rsidRPr="00B3079F" w:rsidRDefault="00B3079F" w:rsidP="00B3079F">
      <w:pPr>
        <w:pStyle w:val="codeBlock"/>
      </w:pPr>
      <w:r w:rsidRPr="00B3079F">
        <w:t>variable s set to -3</w:t>
      </w:r>
    </w:p>
    <w:p w14:paraId="3FA16000" w14:textId="0AA47D35" w:rsidR="00B3079F" w:rsidRDefault="00B3079F" w:rsidP="00B3079F">
      <w:pPr>
        <w:pStyle w:val="codeBlock"/>
      </w:pPr>
      <w:r w:rsidRPr="00B3079F">
        <w:t xml:space="preserve">for </w:t>
      </w:r>
      <w:proofErr w:type="spellStart"/>
      <w:r w:rsidRPr="00B3079F">
        <w:t>i</w:t>
      </w:r>
      <w:proofErr w:type="spellEnd"/>
      <w:r w:rsidRPr="00B3079F">
        <w:t xml:space="preserve"> from 100 to 0 step -(-s)</w:t>
      </w:r>
    </w:p>
    <w:p w14:paraId="281623F5" w14:textId="726CF859" w:rsidR="00B3079F" w:rsidRDefault="00B3079F" w:rsidP="00B3079F">
      <w:pPr>
        <w:pStyle w:val="codeBlock"/>
      </w:pPr>
      <w:r>
        <w:t xml:space="preserve">  ...</w:t>
      </w:r>
    </w:p>
    <w:p w14:paraId="4263AA43" w14:textId="7706EAE5" w:rsidR="00B3079F" w:rsidRPr="00B3079F" w:rsidRDefault="00B3079F" w:rsidP="00B3079F">
      <w:pPr>
        <w:pStyle w:val="codeBlock"/>
      </w:pPr>
      <w:r>
        <w:t>end for</w:t>
      </w:r>
    </w:p>
    <w:p w14:paraId="7EAAC4E5" w14:textId="77777777" w:rsidR="001D1F32" w:rsidRDefault="001D1F32" w:rsidP="001D1F32">
      <w:pPr>
        <w:pStyle w:val="Heading3"/>
        <w:rPr>
          <w:rFonts w:eastAsia="Times New Roman"/>
          <w:lang w:eastAsia="en-GB"/>
        </w:rPr>
      </w:pPr>
      <w:bookmarkStart w:id="614" w:name="_Ref172626814"/>
      <w:bookmarkStart w:id="615" w:name="_Ref172627035"/>
      <w:r w:rsidRPr="00177F2C">
        <w:rPr>
          <w:rFonts w:eastAsia="Times New Roman"/>
          <w:lang w:eastAsia="en-GB"/>
        </w:rPr>
        <w:t>Each</w:t>
      </w:r>
      <w:r>
        <w:rPr>
          <w:rFonts w:eastAsia="Times New Roman"/>
          <w:lang w:eastAsia="en-GB"/>
        </w:rPr>
        <w:t xml:space="preserve"> loop</w:t>
      </w:r>
      <w:bookmarkEnd w:id="614"/>
      <w:bookmarkEnd w:id="615"/>
    </w:p>
    <w:p w14:paraId="78507116" w14:textId="513991EE" w:rsidR="001D1F32" w:rsidRPr="00B040A6" w:rsidRDefault="001D1F32" w:rsidP="001D1F32">
      <w:pPr>
        <w:rPr>
          <w:lang w:eastAsia="en-GB"/>
        </w:rPr>
      </w:pPr>
      <w:r>
        <w:rPr>
          <w:rFonts w:eastAsia="Times New Roman"/>
          <w:lang w:eastAsia="en-GB"/>
        </w:rPr>
        <w:t xml:space="preserve">Explanatory video: </w:t>
      </w:r>
      <w:hyperlink r:id="rId31" w:history="1">
        <w:r w:rsidRPr="00AD5FDE">
          <w:rPr>
            <w:rStyle w:val="Hyperlink"/>
            <w:lang w:eastAsia="en-GB"/>
          </w:rPr>
          <w:t>https://www.youtube.com/watch?v=kTMfiH7wXOs&amp;list=PLhZaBW7EbafOPO4YyuovGI1prCViAeVKM&amp;index=14&amp;pp=gAQBiAQB</w:t>
        </w:r>
      </w:hyperlink>
      <w:r>
        <w:rPr>
          <w:lang w:eastAsia="en-GB"/>
        </w:rPr>
        <w:t xml:space="preserve"> </w:t>
      </w:r>
    </w:p>
    <w:p w14:paraId="536C04A4" w14:textId="77777777" w:rsidR="00A96070" w:rsidRDefault="00A96070" w:rsidP="00A96070">
      <w:pPr>
        <w:pStyle w:val="Heading3"/>
        <w:rPr>
          <w:rFonts w:eastAsia="Times New Roman"/>
          <w:lang w:eastAsia="en-GB"/>
        </w:rPr>
      </w:pPr>
      <w:bookmarkStart w:id="616" w:name="_Ref172627488"/>
      <w:r>
        <w:rPr>
          <w:rFonts w:eastAsia="Times New Roman"/>
          <w:lang w:eastAsia="en-GB"/>
        </w:rPr>
        <w:t>W</w:t>
      </w:r>
      <w:r w:rsidRPr="00177F2C">
        <w:rPr>
          <w:rFonts w:eastAsia="Times New Roman"/>
          <w:lang w:eastAsia="en-GB"/>
        </w:rPr>
        <w:t>hil</w:t>
      </w:r>
      <w:r>
        <w:rPr>
          <w:lang w:eastAsia="en-GB"/>
        </w:rPr>
        <w:t xml:space="preserve">e </w:t>
      </w:r>
      <w:r>
        <w:rPr>
          <w:rFonts w:eastAsia="Times New Roman"/>
          <w:lang w:eastAsia="en-GB"/>
        </w:rPr>
        <w:t>loop</w:t>
      </w:r>
      <w:bookmarkEnd w:id="616"/>
    </w:p>
    <w:p w14:paraId="39DFA380" w14:textId="20EFBEF6" w:rsidR="001D1F32" w:rsidRPr="00177F2C" w:rsidRDefault="001D1F32" w:rsidP="001D1F32">
      <w:pPr>
        <w:rPr>
          <w:color w:val="000000"/>
          <w:lang w:eastAsia="en-GB"/>
        </w:rPr>
      </w:pPr>
      <w:r>
        <w:rPr>
          <w:color w:val="000000"/>
          <w:lang w:eastAsia="en-GB"/>
        </w:rPr>
        <w:t xml:space="preserve">Explanatory video: </w:t>
      </w:r>
      <w:hyperlink r:id="rId32" w:history="1">
        <w:r w:rsidRPr="00AD5FDE">
          <w:rPr>
            <w:rStyle w:val="Hyperlink"/>
            <w:lang w:eastAsia="en-GB"/>
          </w:rPr>
          <w:t>https://www.youtube.com/watch?v=Uwp_7Eh2P88&amp;list=PLhZaBW7EbafOPO4YyuovGI1prCViAeVKM&amp;index=15&amp;pp=gAQBiAQB</w:t>
        </w:r>
      </w:hyperlink>
      <w:r>
        <w:rPr>
          <w:color w:val="000000"/>
          <w:lang w:eastAsia="en-GB"/>
        </w:rPr>
        <w:t xml:space="preserve"> </w:t>
      </w:r>
    </w:p>
    <w:p w14:paraId="1CAEF036" w14:textId="6451DEEB" w:rsidR="00A96070" w:rsidRDefault="00A96070" w:rsidP="00A96070">
      <w:pPr>
        <w:pStyle w:val="Heading3"/>
        <w:rPr>
          <w:rFonts w:eastAsia="Times New Roman"/>
          <w:lang w:eastAsia="en-GB"/>
        </w:rPr>
      </w:pPr>
      <w:bookmarkStart w:id="617" w:name="_Ref172627317"/>
      <w:r>
        <w:rPr>
          <w:rFonts w:eastAsia="Times New Roman"/>
          <w:lang w:eastAsia="en-GB"/>
        </w:rPr>
        <w:t>R</w:t>
      </w:r>
      <w:r w:rsidRPr="00177F2C">
        <w:rPr>
          <w:rFonts w:eastAsia="Times New Roman"/>
          <w:lang w:eastAsia="en-GB"/>
        </w:rPr>
        <w:t>epeat</w:t>
      </w:r>
      <w:r>
        <w:rPr>
          <w:rFonts w:eastAsia="Times New Roman"/>
          <w:lang w:eastAsia="en-GB"/>
        </w:rPr>
        <w:t xml:space="preserve"> loop</w:t>
      </w:r>
      <w:bookmarkEnd w:id="617"/>
    </w:p>
    <w:p w14:paraId="777D9234" w14:textId="24279E0C" w:rsidR="001D1F32" w:rsidRPr="00A96070" w:rsidRDefault="001D1F32" w:rsidP="001D1F32">
      <w:pPr>
        <w:rPr>
          <w:rFonts w:eastAsia="Times New Roman"/>
          <w:lang w:eastAsia="en-GB"/>
        </w:rPr>
      </w:pPr>
      <w:r>
        <w:rPr>
          <w:color w:val="000000"/>
          <w:lang w:eastAsia="en-GB"/>
        </w:rPr>
        <w:t>Explanatory video:</w:t>
      </w:r>
      <w:ins w:id="618" w:author="BernardUK" w:date="2025-01-05T17:37:00Z">
        <w:r w:rsidR="00574454">
          <w:rPr>
            <w:color w:val="000000"/>
            <w:lang w:eastAsia="en-GB"/>
          </w:rPr>
          <w:t xml:space="preserve"> </w:t>
        </w:r>
      </w:ins>
      <w:hyperlink r:id="rId33" w:history="1">
        <w:r w:rsidRPr="00AD5FDE">
          <w:rPr>
            <w:rStyle w:val="Hyperlink"/>
            <w:rFonts w:eastAsia="Times New Roman"/>
            <w:lang w:eastAsia="en-GB"/>
          </w:rPr>
          <w:t>https://www.youtube.com/watch?v=b-kD417YopM&amp;list=PLhZaBW7EbafOPO4YyuovGI1prCViAeVKM&amp;index=16&amp;pp=gAQBiAQB</w:t>
        </w:r>
      </w:hyperlink>
      <w:r>
        <w:rPr>
          <w:rFonts w:eastAsia="Times New Roman"/>
          <w:lang w:eastAsia="en-GB"/>
        </w:rPr>
        <w:t xml:space="preserve"> </w:t>
      </w:r>
    </w:p>
    <w:p w14:paraId="537E198E" w14:textId="15FD8AB1" w:rsidR="00D00A28" w:rsidRDefault="00C54A81" w:rsidP="008D15CB">
      <w:pPr>
        <w:pStyle w:val="Heading2"/>
      </w:pPr>
      <w:bookmarkStart w:id="619" w:name="_Ref172626358"/>
      <w:bookmarkStart w:id="620" w:name="_Ref185176158"/>
      <w:bookmarkStart w:id="621" w:name="_Ref185176656"/>
      <w:bookmarkStart w:id="622" w:name="_Toc187241173"/>
      <w:r>
        <w:lastRenderedPageBreak/>
        <w:t>Function and p</w:t>
      </w:r>
      <w:r w:rsidR="00D00A28">
        <w:t>rocedure</w:t>
      </w:r>
      <w:bookmarkEnd w:id="594"/>
      <w:bookmarkEnd w:id="619"/>
      <w:r>
        <w:t>s</w:t>
      </w:r>
      <w:bookmarkEnd w:id="620"/>
      <w:bookmarkEnd w:id="621"/>
      <w:bookmarkEnd w:id="622"/>
    </w:p>
    <w:p w14:paraId="54FFC725" w14:textId="0A2E5C9A" w:rsidR="00D00A28" w:rsidRDefault="00D00A28" w:rsidP="008D15CB">
      <w:r>
        <w:t xml:space="preserve">The main routine may delegate work to one or more </w:t>
      </w:r>
      <w:r w:rsidR="00C54A81">
        <w:t>functions or procedures</w:t>
      </w:r>
    </w:p>
    <w:p w14:paraId="4249AC62" w14:textId="77777777" w:rsidR="00C54A81" w:rsidRDefault="00C54A81" w:rsidP="00C54A81">
      <w:pPr>
        <w:pStyle w:val="Heading3"/>
      </w:pPr>
      <w:bookmarkStart w:id="623" w:name="_Ref181789838"/>
      <w:r>
        <w:t>Function</w:t>
      </w:r>
      <w:bookmarkEnd w:id="623"/>
    </w:p>
    <w:p w14:paraId="0BC5C14F" w14:textId="3DFC893C" w:rsidR="00C54A81" w:rsidRPr="00E15681" w:rsidRDefault="00C54A81">
      <w:pPr>
        <w:pStyle w:val="ListParagraph"/>
        <w:numPr>
          <w:ilvl w:val="0"/>
          <w:numId w:val="21"/>
        </w:numPr>
      </w:pPr>
      <w:r w:rsidRPr="00E74B9C">
        <w:rPr>
          <w:rStyle w:val="Link"/>
        </w:rPr>
        <w:fldChar w:fldCharType="begin"/>
      </w:r>
      <w:r w:rsidRPr="00E74B9C">
        <w:rPr>
          <w:rStyle w:val="Link"/>
        </w:rPr>
        <w:instrText xml:space="preserve"> REF _Ref172554993 \h </w:instrText>
      </w:r>
      <w:r>
        <w:rPr>
          <w:rStyle w:val="Link"/>
        </w:rPr>
        <w:instrText xml:space="preserve"> \* MERGEFORMAT </w:instrText>
      </w:r>
      <w:r w:rsidRPr="00E74B9C">
        <w:rPr>
          <w:rStyle w:val="Link"/>
        </w:rPr>
      </w:r>
      <w:r w:rsidRPr="00E74B9C">
        <w:rPr>
          <w:rStyle w:val="Link"/>
        </w:rPr>
        <w:fldChar w:fldCharType="separate"/>
      </w:r>
      <w:r w:rsidR="00FA56BB">
        <w:t>Parameter passing</w:t>
      </w:r>
      <w:r w:rsidRPr="00E74B9C">
        <w:rPr>
          <w:rStyle w:val="Link"/>
        </w:rPr>
        <w:fldChar w:fldCharType="end"/>
      </w:r>
      <w:r w:rsidRPr="00E74B9C">
        <w:rPr>
          <w:rStyle w:val="Link"/>
        </w:rPr>
        <w:t>)</w:t>
      </w:r>
      <w:r w:rsidRPr="00E74B9C">
        <w:t>.</w:t>
      </w:r>
    </w:p>
    <w:p w14:paraId="66026CBF" w14:textId="77777777" w:rsidR="00C54A81" w:rsidRPr="00C54A81" w:rsidRDefault="00C54A81" w:rsidP="00C54A81"/>
    <w:p w14:paraId="39937408" w14:textId="2F073359" w:rsidR="00D00A28" w:rsidRDefault="00C54A81" w:rsidP="00C54A81">
      <w:pPr>
        <w:pStyle w:val="Heading3"/>
      </w:pPr>
      <w:r>
        <w:t>Procedure</w:t>
      </w:r>
    </w:p>
    <w:p w14:paraId="27A73AEC" w14:textId="4AD478F9" w:rsidR="00D00A28" w:rsidRDefault="00BD7B03" w:rsidP="008D15CB">
      <w:r>
        <w:t xml:space="preserve">Like a function, a procedure </w:t>
      </w:r>
      <w:r w:rsidR="00DC2044">
        <w:t xml:space="preserve">is a named piece of behaviour that </w:t>
      </w:r>
      <w:r w:rsidR="00D00A28">
        <w:t>may define parameters</w:t>
      </w:r>
      <w:r>
        <w:t>; unlike a function, a procedure does not return a value</w:t>
      </w:r>
      <w:r w:rsidR="00D00A28">
        <w:t>. However, unlike a function, a procedure can have ‘side effects’</w:t>
      </w:r>
      <w:ins w:id="624" w:author="BernardUK" w:date="2025-01-05T17:28:00Z">
        <w:r w:rsidR="00574454">
          <w:t xml:space="preserve"> </w:t>
        </w:r>
      </w:ins>
      <w:r w:rsidR="00D00A28">
        <w:t xml:space="preserve">- indeed it </w:t>
      </w:r>
      <w:r w:rsidR="00D00A28" w:rsidRPr="00DC2044">
        <w:rPr>
          <w:i/>
          <w:iCs/>
        </w:rPr>
        <w:t>must</w:t>
      </w:r>
      <w:r w:rsidR="00D00A28">
        <w:t xml:space="preserve"> have side-effects otherwise there would be no point in calling it! For this reason the statements within a procedure can:</w:t>
      </w:r>
    </w:p>
    <w:p w14:paraId="558C3D82"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print</w:t>
      </w:r>
      <w:r>
        <w:t xml:space="preserve"> statements (or methods).</w:t>
      </w:r>
    </w:p>
    <w:p w14:paraId="002092E6" w14:textId="77777777" w:rsidR="00D00A28" w:rsidRDefault="00D00A28">
      <w:pPr>
        <w:pStyle w:val="ListParagraph"/>
        <w:numPr>
          <w:ilvl w:val="0"/>
          <w:numId w:val="21"/>
        </w:numPr>
      </w:pPr>
      <w:r w:rsidRPr="00E74B9C">
        <w:t>include</w:t>
      </w:r>
      <w:r>
        <w:rPr>
          <w:rStyle w:val="codeChar"/>
        </w:rPr>
        <w:t xml:space="preserve"> </w:t>
      </w:r>
      <w:r w:rsidRPr="00E74B9C">
        <w:rPr>
          <w:rStyle w:val="codeChar"/>
        </w:rPr>
        <w:t>input</w:t>
      </w:r>
      <w:r>
        <w:t xml:space="preserve"> methods or other ‘system’ methods (such as random number generation).</w:t>
      </w:r>
    </w:p>
    <w:p w14:paraId="7CB03FE4" w14:textId="77777777" w:rsidR="00D00A28" w:rsidRDefault="00D00A28">
      <w:pPr>
        <w:pStyle w:val="ListParagraph"/>
        <w:numPr>
          <w:ilvl w:val="0"/>
          <w:numId w:val="21"/>
        </w:numPr>
      </w:pPr>
      <w:r>
        <w:rPr>
          <w:rStyle w:val="codeChar"/>
        </w:rPr>
        <w:t xml:space="preserve">call </w:t>
      </w:r>
      <w:r w:rsidRPr="00E74B9C">
        <w:t>other procedures (or itself if ‘recursion’ is required).</w:t>
      </w:r>
    </w:p>
    <w:p w14:paraId="022F20C4" w14:textId="49D93A6D" w:rsidR="00D00A28" w:rsidRDefault="004E77E0">
      <w:pPr>
        <w:pStyle w:val="ListParagraph"/>
        <w:numPr>
          <w:ilvl w:val="0"/>
          <w:numId w:val="21"/>
        </w:numPr>
      </w:pPr>
      <w:r>
        <w:t xml:space="preserve">Re-assign </w:t>
      </w:r>
      <w:r w:rsidR="00D00A28" w:rsidRPr="00E74B9C">
        <w:t>a parameter</w:t>
      </w:r>
      <w:r w:rsidR="00BD7B03">
        <w:t xml:space="preserve">, </w:t>
      </w:r>
      <w:proofErr w:type="gramStart"/>
      <w:r w:rsidR="00BD7B03">
        <w:t>provided that</w:t>
      </w:r>
      <w:proofErr w:type="gramEnd"/>
      <w:r w:rsidR="00BD7B03">
        <w:t xml:space="preserve"> parameter definition is preceded by the keyword </w:t>
      </w:r>
      <w:r w:rsidR="00BD7B03" w:rsidRPr="00BD7B03">
        <w:rPr>
          <w:rStyle w:val="codeChar"/>
        </w:rPr>
        <w:t>out</w:t>
      </w:r>
      <w:r w:rsidR="00D00A28" w:rsidRPr="00E74B9C">
        <w:t xml:space="preserve"> </w:t>
      </w:r>
      <w:r w:rsidR="00D00A28">
        <w:t>Example:</w:t>
      </w:r>
    </w:p>
    <w:p w14:paraId="1AB5A3A3" w14:textId="2D519E74" w:rsidR="00D00A28" w:rsidRDefault="00D00A28" w:rsidP="00EB1BD9">
      <w:pPr>
        <w:pStyle w:val="codeBlock"/>
      </w:pPr>
      <w:r>
        <w:t xml:space="preserve">procedure </w:t>
      </w:r>
      <w:proofErr w:type="spellStart"/>
      <w:proofErr w:type="gramStart"/>
      <w:r>
        <w:t>inPlaceRippleSort</w:t>
      </w:r>
      <w:proofErr w:type="spellEnd"/>
      <w:r>
        <w:t>(</w:t>
      </w:r>
      <w:proofErr w:type="gramEnd"/>
      <w:r w:rsidR="00BD7B03">
        <w:t xml:space="preserve">out </w:t>
      </w:r>
      <w:r>
        <w:t xml:space="preserve">list as </w:t>
      </w:r>
      <w:r w:rsidR="00EB1BD9">
        <w:t>Array&lt;of Int&gt;)</w:t>
      </w:r>
    </w:p>
    <w:p w14:paraId="455360FB" w14:textId="74B218C4" w:rsidR="00D00A28" w:rsidRDefault="00D00A28" w:rsidP="008D15CB">
      <w:pPr>
        <w:pStyle w:val="codeBlock"/>
      </w:pPr>
      <w:r>
        <w:t xml:space="preserve">  </w:t>
      </w:r>
      <w:r w:rsidR="004348F7">
        <w:t xml:space="preserve">variable </w:t>
      </w:r>
      <w:proofErr w:type="spellStart"/>
      <w:r>
        <w:t>lastComp</w:t>
      </w:r>
      <w:proofErr w:type="spellEnd"/>
      <w:r>
        <w:t xml:space="preserve"> set to </w:t>
      </w:r>
      <w:proofErr w:type="spellStart"/>
      <w:proofErr w:type="gramStart"/>
      <w:r>
        <w:t>list.length</w:t>
      </w:r>
      <w:proofErr w:type="spellEnd"/>
      <w:proofErr w:type="gramEnd"/>
      <w:r>
        <w:t>() - 2</w:t>
      </w:r>
    </w:p>
    <w:p w14:paraId="2ABC62F0" w14:textId="77777777" w:rsidR="00D00A28" w:rsidRDefault="00D00A28" w:rsidP="008D15CB">
      <w:pPr>
        <w:pStyle w:val="codeBlock"/>
      </w:pPr>
      <w:r>
        <w:t xml:space="preserve">  repeat</w:t>
      </w:r>
    </w:p>
    <w:p w14:paraId="182C5E4B" w14:textId="77777777" w:rsidR="00D00A28" w:rsidRDefault="00D00A28" w:rsidP="008D15CB">
      <w:pPr>
        <w:pStyle w:val="codeBlock"/>
      </w:pPr>
      <w:r>
        <w:t xml:space="preserve">    set changes to false</w:t>
      </w:r>
    </w:p>
    <w:p w14:paraId="792A1332" w14:textId="77777777" w:rsidR="00D00A28" w:rsidRDefault="00D00A28" w:rsidP="008D15CB">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CC08857" w14:textId="565F94FA" w:rsidR="00D00A28" w:rsidRDefault="00D00A28" w:rsidP="008D15CB">
      <w:pPr>
        <w:pStyle w:val="codeBlock"/>
      </w:pPr>
      <w:r>
        <w:t xml:space="preserve">      if list[</w:t>
      </w:r>
      <w:proofErr w:type="spellStart"/>
      <w:r>
        <w:t>i</w:t>
      </w:r>
      <w:proofErr w:type="spellEnd"/>
      <w:r>
        <w:t xml:space="preserve">] &gt; </w:t>
      </w:r>
      <w:proofErr w:type="gramStart"/>
      <w:r>
        <w:t>list[</w:t>
      </w:r>
      <w:proofErr w:type="spellStart"/>
      <w:proofErr w:type="gramEnd"/>
      <w:r>
        <w:t>i</w:t>
      </w:r>
      <w:proofErr w:type="spellEnd"/>
      <w:r>
        <w:t xml:space="preserve"> + 1] then</w:t>
      </w:r>
    </w:p>
    <w:p w14:paraId="613B5B8D" w14:textId="43799399" w:rsidR="00D00A28" w:rsidRDefault="00D00A28" w:rsidP="00ED353E">
      <w:pPr>
        <w:pStyle w:val="codeBlock"/>
      </w:pPr>
      <w:r>
        <w:t xml:space="preserve">        </w:t>
      </w:r>
      <w:r w:rsidR="004348F7">
        <w:t xml:space="preserve">variable </w:t>
      </w:r>
      <w:r>
        <w:t>temp set to list[</w:t>
      </w:r>
      <w:proofErr w:type="spellStart"/>
      <w:r>
        <w:t>i</w:t>
      </w:r>
      <w:proofErr w:type="spellEnd"/>
      <w:r>
        <w:t>]</w:t>
      </w:r>
    </w:p>
    <w:p w14:paraId="3D342A48" w14:textId="3087AC90" w:rsidR="00D00A28" w:rsidRDefault="00D00A28" w:rsidP="00ED353E">
      <w:pPr>
        <w:pStyle w:val="codeBlock"/>
      </w:pPr>
      <w:r>
        <w:t xml:space="preserve">        set list[</w:t>
      </w:r>
      <w:proofErr w:type="spellStart"/>
      <w:r>
        <w:t>i</w:t>
      </w:r>
      <w:proofErr w:type="spellEnd"/>
      <w:r>
        <w:t xml:space="preserve">] to </w:t>
      </w:r>
      <w:proofErr w:type="gramStart"/>
      <w:r>
        <w:t>list[</w:t>
      </w:r>
      <w:proofErr w:type="spellStart"/>
      <w:proofErr w:type="gramEnd"/>
      <w:r>
        <w:t>i</w:t>
      </w:r>
      <w:proofErr w:type="spellEnd"/>
      <w:r>
        <w:t xml:space="preserve"> + 1]</w:t>
      </w:r>
    </w:p>
    <w:p w14:paraId="1546E1E1" w14:textId="27EF93EF" w:rsidR="00D00A28" w:rsidRDefault="00D00A28" w:rsidP="00ED353E">
      <w:pPr>
        <w:pStyle w:val="codeBlock"/>
      </w:pPr>
      <w:r>
        <w:t xml:space="preserve">        set </w:t>
      </w:r>
      <w:proofErr w:type="gramStart"/>
      <w:r>
        <w:t>list[</w:t>
      </w:r>
      <w:proofErr w:type="spellStart"/>
      <w:proofErr w:type="gramEnd"/>
      <w:r>
        <w:t>i</w:t>
      </w:r>
      <w:proofErr w:type="spellEnd"/>
      <w:r>
        <w:t xml:space="preserve"> + 1] to temp</w:t>
      </w:r>
    </w:p>
    <w:p w14:paraId="5B54206C" w14:textId="189B2782" w:rsidR="00D00A28" w:rsidRDefault="00D00A28" w:rsidP="00ED353E">
      <w:pPr>
        <w:pStyle w:val="codeBlock"/>
      </w:pPr>
      <w:r>
        <w:t xml:space="preserve">        set changes to true</w:t>
      </w:r>
    </w:p>
    <w:p w14:paraId="456CA51A" w14:textId="77777777" w:rsidR="00D00A28" w:rsidRDefault="00D00A28" w:rsidP="008D15CB">
      <w:pPr>
        <w:pStyle w:val="codeBlock"/>
      </w:pPr>
      <w:r>
        <w:t xml:space="preserve">      end if</w:t>
      </w:r>
    </w:p>
    <w:p w14:paraId="7406B66D" w14:textId="77777777" w:rsidR="00D00A28" w:rsidRDefault="00D00A28" w:rsidP="008D15CB">
      <w:pPr>
        <w:pStyle w:val="codeBlock"/>
      </w:pPr>
      <w:r>
        <w:t xml:space="preserve">    end for</w:t>
      </w:r>
    </w:p>
    <w:p w14:paraId="40916796" w14:textId="77777777" w:rsidR="00D00A28" w:rsidRDefault="00D00A28" w:rsidP="008D15CB">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53FC63A" w14:textId="77777777" w:rsidR="00D00A28" w:rsidRDefault="00D00A28" w:rsidP="008D15CB">
      <w:pPr>
        <w:pStyle w:val="codeBlock"/>
      </w:pPr>
      <w:r>
        <w:t xml:space="preserve">  end repeat when not changes</w:t>
      </w:r>
    </w:p>
    <w:p w14:paraId="1AA465A8" w14:textId="77777777" w:rsidR="00D00A28" w:rsidRDefault="00D00A28" w:rsidP="008D15CB">
      <w:pPr>
        <w:pStyle w:val="codeBlock"/>
      </w:pPr>
      <w:r>
        <w:t>end procedure</w:t>
      </w:r>
    </w:p>
    <w:p w14:paraId="2FDC958E" w14:textId="77777777" w:rsidR="00D00A28" w:rsidRDefault="00D00A28" w:rsidP="008D15CB"/>
    <w:p w14:paraId="3C6232EA" w14:textId="77777777" w:rsidR="00D00A28" w:rsidRDefault="00D00A28" w:rsidP="008D15CB">
      <w:r>
        <w:t xml:space="preserve">Procedures are used within a </w:t>
      </w:r>
      <w:r w:rsidRPr="00E74B9C">
        <w:rPr>
          <w:rStyle w:val="codeChar"/>
        </w:rPr>
        <w:t>call</w:t>
      </w:r>
      <w:r>
        <w:t xml:space="preserve"> statement, for example:</w:t>
      </w:r>
    </w:p>
    <w:p w14:paraId="1E481C0B" w14:textId="77777777" w:rsidR="00D00A28" w:rsidRDefault="00D00A28" w:rsidP="008D15CB">
      <w:pPr>
        <w:pStyle w:val="codeBlock"/>
      </w:pPr>
      <w:r>
        <w:t>main</w:t>
      </w:r>
    </w:p>
    <w:p w14:paraId="4F688E17" w14:textId="66A1CC29" w:rsidR="00D00A28" w:rsidRDefault="00D00A28" w:rsidP="008D15CB">
      <w:pPr>
        <w:pStyle w:val="codeBlock"/>
      </w:pPr>
      <w:r>
        <w:t xml:space="preserve">  </w:t>
      </w:r>
      <w:r w:rsidR="004348F7">
        <w:t xml:space="preserve">variable </w:t>
      </w:r>
      <w:r>
        <w:t>li set to [3, 6, 1, 0, 99, 4, 67]</w:t>
      </w:r>
    </w:p>
    <w:p w14:paraId="791FD5C1" w14:textId="77777777" w:rsidR="00D00A28" w:rsidRDefault="00D00A28" w:rsidP="008D15CB">
      <w:pPr>
        <w:pStyle w:val="codeBlock"/>
      </w:pPr>
      <w:r>
        <w:t xml:space="preserve">  call </w:t>
      </w:r>
      <w:proofErr w:type="spellStart"/>
      <w:r>
        <w:t>inPlaceRippleSort</w:t>
      </w:r>
      <w:proofErr w:type="spellEnd"/>
      <w:r>
        <w:t>(li)</w:t>
      </w:r>
    </w:p>
    <w:p w14:paraId="55583F4E" w14:textId="77777777" w:rsidR="00D00A28" w:rsidRDefault="00D00A28" w:rsidP="008D15CB">
      <w:pPr>
        <w:pStyle w:val="codeBlock"/>
      </w:pPr>
      <w:r>
        <w:t xml:space="preserve">  print li</w:t>
      </w:r>
    </w:p>
    <w:p w14:paraId="35816648" w14:textId="77777777" w:rsidR="00D00A28" w:rsidRDefault="00D00A28" w:rsidP="008D15CB">
      <w:pPr>
        <w:pStyle w:val="codeBlock"/>
      </w:pPr>
      <w:r>
        <w:t>end main</w:t>
      </w:r>
    </w:p>
    <w:p w14:paraId="403DB4EB" w14:textId="77777777" w:rsidR="00D00A28" w:rsidRDefault="00D00A28" w:rsidP="008D15CB"/>
    <w:p w14:paraId="1A527044" w14:textId="77777777" w:rsidR="00D00A28" w:rsidRDefault="00D00A28" w:rsidP="008D15CB">
      <w:r w:rsidRPr="003D19EF">
        <w:rPr>
          <w:b/>
          <w:bCs/>
        </w:rPr>
        <w:t>Notes</w:t>
      </w:r>
      <w:r>
        <w:t>:</w:t>
      </w:r>
    </w:p>
    <w:p w14:paraId="67A9B2D3" w14:textId="44AFE94F" w:rsidR="00D00A28" w:rsidRDefault="00D00A28">
      <w:pPr>
        <w:pStyle w:val="ListParagraph"/>
        <w:numPr>
          <w:ilvl w:val="0"/>
          <w:numId w:val="20"/>
        </w:numPr>
      </w:pPr>
      <w:r>
        <w:t xml:space="preserve">Parameters for a procedure are defined </w:t>
      </w:r>
      <w:proofErr w:type="gramStart"/>
      <w:r>
        <w:t>exactly the same</w:t>
      </w:r>
      <w:proofErr w:type="gramEnd"/>
      <w:r>
        <w:t xml:space="preserve"> way as for a function</w:t>
      </w:r>
      <w:r w:rsidR="00DC2044">
        <w:t xml:space="preserve"> – each parameter definition taking the form &lt;name&gt; as &lt;Type&gt; - for example </w:t>
      </w:r>
      <w:r w:rsidR="00DC2044" w:rsidRPr="00DC2044">
        <w:rPr>
          <w:rStyle w:val="codeChar"/>
        </w:rPr>
        <w:t>age as Int</w:t>
      </w:r>
    </w:p>
    <w:p w14:paraId="5A15B6D8" w14:textId="77777777" w:rsidR="00DC2044" w:rsidRDefault="00DC2044" w:rsidP="00DC2044">
      <w:pPr>
        <w:pStyle w:val="Heading3"/>
      </w:pPr>
      <w:bookmarkStart w:id="625" w:name="_Ref172554993"/>
      <w:bookmarkStart w:id="626" w:name="_Ref172641147"/>
      <w:bookmarkStart w:id="627" w:name="_Ref172641955"/>
      <w:r>
        <w:lastRenderedPageBreak/>
        <w:t>Parameter passing</w:t>
      </w:r>
      <w:bookmarkEnd w:id="625"/>
      <w:bookmarkEnd w:id="626"/>
      <w:bookmarkEnd w:id="627"/>
    </w:p>
    <w:p w14:paraId="370ED062" w14:textId="186EF6F7" w:rsidR="004E77E0" w:rsidRDefault="00DC2044" w:rsidP="00DC2044">
      <w:r>
        <w:t>The arguments provided to a method (function or procedure) are passed ‘by value’ and not ‘by reference’.</w:t>
      </w:r>
      <w:r w:rsidR="004E77E0">
        <w:t xml:space="preserve"> If you wish to be able to </w:t>
      </w:r>
      <w:r w:rsidR="004E77E0" w:rsidRPr="004E77E0">
        <w:rPr>
          <w:i/>
          <w:iCs/>
        </w:rPr>
        <w:t>re-assign</w:t>
      </w:r>
      <w:r w:rsidR="004E77E0">
        <w:t xml:space="preserve"> the value associated with a parameter, such that that change would be visible to the code that calls the procedure, then you can precede the parameter definition with the </w:t>
      </w:r>
      <w:r w:rsidR="004E77E0" w:rsidRPr="004E77E0">
        <w:rPr>
          <w:rStyle w:val="codeChar"/>
        </w:rPr>
        <w:t>out</w:t>
      </w:r>
      <w:r w:rsidR="004E77E0">
        <w:t xml:space="preserve"> keyword. This is useful when you are passing in, say, an Int that refers to an index, and you want the procedure to update which index number it is pointing to.</w:t>
      </w:r>
    </w:p>
    <w:p w14:paraId="0E145137" w14:textId="31488A4F" w:rsidR="00DC2044" w:rsidRDefault="004E77E0" w:rsidP="00DC2044">
      <w:r>
        <w:t xml:space="preserve"> Note, however, that </w:t>
      </w:r>
      <w:r w:rsidRPr="004E77E0">
        <w:rPr>
          <w:i/>
          <w:iCs/>
        </w:rPr>
        <w:t>mutating</w:t>
      </w:r>
      <w:r>
        <w:t xml:space="preserve"> an instance of a reference type held in a variable is not the same thing as re-assigning the variable to a different instance.</w:t>
      </w:r>
      <w:ins w:id="628" w:author="BernardUK" w:date="2025-01-05T17:28:00Z">
        <w:r w:rsidR="00574454">
          <w:t xml:space="preserve"> </w:t>
        </w:r>
      </w:ins>
      <w:r>
        <w:t>The first changes the contents of the thing, the second changes the thing for another thing!</w:t>
      </w:r>
    </w:p>
    <w:p w14:paraId="3C7C6F2A" w14:textId="66C0CD46" w:rsidR="00DC2044" w:rsidRDefault="004E77E0" w:rsidP="00DC2044">
      <w:r>
        <w:t>Therefore,</w:t>
      </w:r>
      <w:r w:rsidR="00DC2044">
        <w:t xml:space="preserve"> </w:t>
      </w:r>
      <w:r w:rsidR="00DC2044" w:rsidRPr="00B3356F">
        <w:rPr>
          <w:i/>
          <w:iCs/>
        </w:rPr>
        <w:t>if</w:t>
      </w:r>
      <w:del w:id="629" w:author="BernardUK" w:date="2025-01-05T14:25:00Z">
        <w:r w:rsidR="00DC2044" w:rsidDel="00DB3483">
          <w:delText>…</w:delText>
        </w:r>
      </w:del>
    </w:p>
    <w:p w14:paraId="0CC18357" w14:textId="77C868E6" w:rsidR="00DC2044" w:rsidRPr="00B3356F" w:rsidRDefault="00DC2044">
      <w:pPr>
        <w:pStyle w:val="ListParagraph"/>
        <w:numPr>
          <w:ilvl w:val="0"/>
          <w:numId w:val="18"/>
        </w:numPr>
        <w:rPr>
          <w:i/>
          <w:iCs/>
        </w:rPr>
      </w:pPr>
      <w:r>
        <w:t xml:space="preserve">the method is a </w:t>
      </w:r>
      <w:r w:rsidRPr="007D7D28">
        <w:rPr>
          <w:rStyle w:val="codeChar"/>
        </w:rPr>
        <w:t>procedure</w:t>
      </w:r>
      <w:ins w:id="630" w:author="BernardUK" w:date="2025-01-05T17:28:00Z">
        <w:r w:rsidR="00574454">
          <w:t xml:space="preserve"> </w:t>
        </w:r>
      </w:ins>
      <w:r>
        <w:t>AND</w:t>
      </w:r>
    </w:p>
    <w:p w14:paraId="76D8555A" w14:textId="25468EE7" w:rsidR="00DC2044" w:rsidRPr="00B3356F" w:rsidRDefault="00DC2044">
      <w:pPr>
        <w:pStyle w:val="ListParagraph"/>
        <w:numPr>
          <w:ilvl w:val="0"/>
          <w:numId w:val="18"/>
        </w:numPr>
        <w:rPr>
          <w:i/>
          <w:iCs/>
        </w:rPr>
      </w:pPr>
      <w:r>
        <w:t>the type of the argument is a ‘reference type’</w:t>
      </w:r>
      <w:ins w:id="631" w:author="BernardUK" w:date="2025-01-05T17:28:00Z">
        <w:r w:rsidR="00574454">
          <w:t xml:space="preserve"> </w:t>
        </w:r>
      </w:ins>
      <w:r>
        <w:t>AND</w:t>
      </w:r>
    </w:p>
    <w:p w14:paraId="644F591A" w14:textId="3BF7D296" w:rsidR="00DC2044" w:rsidRDefault="00DC2044">
      <w:pPr>
        <w:pStyle w:val="ListParagraph"/>
        <w:numPr>
          <w:ilvl w:val="0"/>
          <w:numId w:val="18"/>
        </w:numPr>
        <w:rPr>
          <w:i/>
          <w:iCs/>
        </w:rPr>
      </w:pPr>
      <w:r>
        <w:t xml:space="preserve">that type is </w:t>
      </w:r>
      <w:r w:rsidRPr="00B3356F">
        <w:rPr>
          <w:i/>
          <w:iCs/>
        </w:rPr>
        <w:t>mutable</w:t>
      </w:r>
      <w:r>
        <w:t xml:space="preserve"> such as an </w:t>
      </w:r>
      <w:r>
        <w:rPr>
          <w:rStyle w:val="codeChar"/>
        </w:rPr>
        <w:t>Array</w:t>
      </w:r>
      <w:r>
        <w:t xml:space="preserve">, </w:t>
      </w:r>
      <w:r w:rsidRPr="007D7D28">
        <w:rPr>
          <w:rStyle w:val="codeChar"/>
        </w:rPr>
        <w:t>Dictionary</w:t>
      </w:r>
      <w:r>
        <w:t xml:space="preserve">, </w:t>
      </w:r>
      <w:r w:rsidR="004E77E0" w:rsidRPr="004E77E0">
        <w:rPr>
          <w:rStyle w:val="codeChar"/>
        </w:rPr>
        <w:t>Stack</w:t>
      </w:r>
      <w:r w:rsidR="004E77E0">
        <w:t xml:space="preserve">, </w:t>
      </w:r>
      <w:r w:rsidR="004E77E0" w:rsidRPr="004E77E0">
        <w:rPr>
          <w:rStyle w:val="codeChar"/>
        </w:rPr>
        <w:t>Queue</w:t>
      </w:r>
      <w:r w:rsidR="004E77E0">
        <w:t xml:space="preserve">, </w:t>
      </w:r>
      <w:r>
        <w:t xml:space="preserve">or a user-defined </w:t>
      </w:r>
      <w:r w:rsidRPr="007D7D28">
        <w:rPr>
          <w:rStyle w:val="codeChar"/>
        </w:rPr>
        <w:t>class</w:t>
      </w:r>
      <w:del w:id="632" w:author="BernardUK" w:date="2025-01-05T14:26:00Z">
        <w:r w:rsidR="004E77E0" w:rsidDel="00DB3483">
          <w:delText>…</w:delText>
        </w:r>
      </w:del>
    </w:p>
    <w:p w14:paraId="531A1A94" w14:textId="6A65BD38" w:rsidR="00DC2044" w:rsidRDefault="00DC2044" w:rsidP="00DC2044">
      <w:r>
        <w:t xml:space="preserve">then it is possible to </w:t>
      </w:r>
      <w:r w:rsidRPr="00B3356F">
        <w:rPr>
          <w:i/>
          <w:iCs/>
        </w:rPr>
        <w:t>mutate</w:t>
      </w:r>
      <w:r>
        <w:t xml:space="preserve"> the parameter that holds that argument within the procedure, such that any reference to the argument outside the procedure will ‘see’ the changes. </w:t>
      </w:r>
    </w:p>
    <w:p w14:paraId="2B7A7B54" w14:textId="77777777" w:rsidR="00DC2044" w:rsidRDefault="00DC2044" w:rsidP="00DC2044">
      <w:r>
        <w:t xml:space="preserve">A good example of this is an ‘in-place sort’ procedure. In the following code the </w:t>
      </w:r>
      <w:proofErr w:type="spellStart"/>
      <w:r>
        <w:rPr>
          <w:rStyle w:val="codeChar"/>
        </w:rPr>
        <w:t>arr</w:t>
      </w:r>
      <w:proofErr w:type="spellEnd"/>
      <w:r>
        <w:t xml:space="preserve"> parameter is mutated in the two highlighted lines:</w:t>
      </w:r>
    </w:p>
    <w:p w14:paraId="14DA1E02" w14:textId="49789319" w:rsidR="00DC2044" w:rsidRDefault="00DC2044" w:rsidP="00DC2044">
      <w:pPr>
        <w:pStyle w:val="codeBlock"/>
      </w:pPr>
      <w:r>
        <w:t xml:space="preserve">procedure </w:t>
      </w:r>
      <w:proofErr w:type="spellStart"/>
      <w:proofErr w:type="gramStart"/>
      <w:r>
        <w:t>inPlaceRippleSort</w:t>
      </w:r>
      <w:proofErr w:type="spellEnd"/>
      <w:r>
        <w:t>(</w:t>
      </w:r>
      <w:proofErr w:type="spellStart"/>
      <w:proofErr w:type="gramEnd"/>
      <w:r w:rsidR="004E77E0">
        <w:t>a</w:t>
      </w:r>
      <w:r>
        <w:t>rr</w:t>
      </w:r>
      <w:proofErr w:type="spellEnd"/>
      <w:r>
        <w:t xml:space="preserve"> as </w:t>
      </w:r>
      <w:r w:rsidR="00EB1BD9">
        <w:t>Array&lt;of Int&gt;</w:t>
      </w:r>
      <w:r>
        <w:t>)</w:t>
      </w:r>
    </w:p>
    <w:p w14:paraId="0EBDFA10" w14:textId="02149131" w:rsidR="00DC2044" w:rsidRDefault="00DC2044" w:rsidP="00DC2044">
      <w:pPr>
        <w:pStyle w:val="codeBlock"/>
      </w:pPr>
      <w:r>
        <w:t xml:space="preserve">  </w:t>
      </w:r>
      <w:r w:rsidR="004348F7">
        <w:t xml:space="preserve">variable </w:t>
      </w:r>
      <w:r>
        <w:t>changes set to true</w:t>
      </w:r>
    </w:p>
    <w:p w14:paraId="292EE84B" w14:textId="6DA13188" w:rsidR="00DC2044" w:rsidRDefault="00DC2044" w:rsidP="00DC2044">
      <w:pPr>
        <w:pStyle w:val="codeBlock"/>
      </w:pPr>
      <w:r>
        <w:t xml:space="preserve">  </w:t>
      </w:r>
      <w:r w:rsidR="004348F7">
        <w:t xml:space="preserve">variable </w:t>
      </w:r>
      <w:proofErr w:type="spellStart"/>
      <w:r>
        <w:t>lastComp</w:t>
      </w:r>
      <w:proofErr w:type="spellEnd"/>
      <w:r>
        <w:t xml:space="preserve"> set to </w:t>
      </w:r>
      <w:proofErr w:type="spellStart"/>
      <w:proofErr w:type="gramStart"/>
      <w:r>
        <w:t>arr.length</w:t>
      </w:r>
      <w:proofErr w:type="spellEnd"/>
      <w:proofErr w:type="gramEnd"/>
      <w:r>
        <w:t>() - 2</w:t>
      </w:r>
    </w:p>
    <w:p w14:paraId="07924CBB" w14:textId="77777777" w:rsidR="00DC2044" w:rsidRDefault="00DC2044" w:rsidP="00DC2044">
      <w:pPr>
        <w:pStyle w:val="codeBlock"/>
      </w:pPr>
      <w:r>
        <w:t xml:space="preserve">  repeat</w:t>
      </w:r>
    </w:p>
    <w:p w14:paraId="1296605A" w14:textId="77777777" w:rsidR="00DC2044" w:rsidRDefault="00DC2044" w:rsidP="00DC2044">
      <w:pPr>
        <w:pStyle w:val="codeBlock"/>
      </w:pPr>
      <w:r>
        <w:t xml:space="preserve">    set changes to false</w:t>
      </w:r>
    </w:p>
    <w:p w14:paraId="2DFB1BF0" w14:textId="77777777" w:rsidR="00DC2044" w:rsidRDefault="00DC2044" w:rsidP="00DC2044">
      <w:pPr>
        <w:pStyle w:val="codeBlock"/>
      </w:pPr>
      <w:r>
        <w:t xml:space="preserve">    for </w:t>
      </w:r>
      <w:proofErr w:type="spellStart"/>
      <w:r>
        <w:t>i</w:t>
      </w:r>
      <w:proofErr w:type="spellEnd"/>
      <w:r>
        <w:t xml:space="preserve"> from 0 to </w:t>
      </w:r>
      <w:proofErr w:type="spellStart"/>
      <w:r>
        <w:t>lastComp</w:t>
      </w:r>
      <w:proofErr w:type="spellEnd"/>
      <w:r>
        <w:t xml:space="preserve"> step 1</w:t>
      </w:r>
    </w:p>
    <w:p w14:paraId="58E7AC41" w14:textId="0C909187" w:rsidR="00DC2044" w:rsidRDefault="00DC2044" w:rsidP="00DC2044">
      <w:pPr>
        <w:pStyle w:val="codeBlock"/>
      </w:pPr>
      <w:r>
        <w:t xml:space="preserve">      if </w:t>
      </w:r>
      <w:proofErr w:type="spellStart"/>
      <w:r>
        <w:t>arr</w:t>
      </w:r>
      <w:proofErr w:type="spellEnd"/>
      <w:r>
        <w:t xml:space="preserve"> [</w:t>
      </w:r>
      <w:proofErr w:type="spellStart"/>
      <w:r>
        <w:t>i</w:t>
      </w:r>
      <w:proofErr w:type="spellEnd"/>
      <w:r>
        <w:t xml:space="preserve">] &gt; </w:t>
      </w:r>
      <w:proofErr w:type="spellStart"/>
      <w:r>
        <w:t>arr</w:t>
      </w:r>
      <w:proofErr w:type="spellEnd"/>
      <w:r>
        <w:t xml:space="preserve"> [</w:t>
      </w:r>
      <w:proofErr w:type="spellStart"/>
      <w:r>
        <w:t>i</w:t>
      </w:r>
      <w:proofErr w:type="spellEnd"/>
      <w:r>
        <w:t xml:space="preserve"> + 1] then</w:t>
      </w:r>
    </w:p>
    <w:p w14:paraId="4AC81C4B" w14:textId="231396CE" w:rsidR="00DC2044" w:rsidRDefault="00DC2044" w:rsidP="00DC2044">
      <w:pPr>
        <w:pStyle w:val="codeBlock"/>
      </w:pPr>
      <w:r>
        <w:t xml:space="preserve">        </w:t>
      </w:r>
      <w:r w:rsidR="004348F7">
        <w:t xml:space="preserve">variable </w:t>
      </w:r>
      <w:r>
        <w:t xml:space="preserve">temp set to </w:t>
      </w:r>
      <w:proofErr w:type="spellStart"/>
      <w:r>
        <w:t>arr</w:t>
      </w:r>
      <w:proofErr w:type="spellEnd"/>
      <w:r>
        <w:t xml:space="preserve"> [</w:t>
      </w:r>
      <w:proofErr w:type="spellStart"/>
      <w:r>
        <w:t>i</w:t>
      </w:r>
      <w:proofErr w:type="spellEnd"/>
      <w:r>
        <w:t>]</w:t>
      </w:r>
    </w:p>
    <w:p w14:paraId="79F24B8C" w14:textId="60E4C31D" w:rsidR="00DC2044" w:rsidRDefault="00DC2044" w:rsidP="00DC2044">
      <w:pPr>
        <w:pStyle w:val="codeBlock"/>
      </w:pPr>
      <w:r>
        <w:t xml:space="preserve">        </w:t>
      </w:r>
      <w:r w:rsidRPr="00A846E2">
        <w:rPr>
          <w:highlight w:val="yellow"/>
        </w:rPr>
        <w:t xml:space="preserve">set </w:t>
      </w:r>
      <w:proofErr w:type="spellStart"/>
      <w:r w:rsidRPr="00A846E2">
        <w:rPr>
          <w:highlight w:val="yellow"/>
        </w:rPr>
        <w:t>arr</w:t>
      </w:r>
      <w:proofErr w:type="spellEnd"/>
      <w:r w:rsidRPr="00A846E2">
        <w:rPr>
          <w:highlight w:val="yellow"/>
        </w:rPr>
        <w:t>[</w:t>
      </w:r>
      <w:proofErr w:type="spellStart"/>
      <w:r w:rsidRPr="00A846E2">
        <w:rPr>
          <w:highlight w:val="yellow"/>
        </w:rPr>
        <w:t>i</w:t>
      </w:r>
      <w:proofErr w:type="spellEnd"/>
      <w:r w:rsidRPr="00A846E2">
        <w:rPr>
          <w:highlight w:val="yellow"/>
        </w:rPr>
        <w:t xml:space="preserve">] to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w:t>
      </w:r>
    </w:p>
    <w:p w14:paraId="5F49460C" w14:textId="75097AA3" w:rsidR="00DC2044" w:rsidRDefault="00DC2044" w:rsidP="00DC2044">
      <w:pPr>
        <w:pStyle w:val="codeBlock"/>
      </w:pPr>
      <w:r>
        <w:t xml:space="preserve">        </w:t>
      </w:r>
      <w:r w:rsidRPr="00A846E2">
        <w:rPr>
          <w:highlight w:val="yellow"/>
        </w:rPr>
        <w:t xml:space="preserve">set </w:t>
      </w:r>
      <w:proofErr w:type="spellStart"/>
      <w:proofErr w:type="gramStart"/>
      <w:r w:rsidRPr="00A846E2">
        <w:rPr>
          <w:highlight w:val="yellow"/>
        </w:rPr>
        <w:t>arr</w:t>
      </w:r>
      <w:proofErr w:type="spellEnd"/>
      <w:r w:rsidRPr="00A846E2">
        <w:rPr>
          <w:highlight w:val="yellow"/>
        </w:rPr>
        <w:t>[</w:t>
      </w:r>
      <w:proofErr w:type="spellStart"/>
      <w:proofErr w:type="gramEnd"/>
      <w:r w:rsidRPr="00A846E2">
        <w:rPr>
          <w:highlight w:val="yellow"/>
        </w:rPr>
        <w:t>i</w:t>
      </w:r>
      <w:proofErr w:type="spellEnd"/>
      <w:r w:rsidRPr="00A846E2">
        <w:rPr>
          <w:highlight w:val="yellow"/>
        </w:rPr>
        <w:t xml:space="preserve"> + 1] to temp</w:t>
      </w:r>
    </w:p>
    <w:p w14:paraId="191134DF" w14:textId="6B754AEF" w:rsidR="00DC2044" w:rsidRDefault="00DC2044" w:rsidP="00DC2044">
      <w:pPr>
        <w:pStyle w:val="codeBlock"/>
      </w:pPr>
      <w:r>
        <w:t xml:space="preserve">        set changes to true</w:t>
      </w:r>
    </w:p>
    <w:p w14:paraId="442601D0" w14:textId="77777777" w:rsidR="00DC2044" w:rsidRDefault="00DC2044" w:rsidP="00DC2044">
      <w:pPr>
        <w:pStyle w:val="codeBlock"/>
      </w:pPr>
      <w:r>
        <w:t xml:space="preserve">      end if</w:t>
      </w:r>
    </w:p>
    <w:p w14:paraId="01206840" w14:textId="77777777" w:rsidR="00DC2044" w:rsidRDefault="00DC2044" w:rsidP="00DC2044">
      <w:pPr>
        <w:pStyle w:val="codeBlock"/>
      </w:pPr>
      <w:r>
        <w:t xml:space="preserve">    end for</w:t>
      </w:r>
    </w:p>
    <w:p w14:paraId="534C1100" w14:textId="77777777" w:rsidR="00DC2044" w:rsidRDefault="00DC2044" w:rsidP="00DC2044">
      <w:pPr>
        <w:pStyle w:val="codeBlock"/>
      </w:pPr>
      <w:r>
        <w:t xml:space="preserve">    set </w:t>
      </w:r>
      <w:proofErr w:type="spellStart"/>
      <w:r>
        <w:t>lastComp</w:t>
      </w:r>
      <w:proofErr w:type="spellEnd"/>
      <w:r>
        <w:t xml:space="preserve"> to </w:t>
      </w:r>
      <w:proofErr w:type="spellStart"/>
      <w:r>
        <w:t>lastComp</w:t>
      </w:r>
      <w:proofErr w:type="spellEnd"/>
      <w:r>
        <w:t xml:space="preserve"> - 1</w:t>
      </w:r>
    </w:p>
    <w:p w14:paraId="28351E38" w14:textId="77777777" w:rsidR="00DC2044" w:rsidRDefault="00DC2044" w:rsidP="00DC2044">
      <w:pPr>
        <w:pStyle w:val="codeBlock"/>
      </w:pPr>
      <w:r>
        <w:t xml:space="preserve">  end repeat when not changes</w:t>
      </w:r>
    </w:p>
    <w:p w14:paraId="18D51AE5" w14:textId="77777777" w:rsidR="00DC2044" w:rsidRDefault="00DC2044" w:rsidP="00DC2044">
      <w:pPr>
        <w:pStyle w:val="codeBlock"/>
      </w:pPr>
      <w:r>
        <w:t>end procedure</w:t>
      </w:r>
    </w:p>
    <w:p w14:paraId="427580C8" w14:textId="77777777" w:rsidR="00DC2044" w:rsidRDefault="00DC2044" w:rsidP="00DC2044"/>
    <w:p w14:paraId="30DA5E56" w14:textId="77777777" w:rsidR="00DC2044" w:rsidRDefault="00DC2044" w:rsidP="00DC2044">
      <w:r>
        <w:t>Note however that:</w:t>
      </w:r>
    </w:p>
    <w:p w14:paraId="4461CF60" w14:textId="77777777" w:rsidR="00DC2044" w:rsidRDefault="00DC2044">
      <w:pPr>
        <w:pStyle w:val="ListParagraph"/>
        <w:numPr>
          <w:ilvl w:val="0"/>
          <w:numId w:val="19"/>
        </w:numPr>
      </w:pPr>
      <w:r>
        <w:t xml:space="preserve">In a </w:t>
      </w:r>
      <w:r w:rsidRPr="007D7D28">
        <w:rPr>
          <w:rStyle w:val="codeChar"/>
        </w:rPr>
        <w:t>function</w:t>
      </w:r>
      <w:r>
        <w:t xml:space="preserve"> you may not mutate </w:t>
      </w:r>
      <w:r w:rsidRPr="007D7D28">
        <w:rPr>
          <w:i/>
          <w:iCs/>
        </w:rPr>
        <w:t>any</w:t>
      </w:r>
      <w:r>
        <w:t xml:space="preserve"> parameter</w:t>
      </w:r>
    </w:p>
    <w:p w14:paraId="775D704F" w14:textId="77777777" w:rsidR="00DC2044" w:rsidRPr="00B3356F" w:rsidRDefault="00DC2044">
      <w:pPr>
        <w:pStyle w:val="ListParagraph"/>
        <w:numPr>
          <w:ilvl w:val="0"/>
          <w:numId w:val="19"/>
        </w:numPr>
      </w:pPr>
      <w:r>
        <w:t xml:space="preserve">In a </w:t>
      </w:r>
      <w:r w:rsidRPr="007D7D28">
        <w:rPr>
          <w:rStyle w:val="codeChar"/>
        </w:rPr>
        <w:t>procedure</w:t>
      </w:r>
      <w:r>
        <w:t xml:space="preserve"> you may not </w:t>
      </w:r>
      <w:r>
        <w:rPr>
          <w:i/>
          <w:iCs/>
        </w:rPr>
        <w:t>re-assign</w:t>
      </w:r>
      <w:r>
        <w:t xml:space="preserve"> any parameter</w:t>
      </w:r>
    </w:p>
    <w:p w14:paraId="7B1C7261" w14:textId="77777777" w:rsidR="00D331AB" w:rsidRDefault="00D331AB" w:rsidP="00D331AB">
      <w:pPr>
        <w:pStyle w:val="Heading2"/>
      </w:pPr>
      <w:bookmarkStart w:id="633" w:name="_Ref181783230"/>
      <w:bookmarkStart w:id="634" w:name="_Toc170738557"/>
      <w:bookmarkStart w:id="635" w:name="_Toc187241174"/>
      <w:r>
        <w:lastRenderedPageBreak/>
        <w:t>Catching and throwing exceptions</w:t>
      </w:r>
      <w:bookmarkEnd w:id="633"/>
      <w:bookmarkEnd w:id="635"/>
    </w:p>
    <w:p w14:paraId="2BC27224" w14:textId="77777777" w:rsidR="004B6945" w:rsidRDefault="004B6945" w:rsidP="00D331AB">
      <w:r>
        <w:t>An exception may be deliberately generated by the programmer when a specific circumstance is identified with a throw statement, for example:</w:t>
      </w:r>
    </w:p>
    <w:p w14:paraId="1CF58B54" w14:textId="4E30B57B" w:rsidR="004B6945" w:rsidRDefault="004B6945" w:rsidP="004B6945">
      <w:pPr>
        <w:pStyle w:val="code"/>
      </w:pPr>
      <w:r>
        <w:t>throw exception "something has happened"</w:t>
      </w:r>
    </w:p>
    <w:p w14:paraId="5C071A93" w14:textId="5DA1A2F5" w:rsidR="004B6945" w:rsidRDefault="004B6945" w:rsidP="00D331AB">
      <w:r>
        <w:t xml:space="preserve"> </w:t>
      </w:r>
    </w:p>
    <w:p w14:paraId="0E582095" w14:textId="1ABF1D01" w:rsidR="00D331AB" w:rsidRDefault="004B6945" w:rsidP="00D331AB">
      <w:r>
        <w:t xml:space="preserve">Where another piece of code might throw an exception – for example when calling a </w:t>
      </w:r>
      <w:r w:rsidRPr="004B6945">
        <w:rPr>
          <w:rStyle w:val="Link"/>
        </w:rPr>
        <w:fldChar w:fldCharType="begin"/>
      </w:r>
      <w:r w:rsidRPr="004B6945">
        <w:rPr>
          <w:rStyle w:val="Link"/>
        </w:rPr>
        <w:instrText xml:space="preserve"> REF _Ref179794806 \h </w:instrText>
      </w:r>
      <w:r>
        <w:rPr>
          <w:rStyle w:val="Link"/>
        </w:rPr>
        <w:instrText xml:space="preserve"> \* MERGEFORMAT </w:instrText>
      </w:r>
      <w:r w:rsidRPr="004B6945">
        <w:rPr>
          <w:rStyle w:val="Link"/>
        </w:rPr>
      </w:r>
      <w:r w:rsidRPr="004B6945">
        <w:rPr>
          <w:rStyle w:val="Link"/>
        </w:rPr>
        <w:fldChar w:fldCharType="separate"/>
      </w:r>
      <w:r w:rsidRPr="004B6945">
        <w:rPr>
          <w:rStyle w:val="Link"/>
        </w:rPr>
        <w:t>System method</w:t>
      </w:r>
      <w:r w:rsidRPr="004B6945">
        <w:rPr>
          <w:rStyle w:val="Link"/>
        </w:rPr>
        <w:fldChar w:fldCharType="end"/>
      </w:r>
      <w:r>
        <w:t xml:space="preserve"> that is dependent upon external conditions -</w:t>
      </w:r>
      <w:ins w:id="636" w:author="BernardUK" w:date="2025-01-05T17:29:00Z">
        <w:r w:rsidR="00574454">
          <w:t xml:space="preserve"> </w:t>
        </w:r>
      </w:ins>
      <w:r>
        <w:t xml:space="preserve">it may be executed within a </w:t>
      </w:r>
      <w:r w:rsidRPr="004B6945">
        <w:rPr>
          <w:rStyle w:val="codeChar"/>
        </w:rPr>
        <w:t>try</w:t>
      </w:r>
      <w:r>
        <w:t xml:space="preserve"> statement, for example:</w:t>
      </w:r>
    </w:p>
    <w:p w14:paraId="6E8A751E" w14:textId="77777777" w:rsidR="004B6945" w:rsidRPr="004B6945" w:rsidRDefault="004B6945" w:rsidP="004B6945">
      <w:pPr>
        <w:pStyle w:val="codeBlock"/>
        <w:rPr>
          <w:rFonts w:eastAsiaTheme="majorEastAsia"/>
        </w:rPr>
      </w:pPr>
      <w:r w:rsidRPr="004B6945">
        <w:rPr>
          <w:rFonts w:eastAsiaTheme="majorEastAsia"/>
        </w:rPr>
        <w:t xml:space="preserve">  try</w:t>
      </w:r>
    </w:p>
    <w:p w14:paraId="5693803E" w14:textId="7DE7B3EB"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73ABBECF" w14:textId="1BDA9408" w:rsidR="004B6945" w:rsidRPr="004B6945" w:rsidRDefault="004B6945" w:rsidP="004B6945">
      <w:pPr>
        <w:pStyle w:val="codeBlock"/>
        <w:rPr>
          <w:rFonts w:eastAsiaTheme="majorEastAsia"/>
        </w:rPr>
      </w:pPr>
      <w:r w:rsidRPr="004B6945">
        <w:rPr>
          <w:rFonts w:eastAsiaTheme="majorEastAsia"/>
        </w:rPr>
        <w:t xml:space="preserve">    print "not caught"</w:t>
      </w:r>
    </w:p>
    <w:p w14:paraId="1EC407CF" w14:textId="4D0C067C" w:rsidR="004B6945" w:rsidRPr="004B6945" w:rsidRDefault="004B6945" w:rsidP="004B6945">
      <w:pPr>
        <w:pStyle w:val="codeBlock"/>
        <w:rPr>
          <w:rFonts w:eastAsiaTheme="majorEastAsia"/>
        </w:rPr>
      </w:pPr>
      <w:r w:rsidRPr="004B6945">
        <w:rPr>
          <w:rFonts w:eastAsiaTheme="majorEastAsia"/>
        </w:rPr>
        <w:t xml:space="preserve">  catch exception in e</w:t>
      </w:r>
    </w:p>
    <w:p w14:paraId="22C64CC6" w14:textId="6FC5286A" w:rsidR="004B6945" w:rsidRPr="004B6945" w:rsidRDefault="004B6945" w:rsidP="004B6945">
      <w:pPr>
        <w:pStyle w:val="codeBlock"/>
        <w:rPr>
          <w:rFonts w:eastAsiaTheme="majorEastAsia"/>
        </w:rPr>
      </w:pPr>
      <w:r w:rsidRPr="004B6945">
        <w:rPr>
          <w:rFonts w:eastAsiaTheme="majorEastAsia"/>
        </w:rPr>
        <w:t xml:space="preserve">    print </w:t>
      </w:r>
      <w:r>
        <w:rPr>
          <w:rFonts w:eastAsiaTheme="majorEastAsia"/>
        </w:rPr>
        <w:t>e</w:t>
      </w:r>
    </w:p>
    <w:p w14:paraId="2C7BFD48" w14:textId="77777777" w:rsidR="004B6945" w:rsidRPr="004B6945" w:rsidRDefault="004B6945" w:rsidP="004B6945">
      <w:pPr>
        <w:pStyle w:val="codeBlock"/>
      </w:pPr>
      <w:r w:rsidRPr="004B6945">
        <w:rPr>
          <w:rFonts w:eastAsiaTheme="majorEastAsia"/>
        </w:rPr>
        <w:t xml:space="preserve">  end </w:t>
      </w:r>
      <w:proofErr w:type="gramStart"/>
      <w:r w:rsidRPr="004B6945">
        <w:rPr>
          <w:rFonts w:eastAsiaTheme="majorEastAsia"/>
        </w:rPr>
        <w:t>try</w:t>
      </w:r>
      <w:proofErr w:type="gramEnd"/>
    </w:p>
    <w:p w14:paraId="449F4B3C" w14:textId="77777777" w:rsidR="004B6945" w:rsidRDefault="004B6945" w:rsidP="00D331AB"/>
    <w:p w14:paraId="48FA00FF" w14:textId="28A47149" w:rsidR="004B6945" w:rsidRDefault="004B6945" w:rsidP="00D331AB">
      <w:r>
        <w:t xml:space="preserve">The variable holding the exception (by default named e, but this may be changed by the programmer) is of type </w:t>
      </w:r>
      <w:r w:rsidRPr="004B6945">
        <w:rPr>
          <w:rStyle w:val="codeChar"/>
        </w:rPr>
        <w:t>String</w:t>
      </w:r>
      <w:r>
        <w:t>. The programmer may compare the exception message to one or more expected messages, and if the message does not match an expected exception may choose to throw the exception ‘up’, for example:</w:t>
      </w:r>
    </w:p>
    <w:p w14:paraId="16CD2C0D" w14:textId="77777777" w:rsidR="004B6945" w:rsidRPr="004B6945" w:rsidRDefault="004B6945" w:rsidP="004B6945">
      <w:pPr>
        <w:pStyle w:val="codeBlock"/>
        <w:rPr>
          <w:rFonts w:eastAsiaTheme="majorEastAsia"/>
        </w:rPr>
      </w:pPr>
      <w:r w:rsidRPr="004B6945">
        <w:rPr>
          <w:rFonts w:eastAsiaTheme="majorEastAsia"/>
        </w:rPr>
        <w:t xml:space="preserve">  try</w:t>
      </w:r>
    </w:p>
    <w:p w14:paraId="52D1B6DA" w14:textId="796A9B05" w:rsidR="004B6945" w:rsidRPr="004B6945" w:rsidRDefault="004B6945" w:rsidP="004B6945">
      <w:pPr>
        <w:pStyle w:val="codeBlock"/>
        <w:rPr>
          <w:rFonts w:eastAsiaTheme="majorEastAsia"/>
        </w:rPr>
      </w:pPr>
      <w:r w:rsidRPr="004B6945">
        <w:rPr>
          <w:rFonts w:eastAsiaTheme="majorEastAsia"/>
        </w:rPr>
        <w:t xml:space="preserve">    call </w:t>
      </w:r>
      <w:proofErr w:type="gramStart"/>
      <w:r w:rsidRPr="004B6945">
        <w:rPr>
          <w:rFonts w:eastAsiaTheme="majorEastAsia"/>
        </w:rPr>
        <w:t>foo(</w:t>
      </w:r>
      <w:proofErr w:type="gramEnd"/>
      <w:r w:rsidRPr="004B6945">
        <w:rPr>
          <w:rFonts w:eastAsiaTheme="majorEastAsia"/>
        </w:rPr>
        <w:t>)</w:t>
      </w:r>
    </w:p>
    <w:p w14:paraId="5260A07C" w14:textId="2824DF30" w:rsidR="004B6945" w:rsidRPr="004B6945" w:rsidRDefault="004B6945" w:rsidP="004B6945">
      <w:pPr>
        <w:pStyle w:val="codeBlock"/>
        <w:rPr>
          <w:rFonts w:eastAsiaTheme="majorEastAsia"/>
        </w:rPr>
      </w:pPr>
      <w:r w:rsidRPr="004B6945">
        <w:rPr>
          <w:rFonts w:eastAsiaTheme="majorEastAsia"/>
        </w:rPr>
        <w:t xml:space="preserve">    print "not caught"</w:t>
      </w:r>
    </w:p>
    <w:p w14:paraId="5FF9A656" w14:textId="4CAE5611" w:rsidR="004B6945" w:rsidRPr="004B6945" w:rsidRDefault="004B6945" w:rsidP="004B6945">
      <w:pPr>
        <w:pStyle w:val="codeBlock"/>
        <w:rPr>
          <w:rFonts w:eastAsiaTheme="majorEastAsia"/>
        </w:rPr>
      </w:pPr>
      <w:r w:rsidRPr="004B6945">
        <w:rPr>
          <w:rFonts w:eastAsiaTheme="majorEastAsia"/>
        </w:rPr>
        <w:t xml:space="preserve">  catch exception in e</w:t>
      </w:r>
    </w:p>
    <w:p w14:paraId="786083CF" w14:textId="16D25416" w:rsidR="004B6945" w:rsidRDefault="004B6945" w:rsidP="004B6945">
      <w:pPr>
        <w:pStyle w:val="codeBlock"/>
        <w:rPr>
          <w:rFonts w:eastAsiaTheme="majorEastAsia"/>
        </w:rPr>
      </w:pPr>
      <w:r w:rsidRPr="004B6945">
        <w:rPr>
          <w:rFonts w:eastAsiaTheme="majorEastAsia"/>
        </w:rPr>
        <w:t xml:space="preserve">    </w:t>
      </w:r>
      <w:r>
        <w:rPr>
          <w:rFonts w:eastAsiaTheme="majorEastAsia"/>
        </w:rPr>
        <w:t xml:space="preserve">if e </w:t>
      </w:r>
      <w:proofErr w:type="spellStart"/>
      <w:r>
        <w:rPr>
          <w:rFonts w:eastAsiaTheme="majorEastAsia"/>
        </w:rPr>
        <w:t>isnt</w:t>
      </w:r>
      <w:proofErr w:type="spellEnd"/>
      <w:r>
        <w:rPr>
          <w:rFonts w:eastAsiaTheme="majorEastAsia"/>
        </w:rPr>
        <w:t xml:space="preserve"> "An expected message"</w:t>
      </w:r>
      <w:r w:rsidR="005B0736">
        <w:rPr>
          <w:rFonts w:eastAsiaTheme="majorEastAsia"/>
        </w:rPr>
        <w:t xml:space="preserve"> </w:t>
      </w:r>
      <w:r>
        <w:rPr>
          <w:rFonts w:eastAsiaTheme="majorEastAsia"/>
        </w:rPr>
        <w:t>then</w:t>
      </w:r>
    </w:p>
    <w:p w14:paraId="31984488" w14:textId="25A95AB2" w:rsidR="004B6945" w:rsidRDefault="004B6945" w:rsidP="004B6945">
      <w:pPr>
        <w:pStyle w:val="codeBlock"/>
        <w:rPr>
          <w:rFonts w:eastAsiaTheme="majorEastAsia"/>
        </w:rPr>
      </w:pPr>
      <w:r>
        <w:rPr>
          <w:rFonts w:eastAsiaTheme="majorEastAsia"/>
        </w:rPr>
        <w:t xml:space="preserve">      throw exception e</w:t>
      </w:r>
    </w:p>
    <w:p w14:paraId="0100CE69" w14:textId="152E4586" w:rsidR="004B6945" w:rsidRPr="004B6945" w:rsidRDefault="004B6945" w:rsidP="004B6945">
      <w:pPr>
        <w:pStyle w:val="codeBlock"/>
        <w:rPr>
          <w:rFonts w:eastAsiaTheme="majorEastAsia"/>
        </w:rPr>
      </w:pPr>
      <w:r>
        <w:rPr>
          <w:rFonts w:eastAsiaTheme="majorEastAsia"/>
        </w:rPr>
        <w:t xml:space="preserve">    end if</w:t>
      </w:r>
    </w:p>
    <w:p w14:paraId="3C1895EE" w14:textId="48A2807F" w:rsidR="004B6945" w:rsidRPr="002F048D" w:rsidRDefault="004B6945" w:rsidP="002F048D">
      <w:pPr>
        <w:pStyle w:val="codeBlock"/>
        <w:rPr>
          <w:rFonts w:eastAsiaTheme="majorEastAsia"/>
        </w:rPr>
      </w:pPr>
      <w:r w:rsidRPr="004B6945">
        <w:rPr>
          <w:rFonts w:eastAsiaTheme="majorEastAsia"/>
        </w:rPr>
        <w:t xml:space="preserve">  end </w:t>
      </w:r>
      <w:proofErr w:type="gramStart"/>
      <w:r w:rsidRPr="004B6945">
        <w:rPr>
          <w:rFonts w:eastAsiaTheme="majorEastAsia"/>
        </w:rPr>
        <w:t>try</w:t>
      </w:r>
      <w:proofErr w:type="gramEnd"/>
    </w:p>
    <w:p w14:paraId="75ED2781" w14:textId="4D864EC6" w:rsidR="007C5B12" w:rsidRDefault="007C5B12" w:rsidP="00D331AB">
      <w:pPr>
        <w:pStyle w:val="Heading2"/>
      </w:pPr>
      <w:bookmarkStart w:id="637" w:name="_Ref186900105"/>
      <w:bookmarkStart w:id="638" w:name="_Toc187241175"/>
      <w:r>
        <w:lastRenderedPageBreak/>
        <w:t>Generating random numbers</w:t>
      </w:r>
      <w:bookmarkEnd w:id="637"/>
      <w:bookmarkEnd w:id="638"/>
    </w:p>
    <w:p w14:paraId="1C34E428" w14:textId="557F7A85" w:rsidR="009F1FEA" w:rsidRDefault="009F1FEA" w:rsidP="009F1FEA">
      <w:r>
        <w:t>Random numbers may be created by calling one of these two standard methods:</w:t>
      </w:r>
    </w:p>
    <w:p w14:paraId="189C15B9" w14:textId="417F4BB8" w:rsidR="009F1FEA" w:rsidRDefault="009F1FEA">
      <w:pPr>
        <w:pStyle w:val="ListParagraph"/>
        <w:numPr>
          <w:ilvl w:val="0"/>
          <w:numId w:val="41"/>
        </w:numPr>
      </w:pPr>
      <w:proofErr w:type="gramStart"/>
      <w:r w:rsidRPr="009F1FEA">
        <w:rPr>
          <w:rStyle w:val="codeChar"/>
        </w:rPr>
        <w:t>random(</w:t>
      </w:r>
      <w:proofErr w:type="gramEnd"/>
      <w:r w:rsidR="00BA06F8">
        <w:rPr>
          <w:rStyle w:val="codeChar"/>
        </w:rPr>
        <w:t xml:space="preserve">) </w:t>
      </w:r>
      <w:proofErr w:type="spellStart"/>
      <w:r w:rsidR="00BA06F8">
        <w:rPr>
          <w:rStyle w:val="codeChar"/>
        </w:rPr>
        <w:t>returns</w:t>
      </w:r>
      <w:r>
        <w:t>s</w:t>
      </w:r>
      <w:proofErr w:type="spellEnd"/>
      <w:del w:id="639" w:author="BernardUK" w:date="2025-01-05T16:23:00Z">
        <w:r w:rsidDel="00C4082C">
          <w:delText xml:space="preserve"> s</w:delText>
        </w:r>
      </w:del>
      <w:ins w:id="640" w:author="BernardUK" w:date="2025-01-05T16:23:00Z">
        <w:r w:rsidR="00C4082C">
          <w:t xml:space="preserve"> a</w:t>
        </w:r>
      </w:ins>
      <w:r>
        <w:t xml:space="preserve"> </w:t>
      </w:r>
      <w:r w:rsidRPr="009F1FEA">
        <w:rPr>
          <w:rStyle w:val="codeChar"/>
        </w:rPr>
        <w:t>Float</w:t>
      </w:r>
      <w:r>
        <w:t xml:space="preserve"> in the range 0-1</w:t>
      </w:r>
    </w:p>
    <w:p w14:paraId="32CAB827" w14:textId="5C0B8570" w:rsidR="009F1FEA" w:rsidRPr="006C3D2A" w:rsidRDefault="009F1FEA">
      <w:pPr>
        <w:pStyle w:val="ListParagraph"/>
        <w:numPr>
          <w:ilvl w:val="0"/>
          <w:numId w:val="41"/>
        </w:numPr>
      </w:pPr>
      <w:proofErr w:type="spellStart"/>
      <w:proofErr w:type="gramStart"/>
      <w:r w:rsidRPr="009F1FEA">
        <w:rPr>
          <w:rStyle w:val="codeChar"/>
        </w:rPr>
        <w:t>randomInt</w:t>
      </w:r>
      <w:proofErr w:type="spellEnd"/>
      <w:r w:rsidRPr="009F1FEA">
        <w:rPr>
          <w:rStyle w:val="codeChar"/>
        </w:rPr>
        <w:t>(</w:t>
      </w:r>
      <w:proofErr w:type="gramEnd"/>
      <w:r w:rsidR="006C3D2A">
        <w:rPr>
          <w:rStyle w:val="codeChar"/>
        </w:rPr>
        <w:t>min</w:t>
      </w:r>
      <w:r w:rsidRPr="009F1FEA">
        <w:rPr>
          <w:rStyle w:val="codeChar"/>
        </w:rPr>
        <w:t xml:space="preserve">, </w:t>
      </w:r>
      <w:r w:rsidR="006C3D2A">
        <w:rPr>
          <w:rStyle w:val="codeChar"/>
        </w:rPr>
        <w:t>max</w:t>
      </w:r>
      <w:r w:rsidR="00BA06F8">
        <w:rPr>
          <w:rStyle w:val="codeChar"/>
        </w:rPr>
        <w:t xml:space="preserve">) </w:t>
      </w:r>
      <w:proofErr w:type="spellStart"/>
      <w:r w:rsidR="00BA06F8">
        <w:rPr>
          <w:rStyle w:val="codeChar"/>
        </w:rPr>
        <w:t>returns</w:t>
      </w:r>
      <w:r>
        <w:t>s</w:t>
      </w:r>
      <w:proofErr w:type="spellEnd"/>
      <w:r>
        <w:t xml:space="preserve"> an Int in the range </w:t>
      </w:r>
      <w:r w:rsidR="006C3D2A" w:rsidRPr="006C3D2A">
        <w:rPr>
          <w:rStyle w:val="codeChar"/>
        </w:rPr>
        <w:t>min</w:t>
      </w:r>
      <w:r>
        <w:t xml:space="preserve"> to </w:t>
      </w:r>
      <w:r w:rsidR="006C3D2A" w:rsidRPr="006C3D2A">
        <w:rPr>
          <w:rStyle w:val="codeChar"/>
        </w:rPr>
        <w:t>max</w:t>
      </w:r>
      <w:r>
        <w:t xml:space="preserve"> </w:t>
      </w:r>
      <w:r w:rsidRPr="009F1FEA">
        <w:rPr>
          <w:i/>
          <w:iCs/>
        </w:rPr>
        <w:t>inclusive</w:t>
      </w:r>
    </w:p>
    <w:p w14:paraId="2946F45F" w14:textId="4E1BE511" w:rsidR="006C3D2A" w:rsidRDefault="006C3D2A" w:rsidP="002F048D">
      <w:pPr>
        <w:keepNext/>
      </w:pPr>
      <w:r>
        <w:t>For example:</w:t>
      </w:r>
    </w:p>
    <w:p w14:paraId="00036328" w14:textId="06EE185A" w:rsidR="006C3D2A" w:rsidRDefault="006C3D2A" w:rsidP="002F048D">
      <w:pPr>
        <w:pStyle w:val="codeBlock"/>
      </w:pPr>
      <w:r>
        <w:t xml:space="preserve">let probability be </w:t>
      </w:r>
      <w:proofErr w:type="gramStart"/>
      <w:r>
        <w:t>random(</w:t>
      </w:r>
      <w:proofErr w:type="gramEnd"/>
      <w:r>
        <w:t>)</w:t>
      </w:r>
      <w:r>
        <w:br/>
        <w:t>print probability</w:t>
      </w:r>
    </w:p>
    <w:p w14:paraId="4F35042A" w14:textId="77777777" w:rsidR="006C3D2A" w:rsidRDefault="006C3D2A" w:rsidP="002F048D">
      <w:pPr>
        <w:keepNext/>
      </w:pPr>
    </w:p>
    <w:p w14:paraId="313752E8" w14:textId="66374079" w:rsidR="006C3D2A" w:rsidRPr="009F1FEA" w:rsidRDefault="006C3D2A" w:rsidP="002F048D">
      <w:pPr>
        <w:pStyle w:val="codeBlock"/>
      </w:pPr>
      <w:r>
        <w:t>for I from 1 to 10 step 1</w:t>
      </w:r>
      <w:r>
        <w:br/>
        <w:t xml:space="preserve">  print </w:t>
      </w:r>
      <w:proofErr w:type="spellStart"/>
      <w:proofErr w:type="gramStart"/>
      <w:r>
        <w:t>randomInt</w:t>
      </w:r>
      <w:proofErr w:type="spellEnd"/>
      <w:r>
        <w:t>(</w:t>
      </w:r>
      <w:proofErr w:type="gramEnd"/>
      <w:r>
        <w:t>1, 6)</w:t>
      </w:r>
      <w:r>
        <w:br/>
        <w:t>end for</w:t>
      </w:r>
      <w:r>
        <w:br/>
      </w:r>
    </w:p>
    <w:p w14:paraId="4AF9AC01" w14:textId="29BB76D6" w:rsidR="009F1FEA" w:rsidRPr="006C3D2A" w:rsidRDefault="009F1FEA" w:rsidP="002F048D">
      <w:pPr>
        <w:keepNext/>
        <w:rPr>
          <w:b/>
          <w:bCs/>
        </w:rPr>
      </w:pPr>
      <w:r w:rsidRPr="006C3D2A">
        <w:rPr>
          <w:b/>
          <w:bCs/>
        </w:rPr>
        <w:t>Note</w:t>
      </w:r>
      <w:r w:rsidR="006C3D2A" w:rsidRPr="006C3D2A">
        <w:rPr>
          <w:b/>
          <w:bCs/>
        </w:rPr>
        <w:t>s</w:t>
      </w:r>
    </w:p>
    <w:p w14:paraId="1B6EF8B1" w14:textId="7835583D" w:rsidR="006C3D2A" w:rsidRDefault="006C3D2A">
      <w:pPr>
        <w:pStyle w:val="ListParagraph"/>
        <w:keepNext/>
        <w:numPr>
          <w:ilvl w:val="0"/>
          <w:numId w:val="42"/>
        </w:numPr>
      </w:pPr>
      <w:r>
        <w:t xml:space="preserve">These two methods are both </w:t>
      </w:r>
      <w:r w:rsidRPr="006C3D2A">
        <w:rPr>
          <w:rStyle w:val="Link"/>
        </w:rPr>
        <w:fldChar w:fldCharType="begin"/>
      </w:r>
      <w:r w:rsidRPr="006C3D2A">
        <w:rPr>
          <w:rStyle w:val="Link"/>
        </w:rPr>
        <w:instrText xml:space="preserve"> REF _Ref179794806 \h </w:instrText>
      </w:r>
      <w:r>
        <w:rPr>
          <w:rStyle w:val="Link"/>
        </w:rPr>
        <w:instrText xml:space="preserve"> \* MERGEFORMAT </w:instrText>
      </w:r>
      <w:r w:rsidRPr="006C3D2A">
        <w:rPr>
          <w:rStyle w:val="Link"/>
        </w:rPr>
      </w:r>
      <w:r w:rsidRPr="006C3D2A">
        <w:rPr>
          <w:rStyle w:val="Link"/>
        </w:rPr>
        <w:fldChar w:fldCharType="separate"/>
      </w:r>
      <w:r w:rsidR="00FA56BB" w:rsidRPr="00FA56BB">
        <w:rPr>
          <w:rStyle w:val="Link"/>
        </w:rPr>
        <w:t>System method</w:t>
      </w:r>
      <w:r w:rsidRPr="006C3D2A">
        <w:rPr>
          <w:rStyle w:val="Link"/>
        </w:rPr>
        <w:fldChar w:fldCharType="end"/>
      </w:r>
      <w:r>
        <w:t xml:space="preserve">s so they may be used only within </w:t>
      </w:r>
      <w:r w:rsidRPr="006C3D2A">
        <w:rPr>
          <w:rStyle w:val="codeChar"/>
        </w:rPr>
        <w:t>main</w:t>
      </w:r>
      <w:r>
        <w:t xml:space="preserve"> or a </w:t>
      </w:r>
      <w:r w:rsidRPr="006C3D2A">
        <w:rPr>
          <w:rStyle w:val="codeChar"/>
        </w:rPr>
        <w:t>procedure</w:t>
      </w:r>
      <w:r>
        <w:t xml:space="preserve">. However, the resulting </w:t>
      </w:r>
      <w:r w:rsidRPr="006C3D2A">
        <w:rPr>
          <w:rStyle w:val="codeChar"/>
        </w:rPr>
        <w:t>Int</w:t>
      </w:r>
      <w:r>
        <w:t xml:space="preserve"> or </w:t>
      </w:r>
      <w:r w:rsidRPr="006C3D2A">
        <w:rPr>
          <w:rStyle w:val="codeChar"/>
        </w:rPr>
        <w:t>Float</w:t>
      </w:r>
      <w:r>
        <w:t xml:space="preserve"> may then be used as an argument to pass </w:t>
      </w:r>
      <w:r>
        <w:rPr>
          <w:i/>
          <w:iCs/>
        </w:rPr>
        <w:t>into</w:t>
      </w:r>
      <w:r>
        <w:t xml:space="preserve"> a </w:t>
      </w:r>
      <w:r w:rsidRPr="006C3D2A">
        <w:rPr>
          <w:rStyle w:val="codeChar"/>
        </w:rPr>
        <w:t>function</w:t>
      </w:r>
      <w:r>
        <w:t>.</w:t>
      </w:r>
    </w:p>
    <w:p w14:paraId="5B208E4B" w14:textId="7F1235CD" w:rsidR="006C3D2A" w:rsidRPr="009F1FEA" w:rsidRDefault="006C3D2A">
      <w:pPr>
        <w:pStyle w:val="ListParagraph"/>
        <w:numPr>
          <w:ilvl w:val="0"/>
          <w:numId w:val="42"/>
        </w:numPr>
      </w:pPr>
      <w:r>
        <w:t xml:space="preserve">Elan provides a separate mechanism for generating random numbers within a </w:t>
      </w:r>
      <w:r w:rsidRPr="006C3D2A">
        <w:rPr>
          <w:rStyle w:val="codeChar"/>
        </w:rPr>
        <w:t>function</w:t>
      </w:r>
      <w:r>
        <w:t xml:space="preserve">. See </w:t>
      </w:r>
      <w:r w:rsidRPr="006C3D2A">
        <w:rPr>
          <w:rStyle w:val="Link"/>
        </w:rPr>
        <w:fldChar w:fldCharType="begin"/>
      </w:r>
      <w:r w:rsidRPr="006C3D2A">
        <w:rPr>
          <w:rStyle w:val="Link"/>
        </w:rPr>
        <w:instrText xml:space="preserve"> REF _Ref180146683 \h </w:instrText>
      </w:r>
      <w:r>
        <w:rPr>
          <w:rStyle w:val="Link"/>
        </w:rPr>
        <w:instrText xml:space="preserve"> \* MERGEFORMAT </w:instrText>
      </w:r>
      <w:r w:rsidRPr="006C3D2A">
        <w:rPr>
          <w:rStyle w:val="Link"/>
        </w:rPr>
      </w:r>
      <w:r w:rsidRPr="006C3D2A">
        <w:rPr>
          <w:rStyle w:val="Link"/>
        </w:rPr>
        <w:fldChar w:fldCharType="separate"/>
      </w:r>
      <w:r w:rsidR="00FA56BB">
        <w:rPr>
          <w:rStyle w:val="Link"/>
          <w:b w:val="0"/>
          <w:bCs/>
        </w:rPr>
        <w:t>Error! Reference source not found.</w:t>
      </w:r>
      <w:r w:rsidRPr="006C3D2A">
        <w:rPr>
          <w:rStyle w:val="Link"/>
        </w:rPr>
        <w:fldChar w:fldCharType="end"/>
      </w:r>
      <w:r>
        <w:t>.</w:t>
      </w:r>
    </w:p>
    <w:p w14:paraId="5A81218C" w14:textId="53155F12" w:rsidR="00B31476" w:rsidRDefault="00B31476" w:rsidP="00B31476">
      <w:pPr>
        <w:pStyle w:val="Heading2"/>
      </w:pPr>
      <w:bookmarkStart w:id="641" w:name="_Toc187241176"/>
      <w:r>
        <w:lastRenderedPageBreak/>
        <w:t>Comments</w:t>
      </w:r>
      <w:bookmarkEnd w:id="641"/>
    </w:p>
    <w:p w14:paraId="26F0ED20" w14:textId="77777777" w:rsidR="00B31476" w:rsidRDefault="00B31476" w:rsidP="00B31476">
      <w:r>
        <w:t xml:space="preserve">Explanatory video: </w:t>
      </w:r>
      <w:hyperlink r:id="rId34" w:history="1">
        <w:r w:rsidRPr="00AD5FDE">
          <w:rPr>
            <w:rStyle w:val="Hyperlink"/>
          </w:rPr>
          <w:t>https://www.youtube.com/watch?v=Vv2hD3EobKU&amp;list=PLhZaBW7EbafOPO4YyuovGI1prCViAeVKM&amp;index=11</w:t>
        </w:r>
      </w:hyperlink>
      <w:r>
        <w:t xml:space="preserve"> </w:t>
      </w:r>
    </w:p>
    <w:p w14:paraId="03C5A25F" w14:textId="77777777" w:rsidR="00B31476" w:rsidRDefault="00B31476" w:rsidP="00B31476">
      <w:r>
        <w:t>Comments:</w:t>
      </w:r>
    </w:p>
    <w:p w14:paraId="4FF2BD66" w14:textId="77777777" w:rsidR="00B31476" w:rsidRDefault="00B31476">
      <w:pPr>
        <w:pStyle w:val="ListParagraph"/>
        <w:numPr>
          <w:ilvl w:val="0"/>
          <w:numId w:val="23"/>
        </w:numPr>
      </w:pPr>
      <w:r>
        <w:t>may be added at global level – as well as within other constructs.</w:t>
      </w:r>
    </w:p>
    <w:p w14:paraId="2E58D64F" w14:textId="77777777" w:rsidR="00B31476" w:rsidRDefault="00B31476">
      <w:pPr>
        <w:pStyle w:val="ListParagraph"/>
        <w:numPr>
          <w:ilvl w:val="0"/>
          <w:numId w:val="23"/>
        </w:numPr>
      </w:pPr>
      <w:r>
        <w:t xml:space="preserve">always start with a </w:t>
      </w:r>
      <w:r w:rsidRPr="00C65616">
        <w:rPr>
          <w:rStyle w:val="codeChar"/>
        </w:rPr>
        <w:t>#</w:t>
      </w:r>
      <w:r>
        <w:t xml:space="preserve"> followed by a space and then free-form text. The text field may be left empty</w:t>
      </w:r>
    </w:p>
    <w:p w14:paraId="21226FE4" w14:textId="77777777" w:rsidR="00B31476" w:rsidRDefault="00B31476">
      <w:pPr>
        <w:pStyle w:val="ListParagraph"/>
        <w:numPr>
          <w:ilvl w:val="0"/>
          <w:numId w:val="23"/>
        </w:numPr>
      </w:pPr>
      <w:r>
        <w:t>are a single line, though if the text is long enough the line may be wrapped within the editor</w:t>
      </w:r>
    </w:p>
    <w:p w14:paraId="2493B94A" w14:textId="7787D869" w:rsidR="00A96070" w:rsidRPr="00B040A6" w:rsidRDefault="00B31476">
      <w:pPr>
        <w:pStyle w:val="ListParagraph"/>
        <w:numPr>
          <w:ilvl w:val="0"/>
          <w:numId w:val="23"/>
        </w:numPr>
      </w:pPr>
      <w:r>
        <w:t>are always on their own line. It is it not possible to add a comment after, or within, a line of code.</w:t>
      </w:r>
    </w:p>
    <w:p w14:paraId="6F5C5916" w14:textId="7F6F682F" w:rsidR="00D00A28" w:rsidRDefault="00D00A28" w:rsidP="00D00A28">
      <w:pPr>
        <w:pStyle w:val="Heading1"/>
      </w:pPr>
      <w:bookmarkStart w:id="642" w:name="_Ref172626809"/>
      <w:bookmarkStart w:id="643" w:name="_Ref172626811"/>
      <w:bookmarkStart w:id="644" w:name="_Ref172627289"/>
      <w:bookmarkStart w:id="645" w:name="_Ref172627378"/>
      <w:bookmarkStart w:id="646" w:name="_Toc187241177"/>
      <w:r>
        <w:lastRenderedPageBreak/>
        <w:t>Object-oriented programming</w:t>
      </w:r>
      <w:bookmarkEnd w:id="642"/>
      <w:bookmarkEnd w:id="643"/>
      <w:bookmarkEnd w:id="644"/>
      <w:bookmarkEnd w:id="645"/>
      <w:bookmarkEnd w:id="646"/>
    </w:p>
    <w:p w14:paraId="4F9867F3" w14:textId="3E3E1946" w:rsidR="0033651C" w:rsidRDefault="0033651C" w:rsidP="0033651C">
      <w:pPr>
        <w:pStyle w:val="Heading2"/>
      </w:pPr>
      <w:bookmarkStart w:id="647" w:name="_Ref172626810"/>
      <w:bookmarkStart w:id="648" w:name="_Toc187241178"/>
      <w:r>
        <w:lastRenderedPageBreak/>
        <w:t>Class</w:t>
      </w:r>
      <w:bookmarkEnd w:id="634"/>
      <w:bookmarkEnd w:id="647"/>
      <w:bookmarkEnd w:id="648"/>
    </w:p>
    <w:p w14:paraId="34DD61E2" w14:textId="77777777" w:rsidR="00CE760E" w:rsidRDefault="0033651C" w:rsidP="0033651C">
      <w:r>
        <w:t xml:space="preserve">A </w:t>
      </w:r>
      <w:r w:rsidRPr="00EB3588">
        <w:rPr>
          <w:rStyle w:val="codeChar"/>
        </w:rPr>
        <w:t>class</w:t>
      </w:r>
      <w:r>
        <w:t xml:space="preserve"> is user-defined type – offering far richer capability than an </w:t>
      </w:r>
      <w:proofErr w:type="spellStart"/>
      <w:r w:rsidRPr="00C06F9F">
        <w:rPr>
          <w:rStyle w:val="codeChar"/>
        </w:rPr>
        <w:t>enum</w:t>
      </w:r>
      <w:proofErr w:type="spellEnd"/>
      <w:r>
        <w:t xml:space="preserve">. </w:t>
      </w:r>
    </w:p>
    <w:p w14:paraId="37376AD6" w14:textId="41A226F6" w:rsidR="00583981" w:rsidRDefault="00583981" w:rsidP="0033651C">
      <w:r>
        <w:t>(</w:t>
      </w:r>
      <w:r w:rsidR="00241A3C">
        <w:t xml:space="preserve">A </w:t>
      </w:r>
      <w:r w:rsidR="00241A3C" w:rsidRPr="00ED353E">
        <w:rPr>
          <w:rStyle w:val="codeChar"/>
        </w:rPr>
        <w:t>record</w:t>
      </w:r>
      <w:r w:rsidR="00241A3C">
        <w:t xml:space="preserve"> is in some ways similar to a class but simpler: it defines </w:t>
      </w:r>
      <w:proofErr w:type="gramStart"/>
      <w:r w:rsidR="00241A3C">
        <w:t>properties, but</w:t>
      </w:r>
      <w:proofErr w:type="gramEnd"/>
      <w:r w:rsidR="00241A3C">
        <w:t xml:space="preserve"> has no constructor and no methods. See </w:t>
      </w:r>
      <w:r w:rsidR="00241A3C" w:rsidRPr="00241A3C">
        <w:rPr>
          <w:rStyle w:val="Link"/>
        </w:rPr>
        <w:fldChar w:fldCharType="begin"/>
      </w:r>
      <w:r w:rsidR="00241A3C" w:rsidRPr="00241A3C">
        <w:rPr>
          <w:rStyle w:val="Link"/>
        </w:rPr>
        <w:instrText xml:space="preserve"> REF _Ref180421921 \h </w:instrText>
      </w:r>
      <w:r w:rsidR="00241A3C">
        <w:rPr>
          <w:rStyle w:val="Link"/>
        </w:rPr>
        <w:instrText xml:space="preserve"> \* MERGEFORMAT </w:instrText>
      </w:r>
      <w:r w:rsidR="00241A3C" w:rsidRPr="00241A3C">
        <w:rPr>
          <w:rStyle w:val="Link"/>
        </w:rPr>
      </w:r>
      <w:r w:rsidR="00241A3C" w:rsidRPr="00241A3C">
        <w:rPr>
          <w:rStyle w:val="Link"/>
        </w:rPr>
        <w:fldChar w:fldCharType="separate"/>
      </w:r>
      <w:r w:rsidR="00241A3C" w:rsidRPr="00241A3C">
        <w:rPr>
          <w:rStyle w:val="Link"/>
        </w:rPr>
        <w:t>Working with records</w:t>
      </w:r>
      <w:r w:rsidR="00241A3C" w:rsidRPr="00241A3C">
        <w:rPr>
          <w:rStyle w:val="Link"/>
        </w:rPr>
        <w:fldChar w:fldCharType="end"/>
      </w:r>
      <w:r w:rsidR="00241A3C">
        <w:t>).</w:t>
      </w:r>
    </w:p>
    <w:p w14:paraId="3AF57C68" w14:textId="71D1174B" w:rsidR="00CE760E" w:rsidRDefault="00CE760E" w:rsidP="00CE760E">
      <w:pPr>
        <w:pStyle w:val="Heading3"/>
      </w:pPr>
      <w:r>
        <w:t>Definition</w:t>
      </w:r>
    </w:p>
    <w:p w14:paraId="24D8BD21" w14:textId="2C00EF9F" w:rsidR="0033651C" w:rsidRDefault="00236833" w:rsidP="0033651C">
      <w:r>
        <w:t xml:space="preserve">Here is an example of class definition – taken from the </w:t>
      </w:r>
      <w:r w:rsidRPr="00236833">
        <w:rPr>
          <w:i/>
          <w:iCs/>
        </w:rPr>
        <w:t>Snake OOP</w:t>
      </w:r>
      <w:r>
        <w:t xml:space="preserve"> demo program:</w:t>
      </w:r>
    </w:p>
    <w:p w14:paraId="6F235042" w14:textId="77777777" w:rsidR="00236833" w:rsidRDefault="00236833" w:rsidP="00236833">
      <w:pPr>
        <w:pStyle w:val="codeBlock"/>
      </w:pPr>
      <w:r>
        <w:t>class Apple</w:t>
      </w:r>
    </w:p>
    <w:p w14:paraId="38CAD9CE" w14:textId="77777777" w:rsidR="00236833" w:rsidRDefault="00236833" w:rsidP="00236833">
      <w:pPr>
        <w:pStyle w:val="codeBlock"/>
      </w:pPr>
      <w:r>
        <w:t xml:space="preserve">  </w:t>
      </w:r>
      <w:proofErr w:type="gramStart"/>
      <w:r>
        <w:t>constructor(</w:t>
      </w:r>
      <w:proofErr w:type="gramEnd"/>
      <w:r>
        <w:t>board as Board)</w:t>
      </w:r>
    </w:p>
    <w:p w14:paraId="591287FB" w14:textId="77777777" w:rsidR="00236833" w:rsidRDefault="00236833" w:rsidP="00236833">
      <w:pPr>
        <w:pStyle w:val="codeBlock"/>
      </w:pPr>
      <w:r>
        <w:t xml:space="preserve">    set </w:t>
      </w:r>
      <w:proofErr w:type="spellStart"/>
      <w:proofErr w:type="gramStart"/>
      <w:r>
        <w:t>property.board</w:t>
      </w:r>
      <w:proofErr w:type="spellEnd"/>
      <w:proofErr w:type="gramEnd"/>
      <w:r>
        <w:t xml:space="preserve"> to board</w:t>
      </w:r>
    </w:p>
    <w:p w14:paraId="36F78159" w14:textId="77777777" w:rsidR="00236833" w:rsidRDefault="00236833" w:rsidP="00236833">
      <w:pPr>
        <w:pStyle w:val="codeBlock"/>
      </w:pPr>
      <w:r>
        <w:t xml:space="preserve">  end constructor</w:t>
      </w:r>
    </w:p>
    <w:p w14:paraId="502A1304" w14:textId="77777777" w:rsidR="00236833" w:rsidRDefault="00236833" w:rsidP="00236833">
      <w:pPr>
        <w:pStyle w:val="codeBlock"/>
      </w:pPr>
    </w:p>
    <w:p w14:paraId="79285891" w14:textId="77777777" w:rsidR="00236833" w:rsidRDefault="00236833" w:rsidP="00236833">
      <w:pPr>
        <w:pStyle w:val="codeBlock"/>
      </w:pPr>
      <w:r>
        <w:t xml:space="preserve">  property board as Board</w:t>
      </w:r>
    </w:p>
    <w:p w14:paraId="1BDAA3E5" w14:textId="77777777" w:rsidR="00236833" w:rsidRDefault="00236833" w:rsidP="00236833">
      <w:pPr>
        <w:pStyle w:val="codeBlock"/>
      </w:pPr>
    </w:p>
    <w:p w14:paraId="2DCE4D5A" w14:textId="77777777" w:rsidR="00236833" w:rsidRDefault="00236833" w:rsidP="00236833">
      <w:pPr>
        <w:pStyle w:val="codeBlock"/>
      </w:pPr>
      <w:r>
        <w:t xml:space="preserve">  property location as Square</w:t>
      </w:r>
    </w:p>
    <w:p w14:paraId="5E7A4245" w14:textId="77777777" w:rsidR="00236833" w:rsidRDefault="00236833" w:rsidP="00236833">
      <w:pPr>
        <w:pStyle w:val="codeBlock"/>
      </w:pPr>
    </w:p>
    <w:p w14:paraId="134D4356" w14:textId="77777777" w:rsidR="00236833" w:rsidRDefault="00236833" w:rsidP="00236833">
      <w:pPr>
        <w:pStyle w:val="codeBlock"/>
      </w:pPr>
      <w:r>
        <w:t xml:space="preserve">  procedure </w:t>
      </w:r>
      <w:proofErr w:type="spellStart"/>
      <w:proofErr w:type="gramStart"/>
      <w:r>
        <w:t>newRandomPosition</w:t>
      </w:r>
      <w:proofErr w:type="spellEnd"/>
      <w:r>
        <w:t>(</w:t>
      </w:r>
      <w:proofErr w:type="gramEnd"/>
      <w:r>
        <w:t>snake as Snake)</w:t>
      </w:r>
    </w:p>
    <w:p w14:paraId="161CEDCC" w14:textId="77777777" w:rsidR="00236833" w:rsidRDefault="00236833" w:rsidP="00236833">
      <w:pPr>
        <w:pStyle w:val="codeBlock"/>
      </w:pPr>
      <w:r>
        <w:t xml:space="preserve">    repeat</w:t>
      </w:r>
    </w:p>
    <w:p w14:paraId="6EDB5D62" w14:textId="221354C7" w:rsidR="00236833" w:rsidRDefault="00236833" w:rsidP="00236833">
      <w:pPr>
        <w:pStyle w:val="codeBlock"/>
      </w:pPr>
      <w:r>
        <w:t xml:space="preserve">      </w:t>
      </w:r>
      <w:r w:rsidR="004348F7">
        <w:t xml:space="preserve">variable </w:t>
      </w:r>
      <w:proofErr w:type="spellStart"/>
      <w:r>
        <w:t>ranX</w:t>
      </w:r>
      <w:proofErr w:type="spellEnd"/>
      <w:r>
        <w:t xml:space="preserve"> set to </w:t>
      </w:r>
      <w:proofErr w:type="spellStart"/>
      <w:proofErr w:type="gramStart"/>
      <w:r>
        <w:t>randomInt</w:t>
      </w:r>
      <w:proofErr w:type="spellEnd"/>
      <w:r>
        <w:t>(</w:t>
      </w:r>
      <w:proofErr w:type="gramEnd"/>
      <w:r>
        <w:t xml:space="preserve">0, </w:t>
      </w:r>
      <w:proofErr w:type="spellStart"/>
      <w:r>
        <w:t>board.width</w:t>
      </w:r>
      <w:proofErr w:type="spellEnd"/>
      <w:r>
        <w:t xml:space="preserve"> - 1)</w:t>
      </w:r>
    </w:p>
    <w:p w14:paraId="709A743B" w14:textId="7EB637C4" w:rsidR="00236833" w:rsidRDefault="00236833" w:rsidP="00236833">
      <w:pPr>
        <w:pStyle w:val="codeBlock"/>
      </w:pPr>
      <w:r>
        <w:t xml:space="preserve">      </w:t>
      </w:r>
      <w:r w:rsidR="004348F7">
        <w:t xml:space="preserve">variable </w:t>
      </w:r>
      <w:proofErr w:type="spellStart"/>
      <w:r>
        <w:t>ranY</w:t>
      </w:r>
      <w:proofErr w:type="spellEnd"/>
      <w:r>
        <w:t xml:space="preserve"> set to </w:t>
      </w:r>
      <w:proofErr w:type="spellStart"/>
      <w:proofErr w:type="gramStart"/>
      <w:r>
        <w:t>randomInt</w:t>
      </w:r>
      <w:proofErr w:type="spellEnd"/>
      <w:r>
        <w:t>(</w:t>
      </w:r>
      <w:proofErr w:type="gramEnd"/>
      <w:r>
        <w:t xml:space="preserve">0, </w:t>
      </w:r>
      <w:proofErr w:type="spellStart"/>
      <w:r>
        <w:t>board.height</w:t>
      </w:r>
      <w:proofErr w:type="spellEnd"/>
      <w:r>
        <w:t xml:space="preserve"> - 1)</w:t>
      </w:r>
    </w:p>
    <w:p w14:paraId="7069F08B" w14:textId="77777777" w:rsidR="00236833" w:rsidRDefault="00236833" w:rsidP="00236833">
      <w:pPr>
        <w:pStyle w:val="codeBlock"/>
      </w:pPr>
      <w:r>
        <w:t xml:space="preserve">      set location to new </w:t>
      </w:r>
      <w:proofErr w:type="gramStart"/>
      <w:r>
        <w:t>Square(</w:t>
      </w:r>
      <w:proofErr w:type="spellStart"/>
      <w:proofErr w:type="gramEnd"/>
      <w:r>
        <w:t>ranX</w:t>
      </w:r>
      <w:proofErr w:type="spellEnd"/>
      <w:r>
        <w:t xml:space="preserve">, </w:t>
      </w:r>
      <w:proofErr w:type="spellStart"/>
      <w:r>
        <w:t>ranY</w:t>
      </w:r>
      <w:proofErr w:type="spellEnd"/>
      <w:r>
        <w:t>)</w:t>
      </w:r>
    </w:p>
    <w:p w14:paraId="2B3E011A" w14:textId="77777777" w:rsidR="00236833" w:rsidRDefault="00236833" w:rsidP="00236833">
      <w:pPr>
        <w:pStyle w:val="codeBlock"/>
      </w:pPr>
      <w:r>
        <w:t xml:space="preserve">    end repeat when not </w:t>
      </w:r>
      <w:proofErr w:type="spellStart"/>
      <w:proofErr w:type="gramStart"/>
      <w:r>
        <w:t>snake.bodyCovers</w:t>
      </w:r>
      <w:proofErr w:type="spellEnd"/>
      <w:proofErr w:type="gramEnd"/>
      <w:r>
        <w:t>(location)</w:t>
      </w:r>
    </w:p>
    <w:p w14:paraId="04BD1EFC" w14:textId="77777777" w:rsidR="00236833" w:rsidRDefault="00236833" w:rsidP="00236833">
      <w:pPr>
        <w:pStyle w:val="codeBlock"/>
      </w:pPr>
      <w:r>
        <w:t xml:space="preserve">  end procedure</w:t>
      </w:r>
    </w:p>
    <w:p w14:paraId="665A6989" w14:textId="77777777" w:rsidR="00236833" w:rsidRDefault="00236833" w:rsidP="00236833">
      <w:pPr>
        <w:pStyle w:val="codeBlock"/>
      </w:pPr>
    </w:p>
    <w:p w14:paraId="358F8B41" w14:textId="79C2C726" w:rsidR="00236833" w:rsidRDefault="00236833" w:rsidP="00236833">
      <w:pPr>
        <w:pStyle w:val="codeBlock"/>
      </w:pPr>
      <w:r>
        <w:t xml:space="preserve">  function </w:t>
      </w:r>
      <w:proofErr w:type="spellStart"/>
      <w:proofErr w:type="gramStart"/>
      <w:r>
        <w:t>updateGraphics</w:t>
      </w:r>
      <w:proofErr w:type="spellEnd"/>
      <w:r>
        <w:t>(</w:t>
      </w:r>
      <w:proofErr w:type="gramEnd"/>
      <w:r>
        <w:t xml:space="preserve">gr as </w:t>
      </w:r>
      <w:proofErr w:type="spellStart"/>
      <w:r w:rsidR="0079208E">
        <w:t>BlockGraphics</w:t>
      </w:r>
      <w:proofErr w:type="spellEnd"/>
      <w:r w:rsidR="00BA06F8">
        <w:t>) returns</w:t>
      </w:r>
      <w:r>
        <w:t xml:space="preserve"> </w:t>
      </w:r>
      <w:proofErr w:type="spellStart"/>
      <w:r w:rsidR="0079208E">
        <w:t>BlockGraphics</w:t>
      </w:r>
      <w:proofErr w:type="spellEnd"/>
    </w:p>
    <w:p w14:paraId="5EDE1853" w14:textId="2D3EE056" w:rsidR="00236833" w:rsidRDefault="00236833" w:rsidP="00236833">
      <w:pPr>
        <w:pStyle w:val="codeBlock"/>
      </w:pPr>
      <w:r>
        <w:t xml:space="preserve">    return </w:t>
      </w:r>
      <w:proofErr w:type="spellStart"/>
      <w:proofErr w:type="gramStart"/>
      <w:r>
        <w:t>gr.</w:t>
      </w:r>
      <w:r w:rsidR="00A34691">
        <w:t>withBlock</w:t>
      </w:r>
      <w:proofErr w:type="spellEnd"/>
      <w:proofErr w:type="gramEnd"/>
      <w:r>
        <w:t>(</w:t>
      </w:r>
      <w:proofErr w:type="spellStart"/>
      <w:r>
        <w:t>location.x</w:t>
      </w:r>
      <w:proofErr w:type="spellEnd"/>
      <w:r>
        <w:t xml:space="preserve">, </w:t>
      </w:r>
      <w:proofErr w:type="spellStart"/>
      <w:r>
        <w:t>location.y</w:t>
      </w:r>
      <w:proofErr w:type="spellEnd"/>
      <w:r>
        <w:t>, red)</w:t>
      </w:r>
    </w:p>
    <w:p w14:paraId="12342939" w14:textId="7C1A9E9A" w:rsidR="00236833" w:rsidRDefault="00236833" w:rsidP="00236833">
      <w:pPr>
        <w:pStyle w:val="codeBlock"/>
      </w:pPr>
      <w:r>
        <w:t xml:space="preserve">  end function</w:t>
      </w:r>
    </w:p>
    <w:p w14:paraId="0BE40945" w14:textId="761E20EF" w:rsidR="00236833" w:rsidRDefault="00236833" w:rsidP="00236833">
      <w:pPr>
        <w:pStyle w:val="codeBlock"/>
      </w:pPr>
      <w:r>
        <w:t>end class</w:t>
      </w:r>
    </w:p>
    <w:p w14:paraId="2E4F4FDE" w14:textId="77777777" w:rsidR="00574454" w:rsidRDefault="00574454" w:rsidP="0033651C">
      <w:pPr>
        <w:rPr>
          <w:ins w:id="649" w:author="BernardUK" w:date="2025-01-05T17:37:00Z"/>
          <w:b/>
          <w:bCs/>
        </w:rPr>
      </w:pPr>
    </w:p>
    <w:p w14:paraId="7DB0AD1A" w14:textId="15B916B8" w:rsidR="0033651C" w:rsidRDefault="00236833" w:rsidP="0033651C">
      <w:pPr>
        <w:rPr>
          <w:b/>
          <w:bCs/>
        </w:rPr>
      </w:pPr>
      <w:r w:rsidRPr="00236833">
        <w:rPr>
          <w:b/>
          <w:bCs/>
        </w:rPr>
        <w:t>Notes:</w:t>
      </w:r>
    </w:p>
    <w:p w14:paraId="1369500A" w14:textId="6D7CCDF8" w:rsidR="00236833" w:rsidRPr="00236833" w:rsidRDefault="00236833" w:rsidP="0033651C">
      <w:r w:rsidRPr="00236833">
        <w:t xml:space="preserve">A class </w:t>
      </w:r>
      <w:r w:rsidRPr="00236833">
        <w:rPr>
          <w:i/>
          <w:iCs/>
        </w:rPr>
        <w:t xml:space="preserve">must </w:t>
      </w:r>
      <w:r w:rsidRPr="00236833">
        <w:t>have:</w:t>
      </w:r>
    </w:p>
    <w:p w14:paraId="21A6FB6F" w14:textId="77777777" w:rsidR="0033651C" w:rsidRDefault="0033651C">
      <w:pPr>
        <w:pStyle w:val="ListParagraph"/>
        <w:numPr>
          <w:ilvl w:val="0"/>
          <w:numId w:val="14"/>
        </w:numPr>
      </w:pPr>
      <w:r>
        <w:t xml:space="preserve">A name that, like any other type, must begin with a capital letter. </w:t>
      </w:r>
    </w:p>
    <w:p w14:paraId="4BC3D124" w14:textId="77777777" w:rsidR="0033651C" w:rsidRDefault="0033651C" w:rsidP="0033651C">
      <w:pPr>
        <w:pStyle w:val="ListParagraph"/>
      </w:pPr>
    </w:p>
    <w:p w14:paraId="323B1CC8" w14:textId="4E82841C" w:rsidR="0033651C" w:rsidRDefault="0033651C" w:rsidP="0033651C">
      <w:pPr>
        <w:pStyle w:val="ListParagraph"/>
        <w:ind w:left="0"/>
      </w:pPr>
      <w:r>
        <w:t xml:space="preserve">A class </w:t>
      </w:r>
      <w:r w:rsidRPr="008F6ED5">
        <w:rPr>
          <w:i/>
          <w:iCs/>
        </w:rPr>
        <w:t>may</w:t>
      </w:r>
      <w:r>
        <w:t xml:space="preserve"> define</w:t>
      </w:r>
      <w:r w:rsidR="00ED5049">
        <w:t>:</w:t>
      </w:r>
    </w:p>
    <w:p w14:paraId="062D2487" w14:textId="7870B7E7" w:rsidR="00ED5049" w:rsidRDefault="00ED353E">
      <w:pPr>
        <w:pStyle w:val="ListParagraph"/>
        <w:numPr>
          <w:ilvl w:val="0"/>
          <w:numId w:val="22"/>
        </w:numPr>
      </w:pPr>
      <w:r>
        <w:t xml:space="preserve">One or more </w:t>
      </w:r>
      <w:proofErr w:type="spellStart"/>
      <w:r w:rsidRPr="00ED353E">
        <w:rPr>
          <w:rStyle w:val="codeChar"/>
        </w:rPr>
        <w:t>property</w:t>
      </w:r>
      <w:r>
        <w:t>s</w:t>
      </w:r>
      <w:proofErr w:type="spellEnd"/>
      <w:ins w:id="650" w:author="BernardUK" w:date="2025-01-05T17:37:00Z">
        <w:r w:rsidR="00574454">
          <w:t xml:space="preserve"> </w:t>
        </w:r>
      </w:ins>
      <w:r w:rsidR="00ED5049">
        <w:t>– see</w:t>
      </w:r>
      <w:r w:rsidR="00EC7C44">
        <w:t xml:space="preserve"> </w:t>
      </w:r>
      <w:r w:rsidR="00EC7C44" w:rsidRPr="00EC7C44">
        <w:rPr>
          <w:rStyle w:val="Link"/>
        </w:rPr>
        <w:fldChar w:fldCharType="begin"/>
      </w:r>
      <w:r w:rsidR="00EC7C44" w:rsidRPr="00EC7C44">
        <w:rPr>
          <w:rStyle w:val="Link"/>
        </w:rPr>
        <w:instrText xml:space="preserve"> REF _Ref172555990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Property</w:t>
      </w:r>
      <w:r w:rsidR="00EC7C44" w:rsidRPr="00EC7C44">
        <w:rPr>
          <w:rStyle w:val="Link"/>
        </w:rPr>
        <w:fldChar w:fldCharType="end"/>
      </w:r>
    </w:p>
    <w:p w14:paraId="16A24F9D" w14:textId="5BAB6141" w:rsidR="00ED5049" w:rsidRDefault="00ED353E">
      <w:pPr>
        <w:pStyle w:val="ListParagraph"/>
        <w:numPr>
          <w:ilvl w:val="0"/>
          <w:numId w:val="22"/>
        </w:numPr>
      </w:pPr>
      <w:r w:rsidRPr="00ED353E">
        <w:rPr>
          <w:rStyle w:val="codeChar"/>
        </w:rPr>
        <w:t>f</w:t>
      </w:r>
      <w:r w:rsidR="00EC7C44" w:rsidRPr="00ED353E">
        <w:rPr>
          <w:rStyle w:val="codeChar"/>
        </w:rPr>
        <w:t>unction</w:t>
      </w:r>
      <w:r w:rsidR="00EC7C44">
        <w:t xml:space="preserve"> methods – see </w:t>
      </w:r>
      <w:r w:rsidR="00EC7C44" w:rsidRPr="00EC7C44">
        <w:rPr>
          <w:rStyle w:val="Link"/>
        </w:rPr>
        <w:fldChar w:fldCharType="begin"/>
      </w:r>
      <w:r w:rsidR="00EC7C44" w:rsidRPr="00EC7C44">
        <w:rPr>
          <w:rStyle w:val="Link"/>
        </w:rPr>
        <w:instrText xml:space="preserve"> REF _Ref172556016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Function method</w:t>
      </w:r>
      <w:r w:rsidR="00EC7C44" w:rsidRPr="00EC7C44">
        <w:rPr>
          <w:rStyle w:val="Link"/>
        </w:rPr>
        <w:fldChar w:fldCharType="end"/>
      </w:r>
    </w:p>
    <w:p w14:paraId="4A899A2D" w14:textId="54775F27" w:rsidR="00EC7C44" w:rsidRPr="00ED353E" w:rsidRDefault="00ED353E">
      <w:pPr>
        <w:pStyle w:val="ListParagraph"/>
        <w:numPr>
          <w:ilvl w:val="0"/>
          <w:numId w:val="22"/>
        </w:numPr>
        <w:rPr>
          <w:rStyle w:val="Link"/>
          <w:rFonts w:asciiTheme="minorHAnsi" w:hAnsiTheme="minorHAnsi"/>
          <w:b w:val="0"/>
          <w:color w:val="auto"/>
          <w:u w:val="none"/>
        </w:rPr>
      </w:pPr>
      <w:r w:rsidRPr="00ED353E">
        <w:rPr>
          <w:rStyle w:val="codeChar"/>
        </w:rPr>
        <w:t>p</w:t>
      </w:r>
      <w:r w:rsidR="00EC7C44" w:rsidRPr="00ED353E">
        <w:rPr>
          <w:rStyle w:val="codeChar"/>
        </w:rPr>
        <w:t>rocedure</w:t>
      </w:r>
      <w:r w:rsidR="00EC7C44">
        <w:t xml:space="preserve"> methods – see </w:t>
      </w:r>
      <w:r w:rsidR="00EC7C44" w:rsidRPr="00EC7C44">
        <w:rPr>
          <w:rStyle w:val="Link"/>
        </w:rPr>
        <w:fldChar w:fldCharType="begin"/>
      </w:r>
      <w:r w:rsidR="00EC7C44" w:rsidRPr="00EC7C44">
        <w:rPr>
          <w:rStyle w:val="Link"/>
        </w:rPr>
        <w:instrText xml:space="preserve"> REF _Ref172556003 \h </w:instrText>
      </w:r>
      <w:r w:rsidR="00EC7C44">
        <w:rPr>
          <w:rStyle w:val="Link"/>
        </w:rPr>
        <w:instrText xml:space="preserve"> \* MERGEFORMAT </w:instrText>
      </w:r>
      <w:r w:rsidR="00EC7C44" w:rsidRPr="00EC7C44">
        <w:rPr>
          <w:rStyle w:val="Link"/>
        </w:rPr>
      </w:r>
      <w:r w:rsidR="00EC7C44" w:rsidRPr="00EC7C44">
        <w:rPr>
          <w:rStyle w:val="Link"/>
        </w:rPr>
        <w:fldChar w:fldCharType="separate"/>
      </w:r>
      <w:r w:rsidR="00FA56BB" w:rsidRPr="00FA56BB">
        <w:rPr>
          <w:rStyle w:val="Link"/>
        </w:rPr>
        <w:t>Procedure method</w:t>
      </w:r>
      <w:r w:rsidR="00EC7C44" w:rsidRPr="00EC7C44">
        <w:rPr>
          <w:rStyle w:val="Link"/>
        </w:rPr>
        <w:fldChar w:fldCharType="end"/>
      </w:r>
    </w:p>
    <w:p w14:paraId="59980C7C" w14:textId="709E8A1F" w:rsidR="00ED353E" w:rsidRPr="00ED353E" w:rsidRDefault="00ED353E" w:rsidP="00ED353E">
      <w:pPr>
        <w:pStyle w:val="ListParagraph"/>
        <w:numPr>
          <w:ilvl w:val="0"/>
          <w:numId w:val="22"/>
        </w:numPr>
        <w:rPr>
          <w:rStyle w:val="Link"/>
          <w:rFonts w:asciiTheme="minorHAnsi" w:hAnsiTheme="minorHAnsi"/>
          <w:b w:val="0"/>
          <w:color w:val="auto"/>
          <w:u w:val="none"/>
        </w:rPr>
      </w:pPr>
      <w:r>
        <w:t xml:space="preserve">A </w:t>
      </w:r>
      <w:r w:rsidRPr="00ED353E">
        <w:rPr>
          <w:rStyle w:val="codeChar"/>
        </w:rPr>
        <w:t>constructor</w:t>
      </w:r>
      <w:r>
        <w:t xml:space="preserve"> which may be used for setting up the values of properties. The </w:t>
      </w:r>
      <w:r w:rsidRPr="00ED353E">
        <w:rPr>
          <w:rStyle w:val="codeChar"/>
        </w:rPr>
        <w:t>constructor</w:t>
      </w:r>
      <w:r w:rsidRPr="00E56097">
        <w:rPr>
          <w:i/>
          <w:iCs/>
        </w:rPr>
        <w:t xml:space="preserve"> </w:t>
      </w:r>
      <w:r>
        <w:t xml:space="preserve">may, optionally, define parameters – to force the calling code to provide initial values. However, it is not necessary to add a </w:t>
      </w:r>
      <w:r w:rsidRPr="00ED353E">
        <w:rPr>
          <w:rStyle w:val="codeChar"/>
        </w:rPr>
        <w:t>constructor</w:t>
      </w:r>
      <w:r>
        <w:t xml:space="preserve"> if you have no need to initialise properties. Code in the constructor may make use of any functions – and follows the same constraints as a </w:t>
      </w:r>
      <w:r w:rsidRPr="00ED353E">
        <w:rPr>
          <w:rStyle w:val="codeChar"/>
        </w:rPr>
        <w:t>function</w:t>
      </w:r>
      <w:r>
        <w:t xml:space="preserve"> (i.e. may not call any </w:t>
      </w:r>
      <w:r w:rsidRPr="00ED353E">
        <w:rPr>
          <w:rStyle w:val="codeChar"/>
        </w:rPr>
        <w:t>procedure</w:t>
      </w:r>
      <w:r>
        <w:t xml:space="preserve">, whether defined on the </w:t>
      </w:r>
      <w:r w:rsidRPr="00ED353E">
        <w:rPr>
          <w:rStyle w:val="codeChar"/>
        </w:rPr>
        <w:t>class</w:t>
      </w:r>
      <w:r>
        <w:t xml:space="preserve"> or outside).</w:t>
      </w:r>
    </w:p>
    <w:p w14:paraId="36765A4A" w14:textId="5DF167B9" w:rsidR="003F7B78" w:rsidRDefault="003F7B78" w:rsidP="003F7B78">
      <w:pPr>
        <w:pStyle w:val="Heading3"/>
      </w:pPr>
      <w:bookmarkStart w:id="651" w:name="_Ref172627041"/>
      <w:r>
        <w:lastRenderedPageBreak/>
        <w:t>Inheritance</w:t>
      </w:r>
      <w:bookmarkEnd w:id="651"/>
    </w:p>
    <w:p w14:paraId="6C20F390" w14:textId="06E5F361" w:rsidR="00CE760E" w:rsidRPr="00CE760E" w:rsidRDefault="00CE760E" w:rsidP="00CE760E">
      <w:r>
        <w:t xml:space="preserve">A regular (concrete) class may inherit from one or more </w:t>
      </w:r>
      <w:r w:rsidRPr="00337BBD">
        <w:rPr>
          <w:rStyle w:val="codeChar"/>
        </w:rPr>
        <w:t>abstract</w:t>
      </w:r>
      <w:r>
        <w:rPr>
          <w:i/>
          <w:iCs/>
        </w:rPr>
        <w:t xml:space="preserve"> </w:t>
      </w:r>
      <w:r w:rsidRPr="00ED353E">
        <w:rPr>
          <w:rStyle w:val="codeChar"/>
        </w:rPr>
        <w:t>class</w:t>
      </w:r>
      <w:r>
        <w:t xml:space="preserve"> – see </w:t>
      </w:r>
      <w:r w:rsidRPr="00CE760E">
        <w:rPr>
          <w:rStyle w:val="Link"/>
        </w:rPr>
        <w:fldChar w:fldCharType="begin"/>
      </w:r>
      <w:r w:rsidRPr="00CE760E">
        <w:rPr>
          <w:rStyle w:val="Link"/>
        </w:rPr>
        <w:instrText xml:space="preserve"> REF _Ref172558880 \h </w:instrText>
      </w:r>
      <w:r>
        <w:rPr>
          <w:rStyle w:val="Link"/>
        </w:rPr>
        <w:instrText xml:space="preserve"> \* MERGEFORMAT </w:instrText>
      </w:r>
      <w:r w:rsidRPr="00CE760E">
        <w:rPr>
          <w:rStyle w:val="Link"/>
        </w:rPr>
      </w:r>
      <w:r w:rsidRPr="00CE760E">
        <w:rPr>
          <w:rStyle w:val="Link"/>
        </w:rPr>
        <w:fldChar w:fldCharType="separate"/>
      </w:r>
      <w:r w:rsidR="00FA56BB" w:rsidRPr="00FA56BB">
        <w:rPr>
          <w:rStyle w:val="Link"/>
        </w:rPr>
        <w:t>Abstract clas</w:t>
      </w:r>
      <w:r w:rsidRPr="00CE760E">
        <w:rPr>
          <w:rStyle w:val="Link"/>
        </w:rPr>
        <w:fldChar w:fldCharType="end"/>
      </w:r>
      <w:r w:rsidR="00337BBD">
        <w:rPr>
          <w:rStyle w:val="Link"/>
        </w:rPr>
        <w:t>s</w:t>
      </w:r>
      <w:r>
        <w:t xml:space="preserve">. The concrete class must define for itself a concrete version of every </w:t>
      </w:r>
      <w:r w:rsidRPr="00ED353E">
        <w:rPr>
          <w:rStyle w:val="codeChar"/>
        </w:rPr>
        <w:t>abstract</w:t>
      </w:r>
      <w:r>
        <w:t xml:space="preserve"> </w:t>
      </w:r>
      <w:r w:rsidRPr="00ED353E">
        <w:rPr>
          <w:rStyle w:val="codeChar"/>
        </w:rPr>
        <w:t>property</w:t>
      </w:r>
      <w:r>
        <w:t xml:space="preserve"> and </w:t>
      </w:r>
      <w:r w:rsidRPr="00337BBD">
        <w:rPr>
          <w:rStyle w:val="codeChar"/>
        </w:rPr>
        <w:t>abstract</w:t>
      </w:r>
      <w:r>
        <w:t xml:space="preserve"> method defined in the </w:t>
      </w:r>
      <w:r w:rsidRPr="00ED353E">
        <w:rPr>
          <w:rStyle w:val="codeChar"/>
        </w:rPr>
        <w:t>abstract</w:t>
      </w:r>
      <w:r>
        <w:t xml:space="preserve"> </w:t>
      </w:r>
      <w:r w:rsidRPr="00ED353E">
        <w:rPr>
          <w:rStyle w:val="codeChar"/>
        </w:rPr>
        <w:t>class</w:t>
      </w:r>
      <w:r w:rsidR="00ED353E">
        <w:t>, or classes,</w:t>
      </w:r>
      <w:r>
        <w:t xml:space="preserve"> that it inherits from.</w:t>
      </w:r>
    </w:p>
    <w:p w14:paraId="581D433A" w14:textId="77777777" w:rsidR="0033651C" w:rsidRDefault="0033651C" w:rsidP="0033651C">
      <w:pPr>
        <w:pStyle w:val="Heading3"/>
      </w:pPr>
      <w:bookmarkStart w:id="652" w:name="_Ref172626842"/>
      <w:bookmarkStart w:id="653" w:name="_Ref172627121"/>
      <w:r>
        <w:t>Using a class</w:t>
      </w:r>
      <w:bookmarkEnd w:id="652"/>
      <w:bookmarkEnd w:id="653"/>
    </w:p>
    <w:p w14:paraId="75A8E940" w14:textId="7950AD4F" w:rsidR="0033651C" w:rsidRDefault="0033651C" w:rsidP="0033651C">
      <w:r>
        <w:t xml:space="preserve">A class is instantiated using the keyword </w:t>
      </w:r>
      <w:r w:rsidRPr="00D71F4B">
        <w:rPr>
          <w:rFonts w:ascii="Consolas" w:hAnsi="Consolas"/>
          <w:color w:val="215E99" w:themeColor="text2" w:themeTint="BF"/>
          <w:sz w:val="18"/>
        </w:rPr>
        <w:t>new</w:t>
      </w:r>
      <w:r>
        <w:t xml:space="preserve"> followed by the class name and brackets, which should enclos</w:t>
      </w:r>
      <w:r w:rsidR="00EC7C44">
        <w:t>e</w:t>
      </w:r>
      <w:r>
        <w:t xml:space="preserve"> the comma-separated arguments required to match the parameters (if any) defined on the constructor </w:t>
      </w:r>
      <w:r w:rsidR="00ED353E">
        <w:t xml:space="preserve">(if any) </w:t>
      </w:r>
      <w:r>
        <w:t xml:space="preserve">for that </w:t>
      </w:r>
      <w:r w:rsidRPr="002D2D44">
        <w:rPr>
          <w:rFonts w:ascii="Consolas" w:hAnsi="Consolas"/>
          <w:color w:val="215E99" w:themeColor="text2" w:themeTint="BF"/>
          <w:sz w:val="18"/>
        </w:rPr>
        <w:t>class</w:t>
      </w:r>
      <w:r>
        <w:t>.</w:t>
      </w:r>
      <w:r w:rsidR="00EC7C44">
        <w:t xml:space="preserve"> For example (also from the </w:t>
      </w:r>
      <w:r w:rsidR="00EC7C44" w:rsidRPr="00EC7C44">
        <w:rPr>
          <w:i/>
          <w:iCs/>
        </w:rPr>
        <w:t>Snake OOP</w:t>
      </w:r>
      <w:r w:rsidR="00EC7C44">
        <w:t xml:space="preserve"> demo):</w:t>
      </w:r>
    </w:p>
    <w:p w14:paraId="7BEF14D6" w14:textId="4E86ADB4" w:rsidR="00EC7C44" w:rsidRDefault="00EC7C44" w:rsidP="00EC7C44">
      <w:pPr>
        <w:pStyle w:val="codeBlock"/>
      </w:pPr>
      <w:r>
        <w:t xml:space="preserve">  </w:t>
      </w:r>
      <w:r w:rsidR="004348F7">
        <w:t xml:space="preserve">variable </w:t>
      </w:r>
      <w:r>
        <w:t xml:space="preserve">board set to new </w:t>
      </w:r>
      <w:proofErr w:type="gramStart"/>
      <w:r>
        <w:t>Board(</w:t>
      </w:r>
      <w:proofErr w:type="gramEnd"/>
      <w:r>
        <w:t>40, 30)</w:t>
      </w:r>
    </w:p>
    <w:p w14:paraId="1DFF5E6A" w14:textId="09EBC9E5" w:rsidR="00EC7C44" w:rsidRDefault="00EC7C44" w:rsidP="00EC7C44">
      <w:pPr>
        <w:pStyle w:val="codeBlock"/>
      </w:pPr>
      <w:r>
        <w:t xml:space="preserve">  </w:t>
      </w:r>
      <w:r w:rsidR="004348F7">
        <w:t xml:space="preserve">variable </w:t>
      </w:r>
      <w:proofErr w:type="spellStart"/>
      <w:r>
        <w:t>currentDirection</w:t>
      </w:r>
      <w:proofErr w:type="spellEnd"/>
      <w:r>
        <w:t xml:space="preserve"> set to </w:t>
      </w:r>
      <w:proofErr w:type="spellStart"/>
      <w:r>
        <w:t>Direction.up</w:t>
      </w:r>
      <w:proofErr w:type="spellEnd"/>
    </w:p>
    <w:p w14:paraId="68D5C7F8" w14:textId="4A221940" w:rsidR="00EC7C44" w:rsidRDefault="00EC7C44" w:rsidP="00EC7C44">
      <w:pPr>
        <w:pStyle w:val="codeBlock"/>
      </w:pPr>
      <w:r>
        <w:t xml:space="preserve">  </w:t>
      </w:r>
      <w:r w:rsidR="004348F7">
        <w:t xml:space="preserve">variable </w:t>
      </w:r>
      <w:r>
        <w:t xml:space="preserve">snake set to new </w:t>
      </w:r>
      <w:proofErr w:type="gramStart"/>
      <w:r>
        <w:t>Snake(</w:t>
      </w:r>
      <w:proofErr w:type="gramEnd"/>
      <w:r>
        <w:t xml:space="preserve">board, </w:t>
      </w:r>
      <w:proofErr w:type="spellStart"/>
      <w:r>
        <w:t>currentDirection</w:t>
      </w:r>
      <w:proofErr w:type="spellEnd"/>
      <w:r>
        <w:t>)</w:t>
      </w:r>
    </w:p>
    <w:p w14:paraId="78665ECA" w14:textId="4F631016" w:rsidR="00461F23" w:rsidRDefault="00EC7C44" w:rsidP="00EC7C44">
      <w:pPr>
        <w:pStyle w:val="codeBlock"/>
      </w:pPr>
      <w:r>
        <w:t xml:space="preserve">  </w:t>
      </w:r>
      <w:r w:rsidR="004348F7">
        <w:t xml:space="preserve">variable </w:t>
      </w:r>
      <w:r>
        <w:t>apple set to new Apple(board)</w:t>
      </w:r>
    </w:p>
    <w:p w14:paraId="2FB067C6" w14:textId="5CCE12DB" w:rsidR="00EC7C44" w:rsidRDefault="00461F23" w:rsidP="00CE760E">
      <w:r>
        <w:t>The created instance may then be used within expressions, like any other variable.</w:t>
      </w:r>
    </w:p>
    <w:p w14:paraId="695363F8" w14:textId="77777777" w:rsidR="00EC517B" w:rsidRDefault="00EC517B">
      <w:pPr>
        <w:rPr>
          <w:rFonts w:eastAsiaTheme="majorEastAsia" w:cstheme="majorBidi"/>
          <w:b/>
          <w:color w:val="0F4761" w:themeColor="accent1" w:themeShade="BF"/>
          <w:sz w:val="28"/>
          <w:szCs w:val="28"/>
        </w:rPr>
      </w:pPr>
      <w:bookmarkStart w:id="654" w:name="_Ref172558880"/>
      <w:bookmarkStart w:id="655" w:name="_Ref172626312"/>
      <w:r>
        <w:br w:type="page"/>
      </w:r>
    </w:p>
    <w:p w14:paraId="796B163D" w14:textId="12C9F89D" w:rsidR="003F7B78" w:rsidRDefault="003F7B78" w:rsidP="00EC517B">
      <w:pPr>
        <w:pStyle w:val="Heading2"/>
      </w:pPr>
      <w:bookmarkStart w:id="656" w:name="_Toc187241179"/>
      <w:r>
        <w:lastRenderedPageBreak/>
        <w:t>Abstract clas</w:t>
      </w:r>
      <w:bookmarkEnd w:id="654"/>
      <w:r w:rsidR="00795AE7">
        <w:t>s</w:t>
      </w:r>
      <w:bookmarkEnd w:id="655"/>
      <w:bookmarkEnd w:id="656"/>
    </w:p>
    <w:p w14:paraId="1C410A17" w14:textId="7A1D2CC1" w:rsidR="003F7B78" w:rsidRPr="005A5E4F" w:rsidRDefault="00ED353E" w:rsidP="003F7B78">
      <w:r>
        <w:t xml:space="preserve">An </w:t>
      </w:r>
      <w:r w:rsidRPr="00ED353E">
        <w:rPr>
          <w:rStyle w:val="codeChar"/>
        </w:rPr>
        <w:t>abstract class</w:t>
      </w:r>
      <w:r>
        <w:t xml:space="preserve"> may not be instantiated (and hence may not define a constructor). It </w:t>
      </w:r>
      <w:r>
        <w:rPr>
          <w:i/>
          <w:iCs/>
        </w:rPr>
        <w:t>may</w:t>
      </w:r>
      <w:r>
        <w:t xml:space="preserve"> define </w:t>
      </w:r>
      <w:r w:rsidR="005A5E4F">
        <w:rPr>
          <w:i/>
          <w:iCs/>
        </w:rPr>
        <w:t>concrete</w:t>
      </w:r>
      <w:r w:rsidR="005A5E4F">
        <w:t xml:space="preserve"> members i.e</w:t>
      </w:r>
      <w:ins w:id="657" w:author="BernardUK" w:date="2025-01-05T16:24:00Z">
        <w:r w:rsidR="00C4082C">
          <w:t>.</w:t>
        </w:r>
      </w:ins>
      <w:r w:rsidR="005A5E4F">
        <w:t>:</w:t>
      </w:r>
    </w:p>
    <w:p w14:paraId="51920C4F" w14:textId="78B31D06" w:rsidR="00ED353E" w:rsidRDefault="005A5E4F" w:rsidP="005A5E4F">
      <w:pPr>
        <w:pStyle w:val="ListParagraph"/>
        <w:numPr>
          <w:ilvl w:val="0"/>
          <w:numId w:val="57"/>
        </w:numPr>
      </w:pPr>
      <w:r>
        <w:t xml:space="preserve">a </w:t>
      </w:r>
      <w:r w:rsidRPr="005A5E4F">
        <w:rPr>
          <w:rStyle w:val="codeChar"/>
        </w:rPr>
        <w:t>property</w:t>
      </w:r>
      <w:r>
        <w:t xml:space="preserve"> </w:t>
      </w:r>
    </w:p>
    <w:p w14:paraId="5FF7F051" w14:textId="755DEB18" w:rsidR="00ED353E" w:rsidRDefault="005A5E4F" w:rsidP="00B47230">
      <w:pPr>
        <w:pStyle w:val="ListParagraph"/>
        <w:numPr>
          <w:ilvl w:val="0"/>
          <w:numId w:val="57"/>
        </w:numPr>
      </w:pPr>
      <w:r>
        <w:t xml:space="preserve">a </w:t>
      </w:r>
      <w:r w:rsidRPr="005A5E4F">
        <w:rPr>
          <w:rStyle w:val="codeChar"/>
        </w:rPr>
        <w:t>function</w:t>
      </w:r>
    </w:p>
    <w:p w14:paraId="449495CE" w14:textId="353CA60A" w:rsidR="005A5E4F" w:rsidRDefault="005A5E4F" w:rsidP="00B47230">
      <w:pPr>
        <w:pStyle w:val="ListParagraph"/>
        <w:numPr>
          <w:ilvl w:val="0"/>
          <w:numId w:val="57"/>
        </w:numPr>
      </w:pPr>
      <w:r>
        <w:t xml:space="preserve">a </w:t>
      </w:r>
      <w:r w:rsidRPr="005A5E4F">
        <w:rPr>
          <w:rStyle w:val="codeChar"/>
        </w:rPr>
        <w:t>procedure</w:t>
      </w:r>
    </w:p>
    <w:p w14:paraId="77DA4997" w14:textId="095CBC1B" w:rsidR="005A5E4F" w:rsidRDefault="005A5E4F" w:rsidP="005A5E4F">
      <w:r>
        <w:t xml:space="preserve">As on a concrete class, any of these members may be made </w:t>
      </w:r>
      <w:r w:rsidRPr="005A5E4F">
        <w:rPr>
          <w:rStyle w:val="codeChar"/>
        </w:rPr>
        <w:t>private</w:t>
      </w:r>
      <w:r>
        <w:t xml:space="preserve"> after the corresponding frame has been added, by selecting on that member frame and pressing </w:t>
      </w:r>
      <w:r w:rsidRPr="005A5E4F">
        <w:rPr>
          <w:b/>
          <w:bCs/>
        </w:rPr>
        <w:t>Ctrl</w:t>
      </w:r>
      <w:ins w:id="658" w:author="BernardUK" w:date="2025-01-05T17:45:00Z">
        <w:r w:rsidR="009B02DA">
          <w:rPr>
            <w:rFonts w:ascii="Cambria Math" w:hAnsi="Cambria Math"/>
            <w:b/>
            <w:bCs/>
          </w:rPr>
          <w:t>‑</w:t>
        </w:r>
      </w:ins>
      <w:del w:id="659" w:author="BernardUK" w:date="2025-01-05T17:45:00Z">
        <w:r w:rsidRPr="005A5E4F" w:rsidDel="009B02DA">
          <w:rPr>
            <w:b/>
            <w:bCs/>
          </w:rPr>
          <w:delText>-</w:delText>
        </w:r>
      </w:del>
      <w:r w:rsidRPr="005A5E4F">
        <w:rPr>
          <w:b/>
          <w:bCs/>
        </w:rPr>
        <w:t>p</w:t>
      </w:r>
      <w:r>
        <w:t>.</w:t>
      </w:r>
    </w:p>
    <w:p w14:paraId="7ED4E0AF" w14:textId="2C6BFAF1" w:rsidR="005A5E4F" w:rsidRDefault="005A5E4F" w:rsidP="005A5E4F">
      <w:r>
        <w:t xml:space="preserve">These concrete members are automatically inherited by any sub-class, </w:t>
      </w:r>
      <w:r>
        <w:rPr>
          <w:i/>
          <w:iCs/>
        </w:rPr>
        <w:t>but they may not be overridden</w:t>
      </w:r>
      <w:r>
        <w:t xml:space="preserve"> (modified) by the sub</w:t>
      </w:r>
      <w:ins w:id="660" w:author="BernardUK" w:date="2025-01-05T20:10:00Z">
        <w:r w:rsidR="00C94BD6">
          <w:t>-</w:t>
        </w:r>
      </w:ins>
      <w:r>
        <w:t>class. Therefore you should define concrete members only if they are intended to work identically on every sub-class.</w:t>
      </w:r>
    </w:p>
    <w:p w14:paraId="1E19B6F0" w14:textId="3A0D7BE4" w:rsidR="005A5E4F" w:rsidRDefault="005A5E4F" w:rsidP="005A5E4F">
      <w:r>
        <w:t xml:space="preserve">You may also define </w:t>
      </w:r>
      <w:r w:rsidRPr="005A5E4F">
        <w:rPr>
          <w:rStyle w:val="codeChar"/>
        </w:rPr>
        <w:t>abstract</w:t>
      </w:r>
      <w:r>
        <w:t xml:space="preserve"> methods on an abstract classes i.e</w:t>
      </w:r>
      <w:ins w:id="661" w:author="BernardUK" w:date="2025-01-05T16:24:00Z">
        <w:r w:rsidR="00C4082C">
          <w:t>.</w:t>
        </w:r>
      </w:ins>
      <w:r>
        <w:t xml:space="preserve"> </w:t>
      </w:r>
      <w:r w:rsidRPr="005A5E4F">
        <w:rPr>
          <w:rStyle w:val="codeChar"/>
        </w:rPr>
        <w:t>abstract property</w:t>
      </w:r>
      <w:r>
        <w:t xml:space="preserve">, </w:t>
      </w:r>
      <w:r w:rsidRPr="005A5E4F">
        <w:rPr>
          <w:rStyle w:val="codeChar"/>
        </w:rPr>
        <w:t>abstract function</w:t>
      </w:r>
      <w:r>
        <w:t xml:space="preserve">, </w:t>
      </w:r>
      <w:r w:rsidRPr="005A5E4F">
        <w:rPr>
          <w:rStyle w:val="codeChar"/>
        </w:rPr>
        <w:t>abstract procedure</w:t>
      </w:r>
      <w:r w:rsidRPr="005A5E4F">
        <w:t>. Such methods</w:t>
      </w:r>
      <w:r>
        <w:t xml:space="preserve"> define only the signature of the method, not the implementation. Therefore they have no </w:t>
      </w:r>
      <w:r w:rsidRPr="005A5E4F">
        <w:rPr>
          <w:rStyle w:val="codeChar"/>
        </w:rPr>
        <w:t>end</w:t>
      </w:r>
      <w:r>
        <w:t xml:space="preserve"> statement. For example:</w:t>
      </w:r>
    </w:p>
    <w:p w14:paraId="571B3F44" w14:textId="6BD610CB" w:rsidR="005A5E4F" w:rsidRPr="005A5E4F" w:rsidRDefault="005A5E4F" w:rsidP="005A5E4F">
      <w:pPr>
        <w:pStyle w:val="code"/>
      </w:pPr>
      <w:r>
        <w:t xml:space="preserve">abstract function </w:t>
      </w:r>
      <w:proofErr w:type="spellStart"/>
      <w:proofErr w:type="gramStart"/>
      <w:r>
        <w:t>calculateDiscount</w:t>
      </w:r>
      <w:proofErr w:type="spellEnd"/>
      <w:r>
        <w:t>(</w:t>
      </w:r>
      <w:proofErr w:type="gramEnd"/>
      <w:r>
        <w:t>) as Float</w:t>
      </w:r>
    </w:p>
    <w:p w14:paraId="5B4776D2" w14:textId="12157369" w:rsidR="005A5E4F" w:rsidRDefault="00C86551" w:rsidP="005A5E4F">
      <w:r>
        <w:br/>
      </w:r>
      <w:r w:rsidR="005A5E4F">
        <w:t xml:space="preserve">Every concrete </w:t>
      </w:r>
      <w:r w:rsidR="005A5E4F" w:rsidRPr="00A749F6">
        <w:rPr>
          <w:rStyle w:val="codeChar"/>
        </w:rPr>
        <w:t>class</w:t>
      </w:r>
      <w:r w:rsidR="005A5E4F">
        <w:t xml:space="preserve"> must implement each </w:t>
      </w:r>
      <w:r w:rsidR="005A5E4F" w:rsidRPr="00A749F6">
        <w:rPr>
          <w:rStyle w:val="codeChar"/>
        </w:rPr>
        <w:t>abstract</w:t>
      </w:r>
      <w:r w:rsidR="005A5E4F">
        <w:t xml:space="preserve"> member that is defined on any of its (</w:t>
      </w:r>
      <w:r w:rsidR="005A5E4F" w:rsidRPr="00A749F6">
        <w:rPr>
          <w:rStyle w:val="codeChar"/>
        </w:rPr>
        <w:t>abstract</w:t>
      </w:r>
      <w:r w:rsidR="005A5E4F">
        <w:t>) super</w:t>
      </w:r>
      <w:r w:rsidR="00A749F6">
        <w:t>-</w:t>
      </w:r>
      <w:r w:rsidR="005A5E4F">
        <w:t>classes</w:t>
      </w:r>
      <w:r w:rsidR="00A749F6">
        <w:t xml:space="preserve">, by defining a method with the same signature (without the </w:t>
      </w:r>
      <w:r w:rsidR="00A749F6" w:rsidRPr="00A749F6">
        <w:rPr>
          <w:rStyle w:val="codeChar"/>
        </w:rPr>
        <w:t>abstract</w:t>
      </w:r>
      <w:r w:rsidR="00A749F6">
        <w:t>) and – if it is a method – defining the body of the method also.</w:t>
      </w:r>
    </w:p>
    <w:p w14:paraId="7D80C3A2" w14:textId="5E0A4028" w:rsidR="00A749F6" w:rsidRDefault="00A749F6" w:rsidP="005A5E4F">
      <w:r>
        <w:t xml:space="preserve">Different super-classes may define </w:t>
      </w:r>
      <w:r w:rsidRPr="00A749F6">
        <w:rPr>
          <w:rStyle w:val="codeChar"/>
        </w:rPr>
        <w:t>abstract</w:t>
      </w:r>
      <w:r>
        <w:t xml:space="preserve"> members with identical signatures, in which case a single implementation in the concrete sub-class will cover them all. However, a class may not inherit from two or more abstract classes that define the same </w:t>
      </w:r>
      <w:r>
        <w:rPr>
          <w:i/>
          <w:iCs/>
        </w:rPr>
        <w:t>concrete</w:t>
      </w:r>
      <w:r>
        <w:t xml:space="preserve"> member, since</w:t>
      </w:r>
      <w:ins w:id="662" w:author="BernardUK" w:date="2025-01-05T17:29:00Z">
        <w:r w:rsidR="00574454">
          <w:t xml:space="preserve"> </w:t>
        </w:r>
      </w:ins>
      <w:r>
        <w:t>that would result in two separate members with the same signature.</w:t>
      </w:r>
    </w:p>
    <w:p w14:paraId="05DDC4D5" w14:textId="30EB5629" w:rsidR="00A749F6" w:rsidRDefault="00A749F6" w:rsidP="005A5E4F">
      <w:r>
        <w:t xml:space="preserve">Also a class may not inherit from two or more abstract classes that have conflicting definitions of abstract and/or concrete members – for example methods with the same </w:t>
      </w:r>
      <w:proofErr w:type="gramStart"/>
      <w:r>
        <w:t>name, but</w:t>
      </w:r>
      <w:proofErr w:type="gramEnd"/>
      <w:r>
        <w:t xml:space="preserve"> defining different parameters or return </w:t>
      </w:r>
      <w:r w:rsidRPr="00A749F6">
        <w:rPr>
          <w:i/>
          <w:iCs/>
        </w:rPr>
        <w:t>type</w:t>
      </w:r>
      <w:r>
        <w:t>.</w:t>
      </w:r>
    </w:p>
    <w:p w14:paraId="6D9697E8" w14:textId="022CA4FB" w:rsidR="00EC517B" w:rsidRDefault="00EC517B" w:rsidP="005A5E4F">
      <w:r>
        <w:t xml:space="preserve">If you wish to have several sub-classes of an abstract class that share a common implementation for a method, but require that </w:t>
      </w:r>
      <w:r>
        <w:rPr>
          <w:i/>
          <w:iCs/>
        </w:rPr>
        <w:t>some</w:t>
      </w:r>
      <w:r>
        <w:t xml:space="preserve"> of the sub-classes can define a different implementation, then you should:</w:t>
      </w:r>
    </w:p>
    <w:p w14:paraId="7B486F3D" w14:textId="6F8C1F3C" w:rsidR="00EC517B" w:rsidRDefault="00EC517B" w:rsidP="00EC517B">
      <w:pPr>
        <w:pStyle w:val="ListParagraph"/>
        <w:numPr>
          <w:ilvl w:val="0"/>
          <w:numId w:val="61"/>
        </w:numPr>
      </w:pPr>
      <w:r>
        <w:t>Define the method as abstract on the superclass</w:t>
      </w:r>
    </w:p>
    <w:p w14:paraId="68099745" w14:textId="569A9392" w:rsidR="00EC517B" w:rsidRDefault="00EC517B" w:rsidP="00EC517B">
      <w:pPr>
        <w:pStyle w:val="ListParagraph"/>
        <w:numPr>
          <w:ilvl w:val="0"/>
          <w:numId w:val="61"/>
        </w:numPr>
      </w:pPr>
      <w:r>
        <w:t xml:space="preserve">Define a concrete implementation on the superclass with a similar, but slightly different name e.g. having a prefix such as: </w:t>
      </w:r>
      <w:r w:rsidRPr="00EC517B">
        <w:rPr>
          <w:rStyle w:val="codeChar"/>
        </w:rPr>
        <w:t>default…</w:t>
      </w:r>
      <w:r w:rsidRPr="00EC517B">
        <w:t xml:space="preserve"> </w:t>
      </w:r>
    </w:p>
    <w:p w14:paraId="74BCE182" w14:textId="25ACE6AC" w:rsidR="00EC517B" w:rsidRDefault="00EC517B" w:rsidP="00EC517B">
      <w:pPr>
        <w:pStyle w:val="ListParagraph"/>
        <w:numPr>
          <w:ilvl w:val="0"/>
          <w:numId w:val="61"/>
        </w:numPr>
      </w:pPr>
      <w:r>
        <w:t xml:space="preserve">Each sub-class must then define its implementation of the abstract method, but the ones needing a common implementation can be just one line, </w:t>
      </w:r>
      <w:r>
        <w:rPr>
          <w:i/>
          <w:iCs/>
        </w:rPr>
        <w:t>delegating</w:t>
      </w:r>
      <w:r>
        <w:t xml:space="preserve"> responsibility up to the ‘default’ method on the superclass. </w:t>
      </w:r>
    </w:p>
    <w:p w14:paraId="38285EAE" w14:textId="0D24239A" w:rsidR="00EC517B" w:rsidRPr="00EC517B" w:rsidRDefault="00EC517B" w:rsidP="00EC517B">
      <w:pPr>
        <w:pStyle w:val="ListParagraph"/>
      </w:pPr>
    </w:p>
    <w:p w14:paraId="3D727A16" w14:textId="77777777" w:rsidR="00A96070" w:rsidRDefault="00A96070" w:rsidP="00A96070">
      <w:pPr>
        <w:pStyle w:val="Heading2"/>
      </w:pPr>
      <w:bookmarkStart w:id="663" w:name="_Ref172555990"/>
      <w:bookmarkStart w:id="664" w:name="_Ref172560899"/>
      <w:bookmarkStart w:id="665" w:name="_Toc187241180"/>
      <w:r w:rsidRPr="00E56097">
        <w:lastRenderedPageBreak/>
        <w:t>Propert</w:t>
      </w:r>
      <w:r>
        <w:t>y</w:t>
      </w:r>
      <w:bookmarkEnd w:id="663"/>
      <w:bookmarkEnd w:id="665"/>
    </w:p>
    <w:p w14:paraId="161F1B55" w14:textId="1F1F132C" w:rsidR="00011F0A" w:rsidRDefault="00011F0A" w:rsidP="00011F0A">
      <w:r>
        <w:t>Examples:</w:t>
      </w:r>
    </w:p>
    <w:p w14:paraId="152229E1" w14:textId="77777777" w:rsidR="00011F0A" w:rsidRDefault="00011F0A" w:rsidP="00011F0A">
      <w:pPr>
        <w:pStyle w:val="codeBlock"/>
      </w:pPr>
      <w:r w:rsidRPr="00011F0A">
        <w:t>property height as Int</w:t>
      </w:r>
    </w:p>
    <w:p w14:paraId="1D9653D2" w14:textId="5AAD64F8" w:rsidR="00011F0A" w:rsidRDefault="00011F0A" w:rsidP="00011F0A">
      <w:pPr>
        <w:pStyle w:val="codeBlock"/>
      </w:pPr>
      <w:r>
        <w:t>property board as Board</w:t>
      </w:r>
    </w:p>
    <w:p w14:paraId="2CFFAE34" w14:textId="3A5AB6C6" w:rsidR="00011F0A" w:rsidRDefault="00011F0A" w:rsidP="00011F0A">
      <w:pPr>
        <w:pStyle w:val="codeBlock"/>
      </w:pPr>
      <w:r>
        <w:t>property head as Square</w:t>
      </w:r>
    </w:p>
    <w:p w14:paraId="25490A6F" w14:textId="5981F5D0" w:rsidR="00011F0A" w:rsidRPr="00011F0A" w:rsidRDefault="00011F0A" w:rsidP="00011F0A">
      <w:pPr>
        <w:pStyle w:val="codeBlock"/>
      </w:pPr>
      <w:r>
        <w:t>property body as [Square]</w:t>
      </w:r>
    </w:p>
    <w:p w14:paraId="15BA4562" w14:textId="77777777" w:rsidR="00011F0A" w:rsidRDefault="00011F0A" w:rsidP="00011F0A">
      <w:pPr>
        <w:pStyle w:val="ListParagraph"/>
      </w:pPr>
    </w:p>
    <w:p w14:paraId="6BC27189" w14:textId="7CCA91E6" w:rsidR="00A96070" w:rsidRDefault="00A96070">
      <w:pPr>
        <w:pStyle w:val="ListParagraph"/>
        <w:numPr>
          <w:ilvl w:val="0"/>
          <w:numId w:val="15"/>
        </w:numPr>
      </w:pPr>
      <w:r>
        <w:t>A property is</w:t>
      </w:r>
      <w:r w:rsidR="00AB504D">
        <w:t xml:space="preserve"> defined on a </w:t>
      </w:r>
      <w:r w:rsidR="00AB504D" w:rsidRPr="00AB504D">
        <w:rPr>
          <w:rStyle w:val="Link"/>
        </w:rPr>
        <w:fldChar w:fldCharType="begin"/>
      </w:r>
      <w:r w:rsidR="00AB504D" w:rsidRPr="00AB504D">
        <w:rPr>
          <w:rStyle w:val="Link"/>
        </w:rPr>
        <w:instrText xml:space="preserve"> REF _Ref172626810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Class</w:t>
      </w:r>
      <w:r w:rsidR="00AB504D" w:rsidRPr="00AB504D">
        <w:rPr>
          <w:rStyle w:val="Link"/>
        </w:rPr>
        <w:fldChar w:fldCharType="end"/>
      </w:r>
      <w:r w:rsidR="00AB504D">
        <w:t xml:space="preserve"> and must </w:t>
      </w:r>
      <w:r w:rsidR="00AB504D" w:rsidRPr="00282C44">
        <w:rPr>
          <w:rStyle w:val="codeChar"/>
        </w:rPr>
        <w:t>specify</w:t>
      </w:r>
      <w:r w:rsidR="00AB504D">
        <w:t xml:space="preserve"> a name (conforming to </w:t>
      </w:r>
      <w:r w:rsidR="00AB504D" w:rsidRPr="00AB504D">
        <w:rPr>
          <w:rStyle w:val="Link"/>
        </w:rPr>
        <w:fldChar w:fldCharType="begin"/>
      </w:r>
      <w:r w:rsidR="00AB504D" w:rsidRPr="00AB504D">
        <w:rPr>
          <w:rStyle w:val="Link"/>
        </w:rPr>
        <w:instrText xml:space="preserve"> REF _Ref172623061 \h </w:instrText>
      </w:r>
      <w:r w:rsidR="00AB504D">
        <w:rPr>
          <w:rStyle w:val="Link"/>
        </w:rPr>
        <w:instrText xml:space="preserve"> \* MERGEFORMAT </w:instrText>
      </w:r>
      <w:r w:rsidR="00AB504D" w:rsidRPr="00AB504D">
        <w:rPr>
          <w:rStyle w:val="Link"/>
        </w:rPr>
      </w:r>
      <w:r w:rsidR="00AB504D" w:rsidRPr="00AB504D">
        <w:rPr>
          <w:rStyle w:val="Link"/>
        </w:rPr>
        <w:fldChar w:fldCharType="separate"/>
      </w:r>
      <w:r w:rsidR="00FA56BB" w:rsidRPr="00FA56BB">
        <w:rPr>
          <w:rStyle w:val="Link"/>
        </w:rPr>
        <w:t>Identif</w:t>
      </w:r>
      <w:ins w:id="666" w:author="BernardUK" w:date="2025-01-05T16:25:00Z">
        <w:r w:rsidR="00C4082C">
          <w:rPr>
            <w:rStyle w:val="Link"/>
          </w:rPr>
          <w:t>i</w:t>
        </w:r>
      </w:ins>
      <w:r w:rsidR="00FA56BB" w:rsidRPr="00FA56BB">
        <w:rPr>
          <w:rStyle w:val="Link"/>
        </w:rPr>
        <w:t>er</w:t>
      </w:r>
      <w:r w:rsidR="00AB504D" w:rsidRPr="00AB504D">
        <w:rPr>
          <w:rStyle w:val="Link"/>
        </w:rPr>
        <w:fldChar w:fldCharType="end"/>
      </w:r>
      <w:r w:rsidR="00AB504D">
        <w:t xml:space="preserve"> rules) and a Type.</w:t>
      </w:r>
    </w:p>
    <w:p w14:paraId="128CFC8E" w14:textId="4A71ED92" w:rsidR="00AB504D" w:rsidRDefault="00AB504D">
      <w:pPr>
        <w:pStyle w:val="ListParagraph"/>
        <w:numPr>
          <w:ilvl w:val="0"/>
          <w:numId w:val="15"/>
        </w:numPr>
      </w:pPr>
      <w:r>
        <w:t xml:space="preserve">A </w:t>
      </w:r>
      <w:r w:rsidRPr="00EC517B">
        <w:rPr>
          <w:rStyle w:val="codeChar"/>
        </w:rPr>
        <w:t>property</w:t>
      </w:r>
      <w:r>
        <w:t xml:space="preserve"> may be marked </w:t>
      </w:r>
      <w:r w:rsidRPr="00AB504D">
        <w:rPr>
          <w:rStyle w:val="codeChar"/>
        </w:rPr>
        <w:t>private</w:t>
      </w:r>
      <w:r>
        <w:t xml:space="preserve"> – in which case it is visible only by code within the class</w:t>
      </w:r>
      <w:r w:rsidR="00EC517B">
        <w:t xml:space="preserve"> and, </w:t>
      </w:r>
      <w:r w:rsidR="00EC517B" w:rsidRPr="00EC517B">
        <w:rPr>
          <w:i/>
          <w:iCs/>
        </w:rPr>
        <w:t xml:space="preserve">if defined on an </w:t>
      </w:r>
      <w:r w:rsidR="00EC517B" w:rsidRPr="00EC517B">
        <w:rPr>
          <w:rStyle w:val="codeChar"/>
        </w:rPr>
        <w:t>abstract class</w:t>
      </w:r>
      <w:r w:rsidR="00EC517B">
        <w:t>, within its sub-classes</w:t>
      </w:r>
      <w:r>
        <w:t>.</w:t>
      </w:r>
      <w:r w:rsidR="00EC517B">
        <w:t xml:space="preserve"> This is done by selecting the property frame and then pressing </w:t>
      </w:r>
      <w:r w:rsidR="00EC517B" w:rsidRPr="00EC517B">
        <w:rPr>
          <w:b/>
          <w:bCs/>
        </w:rPr>
        <w:t>Ctrl-p</w:t>
      </w:r>
      <w:r w:rsidR="00EC517B">
        <w:t xml:space="preserve">. (Pressing these keys </w:t>
      </w:r>
      <w:r w:rsidR="00EC517B">
        <w:rPr>
          <w:i/>
          <w:iCs/>
        </w:rPr>
        <w:t>again</w:t>
      </w:r>
      <w:r w:rsidR="00EC517B">
        <w:t xml:space="preserve"> will remove the </w:t>
      </w:r>
      <w:r w:rsidR="00EC517B" w:rsidRPr="00EC517B">
        <w:rPr>
          <w:rStyle w:val="codeChar"/>
        </w:rPr>
        <w:t>private</w:t>
      </w:r>
      <w:r w:rsidR="00EC517B">
        <w:t xml:space="preserve"> modifier).</w:t>
      </w:r>
    </w:p>
    <w:p w14:paraId="6ED454C6" w14:textId="574804E1" w:rsidR="00AB504D" w:rsidRDefault="00AB504D">
      <w:pPr>
        <w:pStyle w:val="ListParagraph"/>
        <w:numPr>
          <w:ilvl w:val="0"/>
          <w:numId w:val="15"/>
        </w:numPr>
      </w:pPr>
      <w:r>
        <w:t xml:space="preserve">If not marked </w:t>
      </w:r>
      <w:r w:rsidRPr="00AB504D">
        <w:rPr>
          <w:rStyle w:val="codeChar"/>
        </w:rPr>
        <w:t>private</w:t>
      </w:r>
      <w:r>
        <w:t xml:space="preserve">, a property may be read – but may not be written. Properties may only be modified from outside the class by means of a </w:t>
      </w:r>
      <w:r w:rsidRPr="00AB504D">
        <w:rPr>
          <w:rStyle w:val="Link"/>
        </w:rPr>
        <w:fldChar w:fldCharType="begin"/>
      </w:r>
      <w:r w:rsidRPr="00AB504D">
        <w:rPr>
          <w:rStyle w:val="Link"/>
        </w:rPr>
        <w:instrText xml:space="preserve"> REF _Ref172556003 \h </w:instrText>
      </w:r>
      <w:r>
        <w:rPr>
          <w:rStyle w:val="Link"/>
        </w:rPr>
        <w:instrText xml:space="preserve"> \* MERGEFORMAT </w:instrText>
      </w:r>
      <w:r w:rsidRPr="00AB504D">
        <w:rPr>
          <w:rStyle w:val="Link"/>
        </w:rPr>
      </w:r>
      <w:r w:rsidRPr="00AB504D">
        <w:rPr>
          <w:rStyle w:val="Link"/>
        </w:rPr>
        <w:fldChar w:fldCharType="separate"/>
      </w:r>
      <w:r w:rsidR="00FA56BB" w:rsidRPr="00FA56BB">
        <w:rPr>
          <w:rStyle w:val="Link"/>
        </w:rPr>
        <w:t>Procedure method</w:t>
      </w:r>
      <w:r w:rsidRPr="00AB504D">
        <w:rPr>
          <w:rStyle w:val="Link"/>
        </w:rPr>
        <w:fldChar w:fldCharType="end"/>
      </w:r>
      <w:r>
        <w:t>.</w:t>
      </w:r>
    </w:p>
    <w:p w14:paraId="1C12CC1A" w14:textId="7CB11F83" w:rsidR="00AB504D" w:rsidRDefault="00AB504D">
      <w:pPr>
        <w:pStyle w:val="ListParagraph"/>
        <w:numPr>
          <w:ilvl w:val="0"/>
          <w:numId w:val="15"/>
        </w:numPr>
      </w:pPr>
      <w:r>
        <w:t xml:space="preserve">A property may be given an initial value in the </w:t>
      </w:r>
      <w:r w:rsidRPr="00AB504D">
        <w:rPr>
          <w:rStyle w:val="codeChar"/>
        </w:rPr>
        <w:t>constructor</w:t>
      </w:r>
      <w:r>
        <w:t>.</w:t>
      </w:r>
    </w:p>
    <w:p w14:paraId="1D8A82EB" w14:textId="2289D08F" w:rsidR="00A96070" w:rsidRDefault="00A96070">
      <w:pPr>
        <w:pStyle w:val="ListParagraph"/>
        <w:numPr>
          <w:ilvl w:val="0"/>
          <w:numId w:val="15"/>
        </w:numPr>
      </w:pPr>
      <w:r>
        <w:t xml:space="preserve">If the </w:t>
      </w:r>
      <w:r w:rsidRPr="00282C44">
        <w:rPr>
          <w:rStyle w:val="codeChar"/>
        </w:rPr>
        <w:t>property</w:t>
      </w:r>
      <w:r>
        <w:t xml:space="preserve"> is not initialised within the </w:t>
      </w:r>
      <w:proofErr w:type="gramStart"/>
      <w:r>
        <w:t>constructor</w:t>
      </w:r>
      <w:proofErr w:type="gramEnd"/>
      <w:r>
        <w:t xml:space="preserve"> then it will automatically be given the </w:t>
      </w:r>
      <w:r w:rsidRPr="00282C44">
        <w:rPr>
          <w:rStyle w:val="codeChar"/>
        </w:rPr>
        <w:t>empty</w:t>
      </w:r>
      <w:r>
        <w:t xml:space="preserve"> value for that type.</w:t>
      </w:r>
      <w:r w:rsidRPr="008F6ED5">
        <w:t xml:space="preserve"> </w:t>
      </w:r>
      <w:r>
        <w:t>You may test whether a property contains this default value by writing e.g.:</w:t>
      </w:r>
    </w:p>
    <w:p w14:paraId="65CD2572" w14:textId="7432903F" w:rsidR="00A96070" w:rsidRDefault="00A96070" w:rsidP="00A96070">
      <w:pPr>
        <w:pStyle w:val="codeBlock"/>
        <w:ind w:left="720"/>
      </w:pPr>
      <w:r>
        <w:t xml:space="preserve">if </w:t>
      </w:r>
      <w:r w:rsidR="00AB504D">
        <w:t>head</w:t>
      </w:r>
      <w:r>
        <w:t xml:space="preserve"> is empty </w:t>
      </w:r>
      <w:r w:rsidR="00AB504D">
        <w:t>Square</w:t>
      </w:r>
    </w:p>
    <w:p w14:paraId="6C73FFA1" w14:textId="77777777" w:rsidR="00AB504D" w:rsidRDefault="00AB504D" w:rsidP="00A96070">
      <w:pPr>
        <w:pStyle w:val="codeBlock"/>
        <w:ind w:left="720"/>
      </w:pPr>
    </w:p>
    <w:p w14:paraId="087BB1B3" w14:textId="18D35902" w:rsidR="00EC3E04" w:rsidRPr="00EC3E04" w:rsidRDefault="00EC3E04">
      <w:pPr>
        <w:pStyle w:val="ListParagraph"/>
        <w:numPr>
          <w:ilvl w:val="0"/>
          <w:numId w:val="33"/>
        </w:numPr>
        <w:rPr>
          <w:rStyle w:val="codeChar"/>
          <w:rFonts w:asciiTheme="minorHAnsi" w:hAnsiTheme="minorHAnsi"/>
          <w:color w:val="auto"/>
          <w:sz w:val="22"/>
        </w:rPr>
      </w:pPr>
      <w:r>
        <w:t>Whenever you wish to access a property from within a method (or from within the constructor) on the same class, then the name of the property must be prefixed with the ‘qualifier’:</w:t>
      </w:r>
      <w:ins w:id="667" w:author="BernardUK" w:date="2025-01-05T17:29:00Z">
        <w:r w:rsidR="00574454">
          <w:t xml:space="preserve"> </w:t>
        </w:r>
      </w:ins>
      <w:r w:rsidRPr="00EC3E04">
        <w:rPr>
          <w:rStyle w:val="codeChar"/>
        </w:rPr>
        <w:t>property</w:t>
      </w:r>
      <w:r>
        <w:rPr>
          <w:rStyle w:val="codeChar"/>
        </w:rPr>
        <w:t xml:space="preserve">. </w:t>
      </w:r>
      <w:r w:rsidRPr="00EC3E04">
        <w:t>(‘property-dot’). This applies whether you are reading or setting the property.</w:t>
      </w:r>
      <w:ins w:id="668" w:author="BernardUK" w:date="2025-01-05T17:29:00Z">
        <w:r w:rsidR="00574454">
          <w:t xml:space="preserve"> </w:t>
        </w:r>
      </w:ins>
      <w:r>
        <w:t>By this means you can have a method parameter with the same name as a property, but they are unambiguous, because the property must be prefixed. A common pattern is to use the same name in a ‘setter’ method, for example:</w:t>
      </w:r>
    </w:p>
    <w:p w14:paraId="33BAD664" w14:textId="0E766894" w:rsidR="00AB504D" w:rsidRPr="00AB504D" w:rsidRDefault="00AB504D" w:rsidP="00AB504D">
      <w:pPr>
        <w:pStyle w:val="codeBlock"/>
        <w:ind w:left="360"/>
      </w:pPr>
      <w:proofErr w:type="gramStart"/>
      <w:r w:rsidRPr="00AB504D">
        <w:t>constructor(</w:t>
      </w:r>
      <w:proofErr w:type="gramEnd"/>
      <w:r w:rsidRPr="00AB504D">
        <w:t>board as Board)</w:t>
      </w:r>
    </w:p>
    <w:p w14:paraId="7B0A8FE3" w14:textId="7BF3698C" w:rsidR="00AB504D" w:rsidRDefault="00AB504D" w:rsidP="00AB504D">
      <w:pPr>
        <w:pStyle w:val="codeBlock"/>
        <w:ind w:left="360"/>
      </w:pPr>
      <w:r w:rsidRPr="00AB504D">
        <w:t xml:space="preserve">  set </w:t>
      </w:r>
      <w:proofErr w:type="spellStart"/>
      <w:proofErr w:type="gramStart"/>
      <w:r w:rsidRPr="00AB504D">
        <w:t>property.board</w:t>
      </w:r>
      <w:proofErr w:type="spellEnd"/>
      <w:proofErr w:type="gramEnd"/>
      <w:r w:rsidRPr="00AB504D">
        <w:t xml:space="preserve"> to board</w:t>
      </w:r>
    </w:p>
    <w:p w14:paraId="009CF012" w14:textId="03515490" w:rsidR="00AB504D" w:rsidRDefault="00AB504D" w:rsidP="00AB504D">
      <w:pPr>
        <w:pStyle w:val="codeBlock"/>
        <w:ind w:left="360"/>
      </w:pPr>
      <w:r>
        <w:t>end constructor</w:t>
      </w:r>
    </w:p>
    <w:p w14:paraId="19BC39E1" w14:textId="77777777" w:rsidR="00AB504D" w:rsidRDefault="00AB504D" w:rsidP="00AB504D">
      <w:pPr>
        <w:pStyle w:val="codeBlock"/>
        <w:ind w:left="360"/>
      </w:pPr>
    </w:p>
    <w:p w14:paraId="13860F11" w14:textId="32AB94CF" w:rsidR="00AB504D" w:rsidRDefault="00AB504D" w:rsidP="00AB504D">
      <w:pPr>
        <w:pStyle w:val="codeBlock"/>
        <w:ind w:left="360"/>
      </w:pPr>
      <w:r>
        <w:t xml:space="preserve">procedure </w:t>
      </w:r>
      <w:proofErr w:type="spellStart"/>
      <w:proofErr w:type="gramStart"/>
      <w:r>
        <w:t>setHeight</w:t>
      </w:r>
      <w:proofErr w:type="spellEnd"/>
      <w:r>
        <w:t>(</w:t>
      </w:r>
      <w:proofErr w:type="gramEnd"/>
      <w:r>
        <w:t>height as Int)</w:t>
      </w:r>
    </w:p>
    <w:p w14:paraId="5DE86A3E" w14:textId="3406D798" w:rsidR="00AB504D" w:rsidRDefault="00AB504D" w:rsidP="00AB504D">
      <w:pPr>
        <w:pStyle w:val="codeBlock"/>
        <w:ind w:left="360"/>
      </w:pPr>
      <w:r>
        <w:t xml:space="preserve">  set </w:t>
      </w:r>
      <w:proofErr w:type="spellStart"/>
      <w:proofErr w:type="gramStart"/>
      <w:r>
        <w:t>property.height</w:t>
      </w:r>
      <w:proofErr w:type="spellEnd"/>
      <w:proofErr w:type="gramEnd"/>
      <w:r>
        <w:t xml:space="preserve"> to height</w:t>
      </w:r>
    </w:p>
    <w:p w14:paraId="11310F6A" w14:textId="51564D58" w:rsidR="00AB504D" w:rsidRPr="00AB504D" w:rsidRDefault="00AB504D" w:rsidP="00AB504D">
      <w:pPr>
        <w:pStyle w:val="codeBlock"/>
        <w:ind w:left="360"/>
      </w:pPr>
      <w:r>
        <w:t>end procedure</w:t>
      </w:r>
    </w:p>
    <w:p w14:paraId="6534FF60" w14:textId="77777777" w:rsidR="00A96070" w:rsidRDefault="00A96070" w:rsidP="00A96070">
      <w:pPr>
        <w:pStyle w:val="Heading2"/>
      </w:pPr>
      <w:bookmarkStart w:id="669" w:name="_Ref172556016"/>
      <w:bookmarkStart w:id="670" w:name="_Toc187241181"/>
      <w:r w:rsidRPr="00042D85">
        <w:lastRenderedPageBreak/>
        <w:t>Function method</w:t>
      </w:r>
      <w:bookmarkEnd w:id="669"/>
      <w:bookmarkEnd w:id="670"/>
      <w:r w:rsidRPr="00042D85">
        <w:t xml:space="preserve"> </w:t>
      </w:r>
    </w:p>
    <w:p w14:paraId="3D35FD76" w14:textId="59CE2AB9" w:rsidR="00A96070" w:rsidRDefault="00284EC1" w:rsidP="00A96070">
      <w:r>
        <w:t>A function method</w:t>
      </w:r>
      <w:r w:rsidR="00A96070">
        <w:t xml:space="preserve"> follows the same syntax and rules as a freestanding (global) </w:t>
      </w:r>
      <w:r w:rsidR="00A96070" w:rsidRPr="00EC517B">
        <w:rPr>
          <w:rStyle w:val="codeChar"/>
        </w:rPr>
        <w:t>function</w:t>
      </w:r>
      <w:r w:rsidR="00A96070">
        <w:t>. The differences are:</w:t>
      </w:r>
    </w:p>
    <w:p w14:paraId="5B496DCF" w14:textId="77777777" w:rsidR="00A96070" w:rsidRDefault="00A96070">
      <w:pPr>
        <w:pStyle w:val="ListParagraph"/>
        <w:numPr>
          <w:ilvl w:val="0"/>
          <w:numId w:val="15"/>
        </w:numPr>
      </w:pPr>
      <w:r>
        <w:t xml:space="preserve">A </w:t>
      </w:r>
      <w:r w:rsidRPr="00EC517B">
        <w:rPr>
          <w:rStyle w:val="codeChar"/>
        </w:rPr>
        <w:t>function</w:t>
      </w:r>
      <w:r>
        <w:t xml:space="preserve"> method is always referenced (used) by code outside the class using ‘dot-syntax’ on an instance.</w:t>
      </w:r>
    </w:p>
    <w:p w14:paraId="2B068527" w14:textId="77777777" w:rsidR="00A96070" w:rsidRDefault="00A96070">
      <w:pPr>
        <w:pStyle w:val="ListParagraph"/>
        <w:numPr>
          <w:ilvl w:val="0"/>
          <w:numId w:val="15"/>
        </w:numPr>
      </w:pPr>
      <w:r>
        <w:t xml:space="preserve">A </w:t>
      </w:r>
      <w:r w:rsidRPr="00EC517B">
        <w:rPr>
          <w:rStyle w:val="codeChar"/>
        </w:rPr>
        <w:t>function</w:t>
      </w:r>
      <w:r>
        <w:t xml:space="preserve"> method may directly reference (read only) any </w:t>
      </w:r>
      <w:r w:rsidRPr="00EC517B">
        <w:rPr>
          <w:rStyle w:val="codeChar"/>
        </w:rPr>
        <w:t>property</w:t>
      </w:r>
      <w:r>
        <w:t xml:space="preserve"> defined on the class as though it were a variable/parameter.</w:t>
      </w:r>
    </w:p>
    <w:p w14:paraId="7C5786F9" w14:textId="2ABA2AAC" w:rsidR="00EC517B" w:rsidRDefault="00EC517B" w:rsidP="00EC517B">
      <w:pPr>
        <w:pStyle w:val="ListParagraph"/>
        <w:numPr>
          <w:ilvl w:val="0"/>
          <w:numId w:val="15"/>
        </w:numPr>
      </w:pPr>
      <w:r>
        <w:t xml:space="preserve">A </w:t>
      </w:r>
      <w:r w:rsidRPr="00EC517B">
        <w:rPr>
          <w:rStyle w:val="codeChar"/>
        </w:rPr>
        <w:t>function</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342EF2AC" w14:textId="44E20960" w:rsidR="00A96070" w:rsidRDefault="00A96070" w:rsidP="00B47230">
      <w:pPr>
        <w:pStyle w:val="ListParagraph"/>
        <w:numPr>
          <w:ilvl w:val="0"/>
          <w:numId w:val="15"/>
        </w:numPr>
      </w:pPr>
      <w:proofErr w:type="spellStart"/>
      <w:proofErr w:type="gramStart"/>
      <w:r>
        <w:t>asString</w:t>
      </w:r>
      <w:proofErr w:type="spellEnd"/>
      <w:r>
        <w:t>(</w:t>
      </w:r>
      <w:proofErr w:type="gramEnd"/>
      <w:r>
        <w:t>) method</w:t>
      </w:r>
    </w:p>
    <w:p w14:paraId="647E3747" w14:textId="37032400" w:rsidR="00A96070" w:rsidRDefault="00A96070">
      <w:pPr>
        <w:pStyle w:val="ListParagraph"/>
        <w:numPr>
          <w:ilvl w:val="0"/>
          <w:numId w:val="15"/>
        </w:numPr>
      </w:pPr>
      <w:proofErr w:type="spellStart"/>
      <w:r w:rsidRPr="002D2D44">
        <w:rPr>
          <w:rFonts w:ascii="Consolas" w:hAnsi="Consolas"/>
          <w:color w:val="215E99" w:themeColor="text2" w:themeTint="BF"/>
          <w:sz w:val="18"/>
        </w:rPr>
        <w:t>asString</w:t>
      </w:r>
      <w:proofErr w:type="spellEnd"/>
      <w:r>
        <w:t xml:space="preserve"> method</w:t>
      </w:r>
      <w:r w:rsidR="00284EC1">
        <w:t xml:space="preserve">. This </w:t>
      </w:r>
      <w:r>
        <w:t xml:space="preserve">is just a regular function method with a specific name, no parameters and returning a </w:t>
      </w:r>
      <w:r w:rsidRPr="002D2D44">
        <w:rPr>
          <w:rFonts w:ascii="Consolas" w:hAnsi="Consolas"/>
          <w:color w:val="215E99" w:themeColor="text2" w:themeTint="BF"/>
          <w:sz w:val="18"/>
        </w:rPr>
        <w:t>String</w:t>
      </w:r>
      <w:r>
        <w:t xml:space="preserve">. If defined for a class, then if an instance of the class is printed, the </w:t>
      </w:r>
      <w:proofErr w:type="spellStart"/>
      <w:r w:rsidRPr="001170D8">
        <w:rPr>
          <w:rStyle w:val="codeChar"/>
        </w:rPr>
        <w:t>asString</w:t>
      </w:r>
      <w:proofErr w:type="spellEnd"/>
      <w:r>
        <w:t xml:space="preserve"> function method will automatically be used. Typically </w:t>
      </w:r>
      <w:proofErr w:type="spellStart"/>
      <w:r w:rsidRPr="001170D8">
        <w:rPr>
          <w:rStyle w:val="codeChar"/>
        </w:rPr>
        <w:t>asString</w:t>
      </w:r>
      <w:proofErr w:type="spellEnd"/>
      <w:r>
        <w:t xml:space="preserve"> will return a string made up of one or more of the property values, perhaps with additional text, or the results of function calls.</w:t>
      </w:r>
    </w:p>
    <w:p w14:paraId="591B8E6F" w14:textId="77777777" w:rsidR="00A96070" w:rsidRDefault="00A96070" w:rsidP="00A96070">
      <w:pPr>
        <w:pStyle w:val="Heading2"/>
      </w:pPr>
      <w:bookmarkStart w:id="671" w:name="_Ref172556003"/>
      <w:bookmarkStart w:id="672" w:name="_Toc187241182"/>
      <w:r w:rsidRPr="00042D85">
        <w:lastRenderedPageBreak/>
        <w:t>Procedure method</w:t>
      </w:r>
      <w:bookmarkEnd w:id="671"/>
      <w:bookmarkEnd w:id="672"/>
      <w:r>
        <w:t xml:space="preserve"> </w:t>
      </w:r>
    </w:p>
    <w:p w14:paraId="11342AE5" w14:textId="515C0A4F" w:rsidR="00A96070" w:rsidRDefault="001170D8" w:rsidP="001170D8">
      <w:r>
        <w:t xml:space="preserve">A ‘procedure method’ </w:t>
      </w:r>
      <w:r w:rsidR="00A96070">
        <w:t xml:space="preserve">follows the same syntax and rules as a freestanding (global) </w:t>
      </w:r>
      <w:r w:rsidR="00A96070" w:rsidRPr="001170D8">
        <w:rPr>
          <w:rFonts w:ascii="Consolas" w:hAnsi="Consolas"/>
          <w:color w:val="215E99" w:themeColor="text2" w:themeTint="BF"/>
          <w:sz w:val="18"/>
        </w:rPr>
        <w:t>procedure</w:t>
      </w:r>
      <w:r w:rsidR="00A96070">
        <w:t>. The differences are:</w:t>
      </w:r>
    </w:p>
    <w:p w14:paraId="195E3C41" w14:textId="77777777" w:rsidR="00A96070" w:rsidRDefault="00A96070">
      <w:pPr>
        <w:pStyle w:val="ListParagraph"/>
        <w:numPr>
          <w:ilvl w:val="0"/>
          <w:numId w:val="15"/>
        </w:numPr>
      </w:pPr>
      <w:r>
        <w:t>A procedure method, like a function method, is always referenced (used) by code outside the class using ‘dot-syntax’ on an instance.</w:t>
      </w:r>
    </w:p>
    <w:p w14:paraId="4F3A51C5" w14:textId="77777777" w:rsidR="00A96070" w:rsidRDefault="00A96070">
      <w:pPr>
        <w:pStyle w:val="ListParagraph"/>
        <w:numPr>
          <w:ilvl w:val="0"/>
          <w:numId w:val="15"/>
        </w:numPr>
      </w:pPr>
      <w:r>
        <w:t xml:space="preserve">A procedure method may read, or write to, any </w:t>
      </w:r>
      <w:r w:rsidRPr="00EC517B">
        <w:rPr>
          <w:rStyle w:val="codeChar"/>
        </w:rPr>
        <w:t>property</w:t>
      </w:r>
      <w:r>
        <w:t xml:space="preserve"> defined on the class.</w:t>
      </w:r>
    </w:p>
    <w:p w14:paraId="17D7E1D3" w14:textId="03930746" w:rsidR="00EC517B" w:rsidRDefault="00EC517B" w:rsidP="00EC517B">
      <w:pPr>
        <w:pStyle w:val="ListParagraph"/>
        <w:numPr>
          <w:ilvl w:val="0"/>
          <w:numId w:val="15"/>
        </w:numPr>
      </w:pPr>
      <w:r>
        <w:t xml:space="preserve">A </w:t>
      </w:r>
      <w:r>
        <w:rPr>
          <w:rStyle w:val="codeChar"/>
        </w:rPr>
        <w:t>procedure</w:t>
      </w:r>
      <w:r>
        <w:t xml:space="preserve"> method</w:t>
      </w:r>
      <w:r w:rsidRPr="00EC517B">
        <w:t xml:space="preserve"> </w:t>
      </w:r>
      <w:r>
        <w:t xml:space="preserve">may be marked </w:t>
      </w:r>
      <w:r w:rsidRPr="00AB504D">
        <w:rPr>
          <w:rStyle w:val="codeChar"/>
        </w:rPr>
        <w:t>private</w:t>
      </w:r>
      <w:r>
        <w:t xml:space="preserve"> – in which case it is visible only by code within the class and, </w:t>
      </w:r>
      <w:r w:rsidRPr="00EC517B">
        <w:rPr>
          <w:i/>
          <w:iCs/>
        </w:rPr>
        <w:t xml:space="preserve">if defined on an </w:t>
      </w:r>
      <w:r w:rsidRPr="00EC517B">
        <w:rPr>
          <w:rStyle w:val="codeChar"/>
        </w:rPr>
        <w:t>abstract class</w:t>
      </w:r>
      <w:r>
        <w:t xml:space="preserve">, within its sub-classes. This is done by selecting the property frame and then pressing </w:t>
      </w:r>
      <w:r w:rsidRPr="00EC517B">
        <w:rPr>
          <w:b/>
          <w:bCs/>
        </w:rPr>
        <w:t>Ctrl-p</w:t>
      </w:r>
      <w:r>
        <w:t xml:space="preserve">. (Pressing these keys </w:t>
      </w:r>
      <w:r>
        <w:rPr>
          <w:i/>
          <w:iCs/>
        </w:rPr>
        <w:t>again</w:t>
      </w:r>
      <w:r>
        <w:t xml:space="preserve"> will remove the </w:t>
      </w:r>
      <w:r w:rsidRPr="00EC517B">
        <w:rPr>
          <w:rStyle w:val="codeChar"/>
        </w:rPr>
        <w:t>private</w:t>
      </w:r>
      <w:r>
        <w:t xml:space="preserve"> modifier).</w:t>
      </w:r>
    </w:p>
    <w:p w14:paraId="0B5FC956" w14:textId="77777777" w:rsidR="00A96070" w:rsidRPr="00236833" w:rsidRDefault="00A96070" w:rsidP="00A96070"/>
    <w:p w14:paraId="37CF9868" w14:textId="6A624B31" w:rsidR="004D01E7" w:rsidRDefault="004D01E7" w:rsidP="00D00A28">
      <w:pPr>
        <w:pStyle w:val="Heading1"/>
      </w:pPr>
      <w:bookmarkStart w:id="673" w:name="_Ref172631421"/>
      <w:bookmarkStart w:id="674" w:name="_Toc187241183"/>
      <w:r>
        <w:lastRenderedPageBreak/>
        <w:t>Functional programming</w:t>
      </w:r>
      <w:bookmarkEnd w:id="673"/>
      <w:bookmarkEnd w:id="674"/>
    </w:p>
    <w:p w14:paraId="191B81F1" w14:textId="224913C0" w:rsidR="00273AF4" w:rsidRDefault="00531AE7" w:rsidP="004D01E7">
      <w:r>
        <w:t xml:space="preserve">Elan is </w:t>
      </w:r>
      <w:r w:rsidR="00D9239C">
        <w:t>designed</w:t>
      </w:r>
      <w:r>
        <w:t xml:space="preserve"> to support the ‘functional programming’ paradigm.</w:t>
      </w:r>
    </w:p>
    <w:p w14:paraId="346871F2" w14:textId="5D9A0100" w:rsidR="00531AE7" w:rsidRDefault="00531AE7" w:rsidP="004D01E7">
      <w:r>
        <w:t>Unlike in most ‘</w:t>
      </w:r>
      <w:proofErr w:type="gramStart"/>
      <w:r>
        <w:t>mixed-paradigm</w:t>
      </w:r>
      <w:proofErr w:type="gramEnd"/>
      <w:r>
        <w:t xml:space="preserve">’ programming languages, </w:t>
      </w:r>
      <w:r>
        <w:rPr>
          <w:i/>
          <w:iCs/>
        </w:rPr>
        <w:t>all</w:t>
      </w:r>
      <w:r>
        <w:t xml:space="preserve"> functions in Elan are ‘pure functions’</w:t>
      </w:r>
      <w:r w:rsidR="00D9239C">
        <w:t>:</w:t>
      </w:r>
      <w:ins w:id="675" w:author="BernardUK" w:date="2025-01-05T17:29:00Z">
        <w:r w:rsidR="00574454">
          <w:t xml:space="preserve"> </w:t>
        </w:r>
      </w:ins>
      <w:r w:rsidR="00AE7340">
        <w:t>Elan</w:t>
      </w:r>
      <w:r>
        <w:t xml:space="preserve"> does not permit any function to create ‘side-effects’, and </w:t>
      </w:r>
      <w:r w:rsidR="00AE7340">
        <w:t xml:space="preserve">enforces that </w:t>
      </w:r>
      <w:r>
        <w:t xml:space="preserve">the returned value </w:t>
      </w:r>
      <w:r w:rsidR="00AE7340">
        <w:t>is</w:t>
      </w:r>
      <w:r>
        <w:t xml:space="preserve"> derived solely, and deterministically, </w:t>
      </w:r>
      <w:r w:rsidR="00D9239C">
        <w:t>from</w:t>
      </w:r>
      <w:r>
        <w:t xml:space="preserve"> the values passed into the function’s parameters.</w:t>
      </w:r>
      <w:r w:rsidR="00AE7340">
        <w:t xml:space="preserve"> This applies </w:t>
      </w:r>
      <w:proofErr w:type="gramStart"/>
      <w:r w:rsidR="00AE7340">
        <w:t>whether or not</w:t>
      </w:r>
      <w:proofErr w:type="gramEnd"/>
      <w:r w:rsidR="00AE7340">
        <w:t xml:space="preserve"> you are actively seeking to write code according to the functional programming approach.</w:t>
      </w:r>
    </w:p>
    <w:p w14:paraId="1F4A71EE" w14:textId="05CEFD14" w:rsidR="00531AE7" w:rsidRDefault="00531AE7" w:rsidP="004D01E7">
      <w:r>
        <w:t>When</w:t>
      </w:r>
      <w:r w:rsidR="00AE7340">
        <w:t xml:space="preserve"> </w:t>
      </w:r>
      <w:r>
        <w:t xml:space="preserve">writing </w:t>
      </w:r>
      <w:r w:rsidR="00AE7340">
        <w:t>code</w:t>
      </w:r>
      <w:r>
        <w:t xml:space="preserve"> </w:t>
      </w:r>
      <w:r w:rsidR="00AE7340">
        <w:t xml:space="preserve">according to </w:t>
      </w:r>
      <w:r>
        <w:t xml:space="preserve">the functional programming paradigm the aim is to write as much as possible of the program’s logic and behaviour </w:t>
      </w:r>
      <w:r w:rsidR="00D9239C">
        <w:t xml:space="preserve">within </w:t>
      </w:r>
      <w:r w:rsidR="00AE7340">
        <w:t>pure</w:t>
      </w:r>
      <w:r>
        <w:t xml:space="preserve"> functions</w:t>
      </w:r>
      <w:r w:rsidR="00D9239C">
        <w:t>;</w:t>
      </w:r>
      <w:r>
        <w:t xml:space="preserve"> to use the </w:t>
      </w:r>
      <w:r w:rsidRPr="00531AE7">
        <w:rPr>
          <w:rStyle w:val="Link"/>
        </w:rPr>
        <w:fldChar w:fldCharType="begin"/>
      </w:r>
      <w:r w:rsidRPr="00531AE7">
        <w:rPr>
          <w:rStyle w:val="Link"/>
        </w:rPr>
        <w:instrText xml:space="preserve"> REF _Ref172627112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Main routine</w:t>
      </w:r>
      <w:r w:rsidRPr="00531AE7">
        <w:rPr>
          <w:rStyle w:val="Link"/>
        </w:rPr>
        <w:fldChar w:fldCharType="end"/>
      </w:r>
      <w:r>
        <w:t xml:space="preserve"> and </w:t>
      </w:r>
      <w:r w:rsidRPr="00531AE7">
        <w:rPr>
          <w:rStyle w:val="Link"/>
        </w:rPr>
        <w:fldChar w:fldCharType="begin"/>
      </w:r>
      <w:r w:rsidRPr="00531AE7">
        <w:rPr>
          <w:rStyle w:val="Link"/>
        </w:rPr>
        <w:instrText xml:space="preserve"> REF _Ref172626358 \h </w:instrText>
      </w:r>
      <w:r>
        <w:rPr>
          <w:rStyle w:val="Link"/>
        </w:rPr>
        <w:instrText xml:space="preserve"> \* MERGEFORMAT </w:instrText>
      </w:r>
      <w:r w:rsidRPr="00531AE7">
        <w:rPr>
          <w:rStyle w:val="Link"/>
        </w:rPr>
      </w:r>
      <w:r w:rsidRPr="00531AE7">
        <w:rPr>
          <w:rStyle w:val="Link"/>
        </w:rPr>
        <w:fldChar w:fldCharType="separate"/>
      </w:r>
      <w:r w:rsidR="00FA56BB" w:rsidRPr="00FA56BB">
        <w:rPr>
          <w:rStyle w:val="Link"/>
        </w:rPr>
        <w:t>Function</w:t>
      </w:r>
      <w:r w:rsidR="00FA56BB">
        <w:t xml:space="preserve"> and procedure</w:t>
      </w:r>
      <w:r w:rsidRPr="00531AE7">
        <w:rPr>
          <w:rStyle w:val="Link"/>
        </w:rPr>
        <w:fldChar w:fldCharType="end"/>
      </w:r>
      <w:r>
        <w:t xml:space="preserve"> calls solely for implementing input/output</w:t>
      </w:r>
      <w:r w:rsidR="00D9239C">
        <w:t>;</w:t>
      </w:r>
      <w:r>
        <w:t xml:space="preserve"> and to keep both main and procedures ‘as thin as possible’. Elan’s in-built support for character-mapped </w:t>
      </w:r>
      <w:proofErr w:type="spellStart"/>
      <w:r w:rsidR="0079208E" w:rsidRPr="00956F7D">
        <w:rPr>
          <w:rStyle w:val="codeChar"/>
        </w:rPr>
        <w:t>BlockGraphics</w:t>
      </w:r>
      <w:proofErr w:type="spellEnd"/>
      <w:r>
        <w:t xml:space="preserve"> is a good example of this</w:t>
      </w:r>
      <w:r w:rsidR="00D9239C">
        <w:t xml:space="preserve"> pattern</w:t>
      </w:r>
      <w:r>
        <w:t xml:space="preserve">: almost all the work can be done using the in-built </w:t>
      </w:r>
      <w:r w:rsidRPr="00531AE7">
        <w:rPr>
          <w:i/>
          <w:iCs/>
        </w:rPr>
        <w:t>functions</w:t>
      </w:r>
      <w:r>
        <w:t xml:space="preserve">, </w:t>
      </w:r>
      <w:r w:rsidR="00D9239C">
        <w:t xml:space="preserve">such as </w:t>
      </w:r>
      <w:proofErr w:type="spellStart"/>
      <w:r w:rsidR="00956F7D">
        <w:rPr>
          <w:rStyle w:val="codeChar"/>
        </w:rPr>
        <w:t>withBlock</w:t>
      </w:r>
      <w:proofErr w:type="spellEnd"/>
      <w:r w:rsidR="00D9239C">
        <w:t xml:space="preserve">, </w:t>
      </w:r>
      <w:r>
        <w:t xml:space="preserve">which may be used within your own user-defined functions. Only the </w:t>
      </w:r>
      <w:r w:rsidRPr="00531AE7">
        <w:rPr>
          <w:rStyle w:val="codeChar"/>
        </w:rPr>
        <w:t>draw</w:t>
      </w:r>
      <w:r>
        <w:t xml:space="preserve"> method </w:t>
      </w:r>
      <w:r w:rsidR="00AE7340">
        <w:t xml:space="preserve">– which is the only one that </w:t>
      </w:r>
      <w:proofErr w:type="gramStart"/>
      <w:r w:rsidR="00AE7340">
        <w:t>actually changes</w:t>
      </w:r>
      <w:proofErr w:type="gramEnd"/>
      <w:r w:rsidR="00AE7340">
        <w:t xml:space="preserve"> the display - </w:t>
      </w:r>
      <w:r>
        <w:t xml:space="preserve">is a </w:t>
      </w:r>
      <w:r w:rsidRPr="00531AE7">
        <w:rPr>
          <w:rStyle w:val="codeChar"/>
        </w:rPr>
        <w:t>procedure</w:t>
      </w:r>
      <w:r w:rsidR="00AE7340">
        <w:t xml:space="preserve">, </w:t>
      </w:r>
      <w:r>
        <w:t xml:space="preserve">and this must be called from within </w:t>
      </w:r>
      <w:r w:rsidRPr="00531AE7">
        <w:rPr>
          <w:rStyle w:val="codeChar"/>
        </w:rPr>
        <w:t>main</w:t>
      </w:r>
      <w:r>
        <w:t xml:space="preserve">, or a </w:t>
      </w:r>
      <w:r w:rsidRPr="00531AE7">
        <w:rPr>
          <w:rStyle w:val="codeChar"/>
        </w:rPr>
        <w:t>procedure</w:t>
      </w:r>
      <w:r>
        <w:t xml:space="preserve">. </w:t>
      </w:r>
      <w:r w:rsidR="00AA1E6A">
        <w:t xml:space="preserve">(See </w:t>
      </w:r>
      <w:r w:rsidR="00AA1E6A" w:rsidRPr="00AA1E6A">
        <w:rPr>
          <w:rStyle w:val="Link"/>
        </w:rPr>
        <w:fldChar w:fldCharType="begin"/>
      </w:r>
      <w:r w:rsidR="00AA1E6A" w:rsidRPr="00AA1E6A">
        <w:rPr>
          <w:rStyle w:val="Link"/>
        </w:rPr>
        <w:instrText xml:space="preserve"> REF _Ref172629746 \h </w:instrText>
      </w:r>
      <w:r w:rsidR="00AA1E6A">
        <w:rPr>
          <w:rStyle w:val="Link"/>
        </w:rPr>
        <w:instrText xml:space="preserve"> \* MERGEFORMAT </w:instrText>
      </w:r>
      <w:r w:rsidR="00AA1E6A" w:rsidRPr="00AA1E6A">
        <w:rPr>
          <w:rStyle w:val="Link"/>
        </w:rPr>
      </w:r>
      <w:r w:rsidR="00AA1E6A" w:rsidRPr="00AA1E6A">
        <w:rPr>
          <w:rStyle w:val="Link"/>
        </w:rPr>
        <w:fldChar w:fldCharType="separate"/>
      </w:r>
      <w:r w:rsidR="00FA56BB">
        <w:rPr>
          <w:rStyle w:val="Link"/>
          <w:b w:val="0"/>
          <w:bCs/>
        </w:rPr>
        <w:t>Error! Reference source not found.</w:t>
      </w:r>
      <w:r w:rsidR="00AA1E6A" w:rsidRPr="00AA1E6A">
        <w:rPr>
          <w:rStyle w:val="Link"/>
        </w:rPr>
        <w:fldChar w:fldCharType="end"/>
      </w:r>
      <w:r w:rsidR="00AA1E6A">
        <w:t>.)</w:t>
      </w:r>
    </w:p>
    <w:p w14:paraId="0919E759" w14:textId="696378AE" w:rsidR="00531AE7" w:rsidRDefault="00AA1E6A" w:rsidP="004D01E7">
      <w:r w:rsidRPr="00D9239C">
        <w:rPr>
          <w:i/>
          <w:iCs/>
        </w:rPr>
        <w:t>Although it is not a requirement to do so</w:t>
      </w:r>
      <w:r>
        <w:t>, adopting the functional programming paradigm also means that, wherever possible, functions should</w:t>
      </w:r>
      <w:r w:rsidR="00D9239C">
        <w:t xml:space="preserve"> avoid using procedural</w:t>
      </w:r>
      <w:r w:rsidR="00AE7340">
        <w:t xml:space="preserve"> code</w:t>
      </w:r>
      <w:r w:rsidR="00D9239C">
        <w:t xml:space="preserve"> constructs</w:t>
      </w:r>
      <w:r w:rsidR="00AE7340">
        <w:t>: sequence, loop, and branch</w:t>
      </w:r>
      <w:r w:rsidR="00D9239C">
        <w:t xml:space="preserve">. Here are some examples of functions that </w:t>
      </w:r>
      <w:r w:rsidR="00D9239C" w:rsidRPr="00AE7340">
        <w:rPr>
          <w:i/>
          <w:iCs/>
        </w:rPr>
        <w:t>don’t</w:t>
      </w:r>
      <w:r w:rsidR="00D9239C">
        <w:t xml:space="preserve"> </w:t>
      </w:r>
      <w:r w:rsidR="00AE7340">
        <w:t>use any of those</w:t>
      </w:r>
      <w:r w:rsidR="00D9239C">
        <w:t xml:space="preserve"> procedural</w:t>
      </w:r>
      <w:r w:rsidR="00AE7340">
        <w:t xml:space="preserve"> code</w:t>
      </w:r>
      <w:r w:rsidR="00D9239C">
        <w:t xml:space="preserve"> constructs:</w:t>
      </w:r>
    </w:p>
    <w:p w14:paraId="33DAE6B4" w14:textId="149EE430" w:rsidR="00AA1E6A" w:rsidRDefault="00AA1E6A" w:rsidP="00AA1E6A">
      <w:pPr>
        <w:pStyle w:val="codeBlock"/>
      </w:pPr>
      <w:r>
        <w:lastRenderedPageBreak/>
        <w:t xml:space="preserve">function </w:t>
      </w:r>
      <w:proofErr w:type="gramStart"/>
      <w:r>
        <w:t>w(</w:t>
      </w:r>
      <w:proofErr w:type="gramEnd"/>
      <w:r>
        <w:t>c as Int</w:t>
      </w:r>
      <w:r w:rsidR="00BA06F8">
        <w:t>) returns</w:t>
      </w:r>
      <w:r>
        <w:t xml:space="preserve"> Int</w:t>
      </w:r>
    </w:p>
    <w:p w14:paraId="6FD159F6" w14:textId="181FE6AC" w:rsidR="00AA1E6A" w:rsidRDefault="00AA1E6A" w:rsidP="00AA1E6A">
      <w:pPr>
        <w:pStyle w:val="codeBlock"/>
      </w:pPr>
      <w:r>
        <w:t xml:space="preserve">  return if (c</w:t>
      </w:r>
      <w:r w:rsidR="00135525">
        <w:t xml:space="preserve"> mod</w:t>
      </w:r>
      <w:r>
        <w:t xml:space="preserve"> 40) &gt; 0 then c - 1 else c + 39</w:t>
      </w:r>
    </w:p>
    <w:p w14:paraId="64C63249" w14:textId="4D7512A6" w:rsidR="00AA1E6A" w:rsidRDefault="00AA1E6A" w:rsidP="00AA1E6A">
      <w:pPr>
        <w:pStyle w:val="codeBlock"/>
      </w:pPr>
      <w:r>
        <w:t>end function</w:t>
      </w:r>
    </w:p>
    <w:p w14:paraId="40F3B5F5" w14:textId="77777777" w:rsidR="00AA1E6A" w:rsidRDefault="00AA1E6A" w:rsidP="00AA1E6A">
      <w:pPr>
        <w:pStyle w:val="codeBlock"/>
      </w:pPr>
    </w:p>
    <w:p w14:paraId="7C9BD9BE" w14:textId="26731A1F" w:rsidR="00AA1E6A" w:rsidRDefault="00AA1E6A" w:rsidP="00AA1E6A">
      <w:pPr>
        <w:pStyle w:val="codeBlock"/>
      </w:pPr>
      <w:r>
        <w:t xml:space="preserve">function </w:t>
      </w:r>
      <w:proofErr w:type="spellStart"/>
      <w:proofErr w:type="gramStart"/>
      <w:r>
        <w:t>possibleAnswersAfterAttempt</w:t>
      </w:r>
      <w:proofErr w:type="spellEnd"/>
      <w:r>
        <w:t>(</w:t>
      </w:r>
      <w:proofErr w:type="gramEnd"/>
      <w:r>
        <w:t xml:space="preserve">prior as </w:t>
      </w:r>
      <w:r w:rsidR="00EB1BD9">
        <w:t>List&lt;of String&gt;</w:t>
      </w:r>
      <w:r>
        <w:t>, attempt as String, mark as String</w:t>
      </w:r>
      <w:r w:rsidR="00BA06F8">
        <w:t>) returns</w:t>
      </w:r>
      <w:r>
        <w:t xml:space="preserve"> </w:t>
      </w:r>
      <w:r w:rsidR="00EB1BD9">
        <w:t>List&lt;of String&gt;</w:t>
      </w:r>
    </w:p>
    <w:p w14:paraId="01FD46D0" w14:textId="5CD17C2B" w:rsidR="00AA1E6A" w:rsidRDefault="00AA1E6A" w:rsidP="00AA1E6A">
      <w:pPr>
        <w:pStyle w:val="codeBlock"/>
      </w:pPr>
      <w:r>
        <w:t xml:space="preserve">  return </w:t>
      </w:r>
      <w:proofErr w:type="spellStart"/>
      <w:proofErr w:type="gramStart"/>
      <w:r>
        <w:t>prior.filter</w:t>
      </w:r>
      <w:proofErr w:type="spellEnd"/>
      <w:proofErr w:type="gramEnd"/>
      <w:r>
        <w:t xml:space="preserve">(lambda </w:t>
      </w:r>
      <w:proofErr w:type="spellStart"/>
      <w:r>
        <w:t>w as</w:t>
      </w:r>
      <w:proofErr w:type="spellEnd"/>
      <w:r>
        <w:t xml:space="preserve"> String =&gt; </w:t>
      </w:r>
      <w:proofErr w:type="spellStart"/>
      <w:r>
        <w:t>markAttempt</w:t>
      </w:r>
      <w:proofErr w:type="spellEnd"/>
      <w:r>
        <w:t>(attempt, w) is mark)</w:t>
      </w:r>
      <w:r w:rsidR="007A5D7D">
        <w:t>.</w:t>
      </w:r>
      <w:proofErr w:type="spellStart"/>
      <w:r w:rsidR="007A5D7D">
        <w:t>asList</w:t>
      </w:r>
      <w:proofErr w:type="spellEnd"/>
      <w:r w:rsidR="007A5D7D">
        <w:t>()</w:t>
      </w:r>
    </w:p>
    <w:p w14:paraId="3F139320" w14:textId="6C92458B" w:rsidR="00AA1E6A" w:rsidRDefault="00AA1E6A" w:rsidP="00AA1E6A">
      <w:pPr>
        <w:pStyle w:val="codeBlock"/>
      </w:pPr>
      <w:r>
        <w:t>end function</w:t>
      </w:r>
    </w:p>
    <w:p w14:paraId="308825BD" w14:textId="77777777" w:rsidR="00AA1E6A" w:rsidRDefault="00AA1E6A" w:rsidP="00AA1E6A">
      <w:pPr>
        <w:pStyle w:val="codeBlock"/>
      </w:pPr>
    </w:p>
    <w:p w14:paraId="1EBF593D" w14:textId="6E6879FE" w:rsidR="00AA1E6A" w:rsidRDefault="00AA1E6A" w:rsidP="00AA1E6A">
      <w:pPr>
        <w:pStyle w:val="codeBlock"/>
      </w:pPr>
      <w:r>
        <w:t xml:space="preserve">function </w:t>
      </w:r>
      <w:proofErr w:type="spellStart"/>
      <w:proofErr w:type="gramStart"/>
      <w:r>
        <w:t>nextGeneration</w:t>
      </w:r>
      <w:proofErr w:type="spellEnd"/>
      <w:r>
        <w:t>(</w:t>
      </w:r>
      <w:proofErr w:type="gramEnd"/>
      <w:r>
        <w:t>cells as [Boolean]</w:t>
      </w:r>
      <w:r w:rsidR="00BA06F8">
        <w:t>) returns</w:t>
      </w:r>
      <w:r>
        <w:t xml:space="preserve"> [Boolean]</w:t>
      </w:r>
    </w:p>
    <w:p w14:paraId="2DCF4E94" w14:textId="77777777" w:rsidR="00AA1E6A" w:rsidRDefault="00AA1E6A" w:rsidP="00AA1E6A">
      <w:pPr>
        <w:pStyle w:val="codeBlock"/>
      </w:pPr>
      <w:r>
        <w:t xml:space="preserve">  let </w:t>
      </w:r>
      <w:proofErr w:type="spellStart"/>
      <w:r>
        <w:t>cellRange</w:t>
      </w:r>
      <w:proofErr w:type="spellEnd"/>
      <w:r>
        <w:t xml:space="preserve"> be </w:t>
      </w:r>
      <w:proofErr w:type="gramStart"/>
      <w:r>
        <w:t>range(</w:t>
      </w:r>
      <w:proofErr w:type="gramEnd"/>
      <w:r>
        <w:t xml:space="preserve">0, </w:t>
      </w:r>
      <w:proofErr w:type="spellStart"/>
      <w:r>
        <w:t>cells.length</w:t>
      </w:r>
      <w:proofErr w:type="spellEnd"/>
      <w:r>
        <w:t>() - 1)</w:t>
      </w:r>
    </w:p>
    <w:p w14:paraId="0506604E" w14:textId="77777777" w:rsidR="00AA1E6A" w:rsidRDefault="00AA1E6A" w:rsidP="00AA1E6A">
      <w:pPr>
        <w:pStyle w:val="codeBlock"/>
      </w:pPr>
      <w:r>
        <w:t xml:space="preserve">  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60A95053" w14:textId="1B9BBED5" w:rsidR="00AA1E6A" w:rsidRDefault="00AA1E6A" w:rsidP="00AA1E6A">
      <w:pPr>
        <w:pStyle w:val="codeBlock"/>
      </w:pPr>
      <w:r>
        <w:t xml:space="preserve">  return </w:t>
      </w:r>
      <w:proofErr w:type="spellStart"/>
      <w:proofErr w:type="gramStart"/>
      <w:r>
        <w:t>next.as</w:t>
      </w:r>
      <w:r w:rsidR="00200A47">
        <w:t>Array</w:t>
      </w:r>
      <w:proofErr w:type="spellEnd"/>
      <w:proofErr w:type="gramEnd"/>
      <w:r>
        <w:t>()</w:t>
      </w:r>
    </w:p>
    <w:p w14:paraId="4CE77F49" w14:textId="5A7B5EA3" w:rsidR="00AA1E6A" w:rsidRDefault="00AA1E6A" w:rsidP="00AA1E6A">
      <w:pPr>
        <w:pStyle w:val="codeBlock"/>
      </w:pPr>
      <w:r>
        <w:t>end function</w:t>
      </w:r>
    </w:p>
    <w:p w14:paraId="41AE6086" w14:textId="77777777" w:rsidR="00AA1E6A" w:rsidRDefault="00AA1E6A" w:rsidP="00AA1E6A">
      <w:pPr>
        <w:pStyle w:val="codeBlock"/>
      </w:pPr>
    </w:p>
    <w:p w14:paraId="5C7D65A3" w14:textId="0FF84EBB" w:rsidR="00AA1E6A" w:rsidRDefault="00AA1E6A" w:rsidP="00AA1E6A">
      <w:r>
        <w:t>In the examples above we can see several patterns/techniques that are widely used in functional programming</w:t>
      </w:r>
      <w:r w:rsidR="00D9239C">
        <w:t xml:space="preserve"> in place of procedural </w:t>
      </w:r>
      <w:r w:rsidR="00AE7340">
        <w:t xml:space="preserve">code </w:t>
      </w:r>
      <w:r w:rsidR="00D9239C">
        <w:t>constructs</w:t>
      </w:r>
      <w:r>
        <w:t>:</w:t>
      </w:r>
    </w:p>
    <w:p w14:paraId="35A50FFD" w14:textId="46F08AD2" w:rsidR="00AA1E6A" w:rsidRDefault="00AA1E6A">
      <w:pPr>
        <w:pStyle w:val="ListParagraph"/>
        <w:numPr>
          <w:ilvl w:val="0"/>
          <w:numId w:val="25"/>
        </w:numPr>
      </w:pPr>
      <w:r>
        <w:t xml:space="preserve">(Top example) Use of </w:t>
      </w:r>
      <w:r w:rsidR="00D9239C">
        <w:t xml:space="preserve">an </w:t>
      </w:r>
      <w:r w:rsidR="00D9239C" w:rsidRPr="00D9239C">
        <w:rPr>
          <w:rStyle w:val="Link"/>
        </w:rPr>
        <w:fldChar w:fldCharType="begin"/>
      </w:r>
      <w:r w:rsidR="00D9239C" w:rsidRPr="00D9239C">
        <w:rPr>
          <w:rStyle w:val="Link"/>
        </w:rPr>
        <w:instrText xml:space="preserve"> REF _Ref172631373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expression</w:t>
      </w:r>
      <w:r w:rsidR="00D9239C" w:rsidRPr="00D9239C">
        <w:rPr>
          <w:rStyle w:val="Link"/>
        </w:rPr>
        <w:fldChar w:fldCharType="end"/>
      </w:r>
      <w:r>
        <w:t>, instead of using an</w:t>
      </w:r>
      <w:r w:rsidR="00D9239C">
        <w:t xml:space="preserve"> </w:t>
      </w:r>
      <w:r w:rsidR="00D9239C" w:rsidRPr="00D9239C">
        <w:rPr>
          <w:rStyle w:val="Link"/>
        </w:rPr>
        <w:fldChar w:fldCharType="begin"/>
      </w:r>
      <w:r w:rsidR="00D9239C" w:rsidRPr="00D9239C">
        <w:rPr>
          <w:rStyle w:val="Link"/>
        </w:rPr>
        <w:instrText xml:space="preserve"> REF _Ref172631263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If statement</w:t>
      </w:r>
      <w:r w:rsidR="00D9239C" w:rsidRPr="00D9239C">
        <w:rPr>
          <w:rStyle w:val="Link"/>
        </w:rPr>
        <w:fldChar w:fldCharType="end"/>
      </w:r>
      <w:r>
        <w:t>.</w:t>
      </w:r>
    </w:p>
    <w:p w14:paraId="6CA07E6D" w14:textId="299F93BC" w:rsidR="00FA56BB" w:rsidRDefault="00AA1E6A">
      <w:pPr>
        <w:pStyle w:val="ListParagraph"/>
        <w:numPr>
          <w:ilvl w:val="0"/>
          <w:numId w:val="25"/>
        </w:numPr>
      </w:pPr>
      <w:r>
        <w:t xml:space="preserve">(Middle example) Use of </w:t>
      </w:r>
      <w:r w:rsidR="00D9239C" w:rsidRPr="00D9239C">
        <w:rPr>
          <w:rStyle w:val="Link"/>
        </w:rPr>
        <w:fldChar w:fldCharType="begin"/>
      </w:r>
      <w:r w:rsidR="00D9239C" w:rsidRPr="00D9239C">
        <w:rPr>
          <w:rStyle w:val="Link"/>
        </w:rPr>
        <w:instrText xml:space="preserve"> REF _Ref172635092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Higher order functions</w:t>
      </w:r>
      <w:r w:rsidR="00D9239C" w:rsidRPr="00D9239C">
        <w:rPr>
          <w:rStyle w:val="Link"/>
        </w:rPr>
        <w:fldChar w:fldCharType="end"/>
      </w:r>
      <w:ins w:id="676" w:author="BernardUK" w:date="2025-01-05T17:30:00Z">
        <w:r w:rsidR="00574454">
          <w:t xml:space="preserve"> </w:t>
        </w:r>
      </w:ins>
      <w:r w:rsidR="00D9239C">
        <w:t>– in this case,</w:t>
      </w:r>
      <w:r>
        <w:t xml:space="preserve"> </w:t>
      </w:r>
      <w:r w:rsidRPr="00D9239C">
        <w:rPr>
          <w:rStyle w:val="codeChar"/>
        </w:rPr>
        <w:t>filter</w:t>
      </w:r>
      <w:r w:rsidR="00D9239C">
        <w:t xml:space="preserve"> – </w:t>
      </w:r>
      <w:r>
        <w:t>together with a</w:t>
      </w:r>
      <w:r w:rsidR="00D9239C">
        <w:t xml:space="preserve"> </w:t>
      </w:r>
      <w:r w:rsidR="00D9239C" w:rsidRPr="00D9239C">
        <w:rPr>
          <w:rStyle w:val="Link"/>
        </w:rPr>
        <w:fldChar w:fldCharType="begin"/>
      </w:r>
      <w:r w:rsidR="00D9239C" w:rsidRPr="00D9239C">
        <w:rPr>
          <w:rStyle w:val="Link"/>
        </w:rPr>
        <w:instrText xml:space="preserve"> REF _Ref172627087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Passing</w:t>
      </w:r>
      <w:r w:rsidR="00FA56BB">
        <w:t xml:space="preserve"> a function as a reference</w:t>
      </w:r>
    </w:p>
    <w:p w14:paraId="641F1820" w14:textId="335C7F1B" w:rsidR="00FA56BB" w:rsidRDefault="00FA56BB" w:rsidP="00AE7340">
      <w:r>
        <w:t xml:space="preserve">If you are passing a reference to a freestanding function as an argument into a HoF (as distinct from defining a </w:t>
      </w:r>
      <w:r w:rsidRPr="00D55BB7">
        <w:rPr>
          <w:rStyle w:val="codeChar"/>
        </w:rPr>
        <w:t>lambda</w:t>
      </w:r>
      <w:r>
        <w:t>)</w:t>
      </w:r>
      <w:ins w:id="677" w:author="BernardUK" w:date="2025-01-05T17:30:00Z">
        <w:r w:rsidR="00574454">
          <w:t xml:space="preserve"> </w:t>
        </w:r>
      </w:ins>
      <w:r>
        <w:t xml:space="preserve">then you provide the name of that </w:t>
      </w:r>
      <w:proofErr w:type="gramStart"/>
      <w:r>
        <w:t>function, but</w:t>
      </w:r>
      <w:proofErr w:type="gramEnd"/>
      <w:r>
        <w:t xml:space="preserve"> precede it with the keyword </w:t>
      </w:r>
      <w:r w:rsidRPr="00AE7340">
        <w:rPr>
          <w:rStyle w:val="codeChar"/>
        </w:rPr>
        <w:t>function</w:t>
      </w:r>
      <w:r>
        <w:t>. For example:</w:t>
      </w:r>
    </w:p>
    <w:p w14:paraId="17ED7FA2" w14:textId="101F0FFF" w:rsidR="00FA56BB" w:rsidRDefault="00DB3483" w:rsidP="00AE7340">
      <w:pPr>
        <w:pStyle w:val="code"/>
      </w:pPr>
      <w:ins w:id="678" w:author="BernardUK" w:date="2025-01-05T14:26:00Z">
        <w:r>
          <w:t>...</w:t>
        </w:r>
      </w:ins>
      <w:del w:id="679" w:author="BernardUK" w:date="2025-01-05T14:26:00Z">
        <w:r w:rsidR="00FA56BB" w:rsidDel="00DB3483">
          <w:delText>…</w:delText>
        </w:r>
      </w:del>
    </w:p>
    <w:p w14:paraId="0D4634EF" w14:textId="3F4A8517" w:rsidR="00FA56BB" w:rsidRDefault="004348F7" w:rsidP="00AE7340">
      <w:pPr>
        <w:pStyle w:val="code"/>
      </w:pPr>
      <w:r>
        <w:t xml:space="preserve">variable </w:t>
      </w:r>
      <w:r w:rsidR="00FA56BB">
        <w:t xml:space="preserve">passes set to </w:t>
      </w:r>
      <w:proofErr w:type="spellStart"/>
      <w:r w:rsidR="00FA56BB">
        <w:t>allPupils.filter</w:t>
      </w:r>
      <w:proofErr w:type="spellEnd"/>
      <w:r w:rsidR="00FA56BB">
        <w:t>(</w:t>
      </w:r>
      <w:r w:rsidR="00FA56BB" w:rsidRPr="00AE7340">
        <w:rPr>
          <w:highlight w:val="yellow"/>
        </w:rPr>
        <w:t xml:space="preserve">function </w:t>
      </w:r>
      <w:proofErr w:type="spellStart"/>
      <w:r w:rsidR="00FA56BB" w:rsidRPr="00AE7340">
        <w:rPr>
          <w:highlight w:val="yellow"/>
        </w:rPr>
        <w:t>passedMathsTest</w:t>
      </w:r>
      <w:proofErr w:type="spellEnd"/>
      <w:r w:rsidR="00FA56BB">
        <w:t>)</w:t>
      </w:r>
    </w:p>
    <w:p w14:paraId="59696873" w14:textId="560CCB4C" w:rsidR="00FA56BB" w:rsidRDefault="00DB3483" w:rsidP="00AE7340">
      <w:pPr>
        <w:pStyle w:val="code"/>
      </w:pPr>
      <w:ins w:id="680" w:author="BernardUK" w:date="2025-01-05T14:27:00Z">
        <w:r>
          <w:t>.</w:t>
        </w:r>
      </w:ins>
      <w:ins w:id="681" w:author="BernardUK" w:date="2025-01-05T14:26:00Z">
        <w:r>
          <w:t>..</w:t>
        </w:r>
      </w:ins>
      <w:del w:id="682" w:author="BernardUK" w:date="2025-01-05T14:26:00Z">
        <w:r w:rsidR="00FA56BB" w:rsidDel="00DB3483">
          <w:delText>…</w:delText>
        </w:r>
      </w:del>
    </w:p>
    <w:p w14:paraId="3BD8E363" w14:textId="77777777" w:rsidR="00FA56BB" w:rsidRDefault="00FA56BB" w:rsidP="00AE7340">
      <w:pPr>
        <w:pStyle w:val="code"/>
      </w:pPr>
      <w:r>
        <w:t xml:space="preserve">function </w:t>
      </w:r>
      <w:proofErr w:type="spellStart"/>
      <w:proofErr w:type="gramStart"/>
      <w:r>
        <w:t>passedMathsTest</w:t>
      </w:r>
      <w:proofErr w:type="spellEnd"/>
      <w:r>
        <w:t>(</w:t>
      </w:r>
      <w:proofErr w:type="gramEnd"/>
      <w:r>
        <w:t>p as Pupil) as Boolean</w:t>
      </w:r>
    </w:p>
    <w:p w14:paraId="0A981E1E" w14:textId="77777777" w:rsidR="00FA56BB" w:rsidRDefault="00FA56BB" w:rsidP="00AE7340">
      <w:pPr>
        <w:pStyle w:val="code"/>
      </w:pPr>
      <w:r>
        <w:t xml:space="preserve">  return </w:t>
      </w:r>
      <w:proofErr w:type="spellStart"/>
      <w:proofErr w:type="gramStart"/>
      <w:r>
        <w:t>p.mathsPercent</w:t>
      </w:r>
      <w:proofErr w:type="spellEnd"/>
      <w:proofErr w:type="gramEnd"/>
      <w:r>
        <w:t xml:space="preserve"> &gt; 35</w:t>
      </w:r>
    </w:p>
    <w:p w14:paraId="08C80D83" w14:textId="77777777" w:rsidR="00FA56BB" w:rsidRDefault="00FA56BB" w:rsidP="00AE7340">
      <w:pPr>
        <w:pStyle w:val="code"/>
      </w:pPr>
      <w:r>
        <w:t>end function</w:t>
      </w:r>
    </w:p>
    <w:p w14:paraId="7DBB1F4C" w14:textId="77777777" w:rsidR="00FA56BB" w:rsidRDefault="00FA56BB" w:rsidP="00AE7340">
      <w:pPr>
        <w:pStyle w:val="code"/>
      </w:pPr>
    </w:p>
    <w:p w14:paraId="0EAC961B" w14:textId="77777777" w:rsidR="00FA56BB" w:rsidRPr="00AE7340" w:rsidRDefault="00FA56BB" w:rsidP="00AE7340">
      <w:pPr>
        <w:rPr>
          <w:b/>
          <w:bCs/>
        </w:rPr>
      </w:pPr>
      <w:r w:rsidRPr="00AE7340">
        <w:rPr>
          <w:b/>
          <w:bCs/>
        </w:rPr>
        <w:t>Notes:</w:t>
      </w:r>
    </w:p>
    <w:p w14:paraId="0E074814" w14:textId="77777777" w:rsidR="00FA56BB" w:rsidRDefault="00FA56BB">
      <w:pPr>
        <w:pStyle w:val="ListParagraph"/>
        <w:numPr>
          <w:ilvl w:val="0"/>
          <w:numId w:val="30"/>
        </w:numPr>
      </w:pPr>
      <w:r>
        <w:t xml:space="preserve">When passing in a reference function </w:t>
      </w:r>
      <w:proofErr w:type="spellStart"/>
      <w:r w:rsidRPr="00F57EB1">
        <w:rPr>
          <w:rStyle w:val="codeChar"/>
        </w:rPr>
        <w:t>passMathsTest</w:t>
      </w:r>
      <w:proofErr w:type="spellEnd"/>
      <w:r>
        <w:t xml:space="preserve">, the name is preceded by </w:t>
      </w:r>
      <w:r w:rsidRPr="00956F7D">
        <w:rPr>
          <w:rStyle w:val="codeChar"/>
        </w:rPr>
        <w:t>function</w:t>
      </w:r>
      <w:r>
        <w:t xml:space="preserve">, and that no parameters (or brackets) are added to the name as they would have been if you were </w:t>
      </w:r>
      <w:r>
        <w:rPr>
          <w:i/>
          <w:iCs/>
        </w:rPr>
        <w:t>evaluating</w:t>
      </w:r>
      <w:r>
        <w:t xml:space="preserve"> (calling) the function at that point. </w:t>
      </w:r>
    </w:p>
    <w:p w14:paraId="037D8894" w14:textId="5FD52072" w:rsidR="00AA1E6A" w:rsidRDefault="00FA56BB">
      <w:pPr>
        <w:pStyle w:val="ListParagraph"/>
        <w:numPr>
          <w:ilvl w:val="0"/>
          <w:numId w:val="25"/>
        </w:numPr>
      </w:pPr>
      <w:r>
        <w:t>Lambda</w:t>
      </w:r>
      <w:r w:rsidR="00D9239C" w:rsidRPr="00D9239C">
        <w:rPr>
          <w:rStyle w:val="Link"/>
        </w:rPr>
        <w:fldChar w:fldCharType="end"/>
      </w:r>
      <w:r w:rsidR="00D9239C">
        <w:t xml:space="preserve">, </w:t>
      </w:r>
      <w:r w:rsidR="00AA1E6A">
        <w:t>instead of writing a loop</w:t>
      </w:r>
    </w:p>
    <w:p w14:paraId="29BC8393" w14:textId="4D73E7E5" w:rsidR="00AA1E6A" w:rsidRDefault="00AA1E6A">
      <w:pPr>
        <w:pStyle w:val="ListParagraph"/>
        <w:numPr>
          <w:ilvl w:val="0"/>
          <w:numId w:val="25"/>
        </w:numPr>
      </w:pPr>
      <w:r>
        <w:t xml:space="preserve">Use of </w:t>
      </w:r>
      <w:r w:rsidR="00D9239C">
        <w:t xml:space="preserve">a </w:t>
      </w:r>
      <w:r w:rsidR="00D9239C" w:rsidRPr="00D9239C">
        <w:rPr>
          <w:rStyle w:val="Link"/>
        </w:rPr>
        <w:fldChar w:fldCharType="begin"/>
      </w:r>
      <w:r w:rsidR="00D9239C" w:rsidRPr="00D9239C">
        <w:rPr>
          <w:rStyle w:val="Link"/>
        </w:rPr>
        <w:instrText xml:space="preserve"> REF _Ref172635185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FA56BB" w:rsidRPr="00FA56BB">
        <w:rPr>
          <w:rStyle w:val="Link"/>
        </w:rPr>
        <w:t>Let statement</w:t>
      </w:r>
      <w:r w:rsidR="00D9239C" w:rsidRPr="00D9239C">
        <w:rPr>
          <w:rStyle w:val="Link"/>
        </w:rPr>
        <w:fldChar w:fldCharType="end"/>
      </w:r>
      <w:r>
        <w:t xml:space="preserve"> (instead of the</w:t>
      </w:r>
      <w:r w:rsidRPr="00D9239C">
        <w:rPr>
          <w:rStyle w:val="Link"/>
        </w:rPr>
        <w:t xml:space="preserve"> </w:t>
      </w:r>
      <w:r w:rsidR="00D9239C" w:rsidRPr="00D9239C">
        <w:rPr>
          <w:rStyle w:val="Link"/>
        </w:rPr>
        <w:fldChar w:fldCharType="begin"/>
      </w:r>
      <w:r w:rsidR="00D9239C" w:rsidRPr="00D9239C">
        <w:rPr>
          <w:rStyle w:val="Link"/>
        </w:rPr>
        <w:instrText xml:space="preserve"> REF _Ref172635207 \h </w:instrText>
      </w:r>
      <w:r w:rsidR="00D9239C">
        <w:rPr>
          <w:rStyle w:val="Link"/>
        </w:rPr>
        <w:instrText xml:space="preserve"> \* MERGEFORMAT </w:instrText>
      </w:r>
      <w:r w:rsidR="00D9239C" w:rsidRPr="00D9239C">
        <w:rPr>
          <w:rStyle w:val="Link"/>
        </w:rPr>
      </w:r>
      <w:r w:rsidR="00D9239C" w:rsidRPr="00D9239C">
        <w:rPr>
          <w:rStyle w:val="Link"/>
        </w:rPr>
        <w:fldChar w:fldCharType="separate"/>
      </w:r>
      <w:r w:rsidR="004348F7">
        <w:rPr>
          <w:rStyle w:val="Link"/>
        </w:rPr>
        <w:t xml:space="preserve">Variable </w:t>
      </w:r>
      <w:r w:rsidR="00FA56BB" w:rsidRPr="00FA56BB">
        <w:rPr>
          <w:rStyle w:val="Link"/>
        </w:rPr>
        <w:t>statement</w:t>
      </w:r>
      <w:r w:rsidR="00D9239C" w:rsidRPr="00D9239C">
        <w:rPr>
          <w:rStyle w:val="Link"/>
        </w:rPr>
        <w:fldChar w:fldCharType="end"/>
      </w:r>
      <w:r>
        <w:t>) to calculate intermediate values.</w:t>
      </w:r>
    </w:p>
    <w:p w14:paraId="7D18C70B" w14:textId="4F896EB0" w:rsidR="00AA1E6A" w:rsidRDefault="00AA1E6A" w:rsidP="00AA1E6A">
      <w:r>
        <w:t>These are explained below.</w:t>
      </w:r>
    </w:p>
    <w:p w14:paraId="6E18806D" w14:textId="3538C41A" w:rsidR="00AD12DB" w:rsidRDefault="00AD12DB" w:rsidP="00AD12DB">
      <w:pPr>
        <w:pStyle w:val="Heading2"/>
      </w:pPr>
      <w:bookmarkStart w:id="683" w:name="_Ref172631373"/>
      <w:bookmarkStart w:id="684" w:name="_Ref172626806"/>
      <w:bookmarkStart w:id="685" w:name="_Ref172627095"/>
      <w:bookmarkStart w:id="686" w:name="_Toc187241184"/>
      <w:r>
        <w:lastRenderedPageBreak/>
        <w:t>If expression</w:t>
      </w:r>
      <w:bookmarkEnd w:id="683"/>
      <w:bookmarkEnd w:id="686"/>
    </w:p>
    <w:p w14:paraId="70E66B3C" w14:textId="2B0060B6" w:rsidR="00AD12DB" w:rsidRDefault="00AD12DB" w:rsidP="00AD12DB">
      <w:r>
        <w:t xml:space="preserve">The ‘if expression’ is </w:t>
      </w:r>
      <w:r w:rsidRPr="00D9239C">
        <w:rPr>
          <w:i/>
          <w:iCs/>
        </w:rPr>
        <w:t xml:space="preserve">in </w:t>
      </w:r>
      <w:r w:rsidR="00D9239C">
        <w:rPr>
          <w:i/>
          <w:iCs/>
        </w:rPr>
        <w:t>certain</w:t>
      </w:r>
      <w:r w:rsidRPr="00D9239C">
        <w:rPr>
          <w:i/>
          <w:iCs/>
        </w:rPr>
        <w:t xml:space="preserve"> </w:t>
      </w:r>
      <w:r w:rsidR="00D9239C" w:rsidRPr="00D9239C">
        <w:rPr>
          <w:i/>
          <w:iCs/>
        </w:rPr>
        <w:t>respects</w:t>
      </w:r>
      <w:r>
        <w:t xml:space="preserve"> </w:t>
      </w:r>
      <w:proofErr w:type="gramStart"/>
      <w:r>
        <w:t>similar to</w:t>
      </w:r>
      <w:proofErr w:type="gramEnd"/>
      <w:r>
        <w:t xml:space="preserve"> an </w:t>
      </w:r>
      <w:r w:rsidRPr="00AD12DB">
        <w:rPr>
          <w:rStyle w:val="Link"/>
        </w:rPr>
        <w:fldChar w:fldCharType="begin"/>
      </w:r>
      <w:r w:rsidRPr="00AD12DB">
        <w:rPr>
          <w:rStyle w:val="Link"/>
        </w:rPr>
        <w:instrText xml:space="preserve"> REF _Ref172631263 \h </w:instrText>
      </w:r>
      <w:r>
        <w:rPr>
          <w:rStyle w:val="Link"/>
        </w:rPr>
        <w:instrText xml:space="preserve"> \* MERGEFORMAT </w:instrText>
      </w:r>
      <w:r w:rsidRPr="00AD12DB">
        <w:rPr>
          <w:rStyle w:val="Link"/>
        </w:rPr>
      </w:r>
      <w:r w:rsidRPr="00AD12DB">
        <w:rPr>
          <w:rStyle w:val="Link"/>
        </w:rPr>
        <w:fldChar w:fldCharType="separate"/>
      </w:r>
      <w:r w:rsidR="00FA56BB" w:rsidRPr="00FA56BB">
        <w:rPr>
          <w:rStyle w:val="Link"/>
        </w:rPr>
        <w:t>If statement</w:t>
      </w:r>
      <w:r w:rsidRPr="00AD12DB">
        <w:rPr>
          <w:rStyle w:val="Link"/>
        </w:rPr>
        <w:fldChar w:fldCharType="end"/>
      </w:r>
      <w:r>
        <w:t>, but with the following differences:</w:t>
      </w:r>
    </w:p>
    <w:p w14:paraId="5A295E47" w14:textId="257A07A0" w:rsidR="00AD12DB" w:rsidRDefault="00AD12DB">
      <w:pPr>
        <w:pStyle w:val="ListParagraph"/>
        <w:numPr>
          <w:ilvl w:val="0"/>
          <w:numId w:val="26"/>
        </w:numPr>
      </w:pPr>
      <w:r>
        <w:t xml:space="preserve">It is written entirely within a single expression. This is possible because the </w:t>
      </w:r>
      <w:r w:rsidRPr="00D9239C">
        <w:rPr>
          <w:rStyle w:val="codeChar"/>
        </w:rPr>
        <w:t>if</w:t>
      </w:r>
      <w:r>
        <w:t xml:space="preserve"> expression always returns a value.</w:t>
      </w:r>
    </w:p>
    <w:p w14:paraId="3930E72B" w14:textId="2776DB7E" w:rsidR="00AD12DB" w:rsidRDefault="00AD12DB">
      <w:pPr>
        <w:pStyle w:val="ListParagraph"/>
        <w:numPr>
          <w:ilvl w:val="0"/>
          <w:numId w:val="26"/>
        </w:numPr>
      </w:pPr>
      <w:r>
        <w:t xml:space="preserve">There is always a single </w:t>
      </w:r>
      <w:r w:rsidRPr="00AD12DB">
        <w:rPr>
          <w:rStyle w:val="codeChar"/>
        </w:rPr>
        <w:t>then</w:t>
      </w:r>
      <w:r>
        <w:t xml:space="preserve"> and a single </w:t>
      </w:r>
      <w:r w:rsidRPr="00AD12DB">
        <w:rPr>
          <w:rStyle w:val="codeChar"/>
        </w:rPr>
        <w:t>else</w:t>
      </w:r>
      <w:r>
        <w:t xml:space="preserve"> clause, and each clause contains just a single expression. The </w:t>
      </w:r>
      <w:r w:rsidRPr="00D9239C">
        <w:rPr>
          <w:rStyle w:val="codeChar"/>
        </w:rPr>
        <w:t>if</w:t>
      </w:r>
      <w:r>
        <w:t xml:space="preserve"> expression returns the result of evaluating one of these two expressions, according to whether the condition evaluates to </w:t>
      </w:r>
      <w:r w:rsidRPr="00AD12DB">
        <w:rPr>
          <w:rStyle w:val="codeChar"/>
        </w:rPr>
        <w:t>true</w:t>
      </w:r>
      <w:r>
        <w:t xml:space="preserve"> or </w:t>
      </w:r>
      <w:r w:rsidRPr="00AD12DB">
        <w:rPr>
          <w:rStyle w:val="codeChar"/>
        </w:rPr>
        <w:t>false</w:t>
      </w:r>
      <w:r>
        <w:t>.</w:t>
      </w:r>
    </w:p>
    <w:p w14:paraId="44FE13AE" w14:textId="57F177D3" w:rsidR="00DF1E1C" w:rsidRDefault="00DF1E1C" w:rsidP="00DF1E1C">
      <w:r>
        <w:t>Here are three examples:</w:t>
      </w:r>
    </w:p>
    <w:p w14:paraId="3020E815" w14:textId="77777777" w:rsidR="00DF1E1C" w:rsidRDefault="00E4527E" w:rsidP="00E4527E">
      <w:pPr>
        <w:pStyle w:val="codeBlock"/>
      </w:pPr>
      <w:r w:rsidRPr="00E4527E">
        <w:t xml:space="preserve">return if c &lt; 1160 then c + 40 </w:t>
      </w:r>
    </w:p>
    <w:p w14:paraId="45CACE4C" w14:textId="2004011D" w:rsidR="00E4527E" w:rsidRDefault="00DF1E1C" w:rsidP="00E4527E">
      <w:pPr>
        <w:pStyle w:val="codeBlock"/>
      </w:pPr>
      <w:r>
        <w:t xml:space="preserve"> </w:t>
      </w:r>
      <w:r w:rsidR="00E4527E" w:rsidRPr="00E4527E">
        <w:t xml:space="preserve">else c </w:t>
      </w:r>
      <w:r w:rsidR="00E4527E">
        <w:t>–</w:t>
      </w:r>
      <w:r w:rsidR="00E4527E" w:rsidRPr="00E4527E">
        <w:t xml:space="preserve"> 1160</w:t>
      </w:r>
    </w:p>
    <w:p w14:paraId="0E994CCD" w14:textId="77777777" w:rsidR="00DF1E1C" w:rsidRDefault="00DF1E1C" w:rsidP="00E4527E">
      <w:pPr>
        <w:pStyle w:val="codeBlock"/>
      </w:pPr>
    </w:p>
    <w:p w14:paraId="207DDB0E" w14:textId="77777777" w:rsidR="006E444D" w:rsidRDefault="00E4527E" w:rsidP="00E4527E">
      <w:pPr>
        <w:pStyle w:val="codeBlock"/>
      </w:pPr>
      <w:r>
        <w:t>r</w:t>
      </w:r>
      <w:r w:rsidRPr="00E4527E">
        <w:t xml:space="preserve">eturn if </w:t>
      </w:r>
      <w:proofErr w:type="spellStart"/>
      <w:proofErr w:type="gramStart"/>
      <w:r w:rsidRPr="00E4527E">
        <w:t>isGreen</w:t>
      </w:r>
      <w:proofErr w:type="spellEnd"/>
      <w:r w:rsidRPr="00E4527E">
        <w:t>(</w:t>
      </w:r>
      <w:proofErr w:type="gramEnd"/>
      <w:r w:rsidRPr="00E4527E">
        <w:t xml:space="preserve">attempt, target, n) then </w:t>
      </w:r>
      <w:proofErr w:type="spellStart"/>
      <w:r w:rsidRPr="00E4527E">
        <w:t>setChar</w:t>
      </w:r>
      <w:proofErr w:type="spellEnd"/>
      <w:r w:rsidRPr="00E4527E">
        <w:t xml:space="preserve">(attempt, n, "*") </w:t>
      </w:r>
    </w:p>
    <w:p w14:paraId="4CAC0772" w14:textId="17497A0F" w:rsidR="00E4527E" w:rsidRDefault="006E444D" w:rsidP="00E4527E">
      <w:pPr>
        <w:pStyle w:val="codeBlock"/>
      </w:pPr>
      <w:r>
        <w:t xml:space="preserve"> </w:t>
      </w:r>
      <w:r w:rsidR="00E4527E" w:rsidRPr="00E4527E">
        <w:t>else attempt</w:t>
      </w:r>
    </w:p>
    <w:p w14:paraId="4C3BEFAF" w14:textId="77777777" w:rsidR="006E444D" w:rsidRDefault="006E444D" w:rsidP="00E4527E">
      <w:pPr>
        <w:pStyle w:val="codeBlock"/>
      </w:pPr>
    </w:p>
    <w:p w14:paraId="39691A70" w14:textId="77777777" w:rsidR="006E444D" w:rsidRDefault="00E4527E" w:rsidP="00E4527E">
      <w:pPr>
        <w:pStyle w:val="codeBlock"/>
      </w:pPr>
      <w:r w:rsidRPr="00E4527E">
        <w:t xml:space="preserve">return if attempt[n] is "*" then attempt </w:t>
      </w:r>
    </w:p>
    <w:p w14:paraId="0C2F7840" w14:textId="5182F3F4" w:rsidR="006E444D" w:rsidRDefault="006E444D" w:rsidP="00E4527E">
      <w:pPr>
        <w:pStyle w:val="codeBlock"/>
      </w:pPr>
      <w:r>
        <w:t xml:space="preserve"> </w:t>
      </w:r>
      <w:r w:rsidR="00E4527E" w:rsidRPr="00E4527E">
        <w:t xml:space="preserve">else if </w:t>
      </w:r>
      <w:proofErr w:type="spellStart"/>
      <w:proofErr w:type="gramStart"/>
      <w:r w:rsidR="00E4527E" w:rsidRPr="00E4527E">
        <w:t>isYellow</w:t>
      </w:r>
      <w:proofErr w:type="spellEnd"/>
      <w:r w:rsidR="00E4527E" w:rsidRPr="00E4527E">
        <w:t>(</w:t>
      </w:r>
      <w:proofErr w:type="gramEnd"/>
      <w:r w:rsidR="00E4527E" w:rsidRPr="00E4527E">
        <w:t>attempt, target, n)</w:t>
      </w:r>
      <w:r w:rsidR="00CD30A3">
        <w:t xml:space="preserve"> </w:t>
      </w:r>
      <w:r w:rsidR="00E4527E" w:rsidRPr="00E4527E">
        <w:t xml:space="preserve">then </w:t>
      </w:r>
      <w:proofErr w:type="spellStart"/>
      <w:r w:rsidR="00E4527E" w:rsidRPr="00E4527E">
        <w:t>setChar</w:t>
      </w:r>
      <w:proofErr w:type="spellEnd"/>
      <w:r w:rsidR="00E4527E" w:rsidRPr="00E4527E">
        <w:t xml:space="preserve">(attempt, n, "+") </w:t>
      </w:r>
    </w:p>
    <w:p w14:paraId="6E71EFDF" w14:textId="1424EBCC" w:rsidR="00E4527E" w:rsidRDefault="006E444D" w:rsidP="00E4527E">
      <w:pPr>
        <w:pStyle w:val="codeBlock"/>
      </w:pPr>
      <w:r>
        <w:t xml:space="preserve"> </w:t>
      </w:r>
      <w:r w:rsidR="00E4527E" w:rsidRPr="00E4527E">
        <w:t xml:space="preserve">else </w:t>
      </w:r>
      <w:proofErr w:type="spellStart"/>
      <w:proofErr w:type="gramStart"/>
      <w:r w:rsidR="00E4527E" w:rsidRPr="00E4527E">
        <w:t>setChar</w:t>
      </w:r>
      <w:proofErr w:type="spellEnd"/>
      <w:r w:rsidR="00E4527E" w:rsidRPr="00E4527E">
        <w:t>(</w:t>
      </w:r>
      <w:proofErr w:type="gramEnd"/>
      <w:r w:rsidR="00E4527E" w:rsidRPr="00E4527E">
        <w:t>attempt, n, "_")</w:t>
      </w:r>
      <w:r w:rsidR="00AE7340">
        <w:t>)</w:t>
      </w:r>
    </w:p>
    <w:p w14:paraId="2195B1B9" w14:textId="77777777" w:rsidR="006E444D" w:rsidRDefault="006E444D" w:rsidP="006E444D"/>
    <w:p w14:paraId="6985F98B" w14:textId="49B33C1B" w:rsidR="006E444D" w:rsidRPr="006E444D" w:rsidRDefault="006E444D" w:rsidP="006E444D">
      <w:pPr>
        <w:rPr>
          <w:b/>
          <w:bCs/>
        </w:rPr>
      </w:pPr>
      <w:r w:rsidRPr="006E444D">
        <w:rPr>
          <w:b/>
          <w:bCs/>
        </w:rPr>
        <w:t>Notes:</w:t>
      </w:r>
    </w:p>
    <w:p w14:paraId="53213922" w14:textId="63954F3F" w:rsidR="00DF1E1C" w:rsidRDefault="00DF1E1C" w:rsidP="006E444D">
      <w:pPr>
        <w:pStyle w:val="ListParagraph"/>
        <w:numPr>
          <w:ilvl w:val="0"/>
          <w:numId w:val="26"/>
        </w:numPr>
      </w:pPr>
      <w:r>
        <w:t>When the if expression is being entered, or edited, it is presented as a single editable line, which may be scrolled horizontally. As soon as the entry/edit field is exited,</w:t>
      </w:r>
      <w:ins w:id="687" w:author="BernardUK" w:date="2025-01-05T16:26:00Z">
        <w:r w:rsidR="00C4082C">
          <w:t xml:space="preserve"> </w:t>
        </w:r>
      </w:ins>
      <w:r>
        <w:t xml:space="preserve">the expression will be re-formatted as shown above, with each else clause starting on a new line, indented by one character. Note that each of the three examples above is still a single </w:t>
      </w:r>
      <w:r>
        <w:rPr>
          <w:i/>
          <w:iCs/>
        </w:rPr>
        <w:t>statement</w:t>
      </w:r>
      <w:r>
        <w:t xml:space="preserve"> – not a sequence of statements.</w:t>
      </w:r>
    </w:p>
    <w:p w14:paraId="771E6D89" w14:textId="54AB852F" w:rsidR="006E444D" w:rsidRDefault="006E444D" w:rsidP="006E444D">
      <w:pPr>
        <w:pStyle w:val="ListParagraph"/>
        <w:numPr>
          <w:ilvl w:val="0"/>
          <w:numId w:val="26"/>
        </w:numPr>
      </w:pPr>
      <w:r>
        <w:t xml:space="preserve">The </w:t>
      </w:r>
      <w:r w:rsidRPr="006E444D">
        <w:rPr>
          <w:rStyle w:val="codeChar"/>
        </w:rPr>
        <w:t>else</w:t>
      </w:r>
      <w:r>
        <w:t xml:space="preserve"> keyword may be followed by a further </w:t>
      </w:r>
      <w:r w:rsidRPr="006E444D">
        <w:rPr>
          <w:rStyle w:val="codeChar"/>
        </w:rPr>
        <w:t>if</w:t>
      </w:r>
      <w:r>
        <w:t xml:space="preserve"> expression – as in the second example above. It is possible to form a long ‘</w:t>
      </w:r>
      <w:r w:rsidRPr="00DF1E1C">
        <w:rPr>
          <w:i/>
          <w:iCs/>
        </w:rPr>
        <w:t>chain’</w:t>
      </w:r>
      <w:r>
        <w:t xml:space="preserve"> of these </w:t>
      </w:r>
      <w:r w:rsidRPr="006E444D">
        <w:rPr>
          <w:rStyle w:val="codeChar"/>
        </w:rPr>
        <w:t>else if</w:t>
      </w:r>
      <w:r>
        <w:t xml:space="preserve"> clauses, in which case there is only ever one unconditional else clause at the very end.</w:t>
      </w:r>
    </w:p>
    <w:p w14:paraId="655D22FE" w14:textId="11084983" w:rsidR="006E444D" w:rsidRDefault="006E444D" w:rsidP="006E444D">
      <w:pPr>
        <w:pStyle w:val="ListParagraph"/>
        <w:numPr>
          <w:ilvl w:val="0"/>
          <w:numId w:val="26"/>
        </w:numPr>
      </w:pPr>
      <w:r>
        <w:t xml:space="preserve">If you wish to have another </w:t>
      </w:r>
      <w:r w:rsidRPr="006E444D">
        <w:rPr>
          <w:rStyle w:val="codeChar"/>
        </w:rPr>
        <w:t>if</w:t>
      </w:r>
      <w:r>
        <w:t xml:space="preserve"> expression </w:t>
      </w:r>
      <w:r w:rsidRPr="006E444D">
        <w:rPr>
          <w:i/>
          <w:iCs/>
        </w:rPr>
        <w:t>within</w:t>
      </w:r>
      <w:r>
        <w:t xml:space="preserve"> the </w:t>
      </w:r>
      <w:r w:rsidRPr="006E444D">
        <w:rPr>
          <w:rStyle w:val="codeChar"/>
        </w:rPr>
        <w:t>then</w:t>
      </w:r>
      <w:r>
        <w:t xml:space="preserve"> clause, then this ‘nested’ </w:t>
      </w:r>
      <w:r w:rsidRPr="006E444D">
        <w:rPr>
          <w:rStyle w:val="codeChar"/>
        </w:rPr>
        <w:t>if</w:t>
      </w:r>
      <w:r>
        <w:t xml:space="preserve"> expression must be surrounded by brackets – to avoid ambiguity. However, nesting </w:t>
      </w:r>
      <w:r w:rsidRPr="006E444D">
        <w:rPr>
          <w:rStyle w:val="codeChar"/>
        </w:rPr>
        <w:t>if</w:t>
      </w:r>
      <w:r>
        <w:t xml:space="preserve"> expressions in this way</w:t>
      </w:r>
      <w:ins w:id="688" w:author="BernardUK" w:date="2025-01-05T17:30:00Z">
        <w:r w:rsidR="00574454">
          <w:t xml:space="preserve"> </w:t>
        </w:r>
      </w:ins>
      <w:r>
        <w:t xml:space="preserve">- rather than chaining </w:t>
      </w:r>
      <w:r w:rsidRPr="006E444D">
        <w:rPr>
          <w:rStyle w:val="codeChar"/>
        </w:rPr>
        <w:t>else if</w:t>
      </w:r>
      <w:r>
        <w:t xml:space="preserve"> statements (above) – since </w:t>
      </w:r>
      <w:r w:rsidRPr="006E444D">
        <w:rPr>
          <w:i/>
          <w:iCs/>
        </w:rPr>
        <w:t>nested</w:t>
      </w:r>
      <w:r>
        <w:t xml:space="preserve"> if expressions are hard to read.</w:t>
      </w:r>
    </w:p>
    <w:p w14:paraId="19708F63" w14:textId="77777777" w:rsidR="006E444D" w:rsidRDefault="006E444D" w:rsidP="00AE7340"/>
    <w:p w14:paraId="47D93252" w14:textId="77777777" w:rsidR="006E444D" w:rsidRDefault="006E444D" w:rsidP="00AE7340"/>
    <w:p w14:paraId="08248DA3" w14:textId="15836DD0" w:rsidR="00C7513F" w:rsidRDefault="00F84ED2" w:rsidP="00AD12DB">
      <w:pPr>
        <w:pStyle w:val="Heading2"/>
      </w:pPr>
      <w:bookmarkStart w:id="689" w:name="_Ref172635185"/>
      <w:bookmarkStart w:id="690" w:name="_Toc187241185"/>
      <w:r>
        <w:lastRenderedPageBreak/>
        <w:t>Let statement</w:t>
      </w:r>
      <w:bookmarkEnd w:id="684"/>
      <w:bookmarkEnd w:id="685"/>
      <w:bookmarkEnd w:id="689"/>
      <w:bookmarkEnd w:id="690"/>
    </w:p>
    <w:p w14:paraId="0044FDC0" w14:textId="76649952" w:rsidR="00E4527E" w:rsidRDefault="00D9239C" w:rsidP="00E4527E">
      <w:r w:rsidRPr="00D9239C">
        <w:t xml:space="preserve">A </w:t>
      </w:r>
      <w:r w:rsidR="00E4527E" w:rsidRPr="00E4527E">
        <w:rPr>
          <w:rStyle w:val="codeChar"/>
        </w:rPr>
        <w:t>let</w:t>
      </w:r>
      <w:r w:rsidR="00E4527E">
        <w:t xml:space="preserve"> statement may be used </w:t>
      </w:r>
      <w:r w:rsidR="00AE7340">
        <w:t xml:space="preserve">only </w:t>
      </w:r>
      <w:r w:rsidR="00E4527E">
        <w:t xml:space="preserve">within a </w:t>
      </w:r>
      <w:r w:rsidR="00E4527E" w:rsidRPr="00D9239C">
        <w:rPr>
          <w:rStyle w:val="codeChar"/>
        </w:rPr>
        <w:t>function</w:t>
      </w:r>
      <w:r w:rsidR="00E4527E">
        <w:t xml:space="preserve">, where </w:t>
      </w:r>
      <w:r>
        <w:t>its purpose is</w:t>
      </w:r>
      <w:r w:rsidR="00E4527E">
        <w:t xml:space="preserve"> to calculate </w:t>
      </w:r>
      <w:r>
        <w:t xml:space="preserve">an </w:t>
      </w:r>
      <w:r w:rsidR="00E4527E">
        <w:t xml:space="preserve">intermediate result for use </w:t>
      </w:r>
      <w:r>
        <w:t>with</w:t>
      </w:r>
      <w:r w:rsidR="00E4527E">
        <w:t>in one or more subsequent expressions. This may be for any of the following reasons:</w:t>
      </w:r>
    </w:p>
    <w:p w14:paraId="4B963513" w14:textId="3940E675" w:rsidR="00E4527E" w:rsidRDefault="00E4527E">
      <w:pPr>
        <w:pStyle w:val="ListParagraph"/>
        <w:numPr>
          <w:ilvl w:val="0"/>
          <w:numId w:val="27"/>
        </w:numPr>
      </w:pPr>
      <w:r>
        <w:t>To avoid duplicating code</w:t>
      </w:r>
      <w:r w:rsidR="00AE7340">
        <w:t>, where the same sub-expression would otherwise be written more than one</w:t>
      </w:r>
    </w:p>
    <w:p w14:paraId="0CD0F8C4" w14:textId="1B8FF743" w:rsidR="00E4527E" w:rsidRDefault="00E4527E">
      <w:pPr>
        <w:pStyle w:val="ListParagraph"/>
        <w:numPr>
          <w:ilvl w:val="0"/>
          <w:numId w:val="27"/>
        </w:numPr>
      </w:pPr>
      <w:r>
        <w:t xml:space="preserve">To break up a complex expression </w:t>
      </w:r>
      <w:r w:rsidR="00AE7340">
        <w:t xml:space="preserve">just </w:t>
      </w:r>
      <w:r w:rsidR="00BE7C28">
        <w:t>for clarity or readability</w:t>
      </w:r>
    </w:p>
    <w:p w14:paraId="48B645BD" w14:textId="63E90D11" w:rsidR="00E4527E" w:rsidRDefault="00E4527E" w:rsidP="00E4527E">
      <w:r>
        <w:t xml:space="preserve">Here is an example of </w:t>
      </w:r>
      <w:r w:rsidRPr="00E4527E">
        <w:rPr>
          <w:rStyle w:val="codeChar"/>
        </w:rPr>
        <w:t>let</w:t>
      </w:r>
      <w:r>
        <w:t xml:space="preserve"> statements in use:</w:t>
      </w:r>
    </w:p>
    <w:p w14:paraId="06DEE158" w14:textId="77777777" w:rsidR="00E4527E" w:rsidRDefault="00E4527E" w:rsidP="00E4527E">
      <w:pPr>
        <w:pStyle w:val="codeBlock"/>
      </w:pPr>
      <w:r>
        <w:t xml:space="preserve">  let </w:t>
      </w:r>
      <w:proofErr w:type="spellStart"/>
      <w:r>
        <w:t>wordCounts</w:t>
      </w:r>
      <w:proofErr w:type="spellEnd"/>
      <w:r>
        <w:t xml:space="preserve"> be </w:t>
      </w:r>
      <w:proofErr w:type="spellStart"/>
      <w:proofErr w:type="gramStart"/>
      <w:r>
        <w:t>allRemainingWordCounts</w:t>
      </w:r>
      <w:proofErr w:type="spellEnd"/>
      <w:r>
        <w:t>(</w:t>
      </w:r>
      <w:proofErr w:type="spellStart"/>
      <w:proofErr w:type="gramEnd"/>
      <w:r>
        <w:t>possAnswers</w:t>
      </w:r>
      <w:proofErr w:type="spellEnd"/>
      <w:r>
        <w:t xml:space="preserve">, </w:t>
      </w:r>
      <w:proofErr w:type="spellStart"/>
      <w:r>
        <w:t>possAttempts</w:t>
      </w:r>
      <w:proofErr w:type="spellEnd"/>
      <w:r>
        <w:t>)</w:t>
      </w:r>
    </w:p>
    <w:p w14:paraId="2F77AD69" w14:textId="77777777" w:rsidR="00E4527E" w:rsidRDefault="00E4527E" w:rsidP="00E4527E">
      <w:pPr>
        <w:pStyle w:val="codeBlock"/>
      </w:pPr>
      <w:r>
        <w:t xml:space="preserve">  let best be </w:t>
      </w:r>
      <w:proofErr w:type="spellStart"/>
      <w:r>
        <w:t>wordCounts.reduce</w:t>
      </w:r>
      <w:proofErr w:type="spellEnd"/>
      <w:r>
        <w:t>(</w:t>
      </w:r>
      <w:proofErr w:type="spellStart"/>
      <w:r>
        <w:t>wordCounts.head</w:t>
      </w:r>
      <w:proofErr w:type="spellEnd"/>
      <w:r>
        <w:t xml:space="preserve">(), lambda </w:t>
      </w:r>
      <w:proofErr w:type="spellStart"/>
      <w:r>
        <w:t>bestSoFar</w:t>
      </w:r>
      <w:proofErr w:type="spellEnd"/>
      <w:r>
        <w:t xml:space="preserve"> as </w:t>
      </w:r>
      <w:proofErr w:type="spellStart"/>
      <w:r>
        <w:t>WordCount</w:t>
      </w:r>
      <w:proofErr w:type="spellEnd"/>
      <w:r>
        <w:t xml:space="preserve">, </w:t>
      </w:r>
      <w:proofErr w:type="spellStart"/>
      <w:r>
        <w:t>newWord</w:t>
      </w:r>
      <w:proofErr w:type="spellEnd"/>
      <w:r>
        <w:t xml:space="preserve"> as </w:t>
      </w:r>
      <w:proofErr w:type="spellStart"/>
      <w:r>
        <w:t>WordCount</w:t>
      </w:r>
      <w:proofErr w:type="spellEnd"/>
      <w:r>
        <w:t xml:space="preserve"> =&gt; </w:t>
      </w:r>
      <w:proofErr w:type="spellStart"/>
      <w:proofErr w:type="gramStart"/>
      <w:r>
        <w:t>betterOf</w:t>
      </w:r>
      <w:proofErr w:type="spellEnd"/>
      <w:r>
        <w:t>(</w:t>
      </w:r>
      <w:proofErr w:type="spellStart"/>
      <w:proofErr w:type="gramEnd"/>
      <w:r>
        <w:t>bestSoFar</w:t>
      </w:r>
      <w:proofErr w:type="spellEnd"/>
      <w:r>
        <w:t xml:space="preserve">, </w:t>
      </w:r>
      <w:proofErr w:type="spellStart"/>
      <w:r>
        <w:t>newWord</w:t>
      </w:r>
      <w:proofErr w:type="spellEnd"/>
      <w:r>
        <w:t xml:space="preserve">, </w:t>
      </w:r>
      <w:proofErr w:type="spellStart"/>
      <w:r>
        <w:t>possAnswers</w:t>
      </w:r>
      <w:proofErr w:type="spellEnd"/>
      <w:r>
        <w:t>))</w:t>
      </w:r>
    </w:p>
    <w:p w14:paraId="38451358" w14:textId="1D4450B7" w:rsidR="00E4527E" w:rsidRDefault="00E4527E" w:rsidP="00E4527E">
      <w:pPr>
        <w:pStyle w:val="codeBlock"/>
      </w:pPr>
      <w:r>
        <w:t xml:space="preserve">  return </w:t>
      </w:r>
      <w:proofErr w:type="spellStart"/>
      <w:proofErr w:type="gramStart"/>
      <w:r>
        <w:t>best.word</w:t>
      </w:r>
      <w:proofErr w:type="spellEnd"/>
      <w:proofErr w:type="gramEnd"/>
    </w:p>
    <w:p w14:paraId="5A2B349D" w14:textId="77777777" w:rsidR="00FA0773" w:rsidRDefault="00FA0773" w:rsidP="00FA0773"/>
    <w:p w14:paraId="6D8067C1" w14:textId="2C956D32" w:rsidR="00FA56BB" w:rsidRDefault="00FA0773" w:rsidP="00FA56BB">
      <w:r>
        <w:t xml:space="preserve">You are never </w:t>
      </w:r>
      <w:r w:rsidRPr="00FA0773">
        <w:rPr>
          <w:i/>
          <w:iCs/>
        </w:rPr>
        <w:t>required</w:t>
      </w:r>
      <w:ins w:id="691" w:author="BernardUK" w:date="2025-01-05T17:30:00Z">
        <w:r w:rsidR="00574454">
          <w:rPr>
            <w:i/>
            <w:iCs/>
          </w:rPr>
          <w:t xml:space="preserve"> </w:t>
        </w:r>
      </w:ins>
      <w:r>
        <w:t xml:space="preserve">to use a </w:t>
      </w:r>
      <w:r w:rsidRPr="0022473B">
        <w:rPr>
          <w:rStyle w:val="codeChar"/>
        </w:rPr>
        <w:t>let</w:t>
      </w:r>
      <w:r>
        <w:t xml:space="preserve"> </w:t>
      </w:r>
      <w:r w:rsidRPr="00AB2AA5">
        <w:t>statement</w:t>
      </w:r>
      <w:r>
        <w:t xml:space="preserve">: you may always use a </w:t>
      </w:r>
      <w:r w:rsidR="004348F7">
        <w:rPr>
          <w:rStyle w:val="codeChar"/>
        </w:rPr>
        <w:t xml:space="preserve">variable </w:t>
      </w:r>
      <w:r>
        <w:t xml:space="preserve">instead. But if you are willing to use </w:t>
      </w:r>
      <w:r w:rsidRPr="00AB2AA5">
        <w:rPr>
          <w:rStyle w:val="codeChar"/>
        </w:rPr>
        <w:t>let</w:t>
      </w:r>
      <w:r>
        <w:t xml:space="preserve"> where you can, it is considered a good practice</w:t>
      </w:r>
      <w:r w:rsidR="00AE7340">
        <w:t xml:space="preserve"> in functional programming</w:t>
      </w:r>
      <w:r>
        <w:t xml:space="preserve">. </w:t>
      </w:r>
      <w:r>
        <w:rPr>
          <w:rStyle w:val="codeChar"/>
        </w:rPr>
        <w:t>l</w:t>
      </w:r>
      <w:r w:rsidRPr="00AB2AA5">
        <w:rPr>
          <w:rStyle w:val="codeChar"/>
        </w:rPr>
        <w:t>et</w:t>
      </w:r>
      <w:r>
        <w:t xml:space="preserve"> may be thought of as somewhere between a </w:t>
      </w:r>
      <w:r w:rsidRPr="00FA0773">
        <w:rPr>
          <w:rStyle w:val="Link"/>
        </w:rPr>
        <w:fldChar w:fldCharType="begin"/>
      </w:r>
      <w:r w:rsidRPr="00FA0773">
        <w:rPr>
          <w:rStyle w:val="Link"/>
        </w:rPr>
        <w:instrText xml:space="preserve"> REF _Ref172622754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Constant</w:t>
      </w:r>
      <w:r w:rsidRPr="00FA0773">
        <w:rPr>
          <w:rStyle w:val="Link"/>
        </w:rPr>
        <w:fldChar w:fldCharType="end"/>
      </w:r>
      <w:r>
        <w:rPr>
          <w:rStyle w:val="codeChar"/>
        </w:rPr>
        <w:t xml:space="preserve"> </w:t>
      </w:r>
      <w:r>
        <w:t xml:space="preserve">and a </w:t>
      </w:r>
      <w:r w:rsidRPr="00FA0773">
        <w:rPr>
          <w:rStyle w:val="Link"/>
        </w:rPr>
        <w:fldChar w:fldCharType="begin"/>
      </w:r>
      <w:r w:rsidRPr="00FA0773">
        <w:rPr>
          <w:rStyle w:val="Link"/>
        </w:rPr>
        <w:instrText xml:space="preserve"> REF _Ref172622757 \h </w:instrText>
      </w:r>
      <w:r>
        <w:rPr>
          <w:rStyle w:val="Link"/>
        </w:rPr>
        <w:instrText xml:space="preserve"> \* MERGEFORMAT </w:instrText>
      </w:r>
      <w:r w:rsidRPr="00FA0773">
        <w:rPr>
          <w:rStyle w:val="Link"/>
        </w:rPr>
      </w:r>
      <w:r w:rsidRPr="00FA0773">
        <w:rPr>
          <w:rStyle w:val="Link"/>
        </w:rPr>
        <w:fldChar w:fldCharType="separate"/>
      </w:r>
      <w:r w:rsidR="00FA56BB" w:rsidRPr="00FA56BB">
        <w:rPr>
          <w:rStyle w:val="Link"/>
        </w:rPr>
        <w:t>Let</w:t>
      </w:r>
    </w:p>
    <w:p w14:paraId="721943C2" w14:textId="0F41AF1A" w:rsidR="00FA56BB" w:rsidRDefault="00FA56BB" w:rsidP="00C526FE">
      <w:r>
        <w:t xml:space="preserve">A </w:t>
      </w:r>
      <w:proofErr w:type="gramStart"/>
      <w:r>
        <w:t>named-value</w:t>
      </w:r>
      <w:proofErr w:type="gramEnd"/>
      <w:r>
        <w:t xml:space="preserve"> defined in a</w:t>
      </w:r>
      <w:ins w:id="692" w:author="BernardUK" w:date="2025-01-05T17:30:00Z">
        <w:r w:rsidR="00574454">
          <w:t xml:space="preserve"> </w:t>
        </w:r>
      </w:ins>
      <w:r w:rsidRPr="00FA56BB">
        <w:rPr>
          <w:rStyle w:val="Link"/>
        </w:rPr>
        <w:t>Let statement</w:t>
      </w:r>
      <w:r>
        <w:t xml:space="preserve"> may be thought of as somewhere between a </w:t>
      </w:r>
      <w:r w:rsidRPr="00FA56BB">
        <w:rPr>
          <w:rStyle w:val="Link"/>
        </w:rPr>
        <w:t>Constant</w:t>
      </w:r>
      <w:r>
        <w:rPr>
          <w:rStyle w:val="codeChar"/>
        </w:rPr>
        <w:t xml:space="preserve"> </w:t>
      </w:r>
      <w:r>
        <w:t xml:space="preserve">and </w:t>
      </w:r>
      <w:proofErr w:type="spellStart"/>
      <w:r>
        <w:t>a</w:t>
      </w:r>
      <w:proofErr w:type="spellEnd"/>
      <w:r>
        <w:t xml:space="preserve"> </w:t>
      </w:r>
      <w:r>
        <w:rPr>
          <w:rStyle w:val="Link"/>
          <w:b w:val="0"/>
          <w:bCs/>
        </w:rPr>
        <w:t>Error! Not a valid bookmark self-reference.</w:t>
      </w:r>
      <w:r>
        <w:t xml:space="preserve"> but also has unique characteristics:</w:t>
      </w:r>
    </w:p>
    <w:p w14:paraId="4E495200" w14:textId="77777777" w:rsidR="00FA56BB" w:rsidRDefault="00FA56BB">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DDBB2D2" w14:textId="77777777" w:rsidR="00FA56BB" w:rsidRDefault="00FA56BB">
      <w:pPr>
        <w:pStyle w:val="ListParagraph"/>
        <w:numPr>
          <w:ilvl w:val="0"/>
          <w:numId w:val="13"/>
        </w:numPr>
      </w:pPr>
      <w:r>
        <w:t xml:space="preserve">Like a </w:t>
      </w:r>
      <w:r w:rsidRPr="00FA0773">
        <w:t>constant</w:t>
      </w:r>
      <w:r>
        <w:t xml:space="preserve">, but unlike a </w:t>
      </w:r>
      <w:r w:rsidRPr="00FA0773">
        <w:t>var</w:t>
      </w:r>
      <w:r>
        <w:t xml:space="preserve">iable, the named value defined by a </w:t>
      </w:r>
      <w:r w:rsidRPr="00F55A14">
        <w:rPr>
          <w:rStyle w:val="codeChar"/>
        </w:rPr>
        <w:t>let</w:t>
      </w:r>
      <w:r>
        <w:t xml:space="preserve"> may not be subsequently re-assigned. </w:t>
      </w:r>
    </w:p>
    <w:p w14:paraId="206826EA" w14:textId="77777777" w:rsidR="00FA56BB" w:rsidRDefault="00FA56BB">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t xml:space="preserve"> is defined within </w:t>
      </w:r>
      <w:r w:rsidRPr="003B5D2D">
        <w:rPr>
          <w:rStyle w:val="codeChar"/>
        </w:rPr>
        <w:t>main</w:t>
      </w:r>
      <w:r>
        <w:t xml:space="preserve"> or any method.</w:t>
      </w:r>
    </w:p>
    <w:p w14:paraId="56A9A5F7" w14:textId="77777777" w:rsidR="00FA56BB" w:rsidRPr="00C526FE" w:rsidRDefault="00FA56BB">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may make use of other variables and constants.</w:t>
      </w:r>
    </w:p>
    <w:p w14:paraId="6DCF39D6" w14:textId="4825A7CE" w:rsidR="00FA0773" w:rsidRDefault="00FA56BB" w:rsidP="00FA0773">
      <w:r>
        <w:t>Variable</w:t>
      </w:r>
      <w:r w:rsidR="00FA0773" w:rsidRPr="00FA0773">
        <w:rPr>
          <w:rStyle w:val="Link"/>
        </w:rPr>
        <w:fldChar w:fldCharType="end"/>
      </w:r>
      <w:r w:rsidR="00FA0773">
        <w:t xml:space="preserve"> </w:t>
      </w:r>
      <w:r w:rsidR="00BE7C28">
        <w:t>but also has unique characteristics:</w:t>
      </w:r>
    </w:p>
    <w:p w14:paraId="41EAB6AF" w14:textId="209D5CD7" w:rsidR="00FA0773" w:rsidRDefault="00FA0773">
      <w:pPr>
        <w:pStyle w:val="ListParagraph"/>
        <w:numPr>
          <w:ilvl w:val="0"/>
          <w:numId w:val="13"/>
        </w:numPr>
      </w:pPr>
      <w:r>
        <w:t xml:space="preserve">Like </w:t>
      </w:r>
      <w:r w:rsidRPr="00FA0773">
        <w:t>a var</w:t>
      </w:r>
      <w:r>
        <w:t>iable</w:t>
      </w:r>
      <w:r w:rsidRPr="00FA0773">
        <w:t xml:space="preserve"> and a constant, a </w:t>
      </w:r>
      <w:r w:rsidRPr="00FA0773">
        <w:rPr>
          <w:rStyle w:val="codeChar"/>
        </w:rPr>
        <w:t>let</w:t>
      </w:r>
      <w:r w:rsidRPr="00FA0773">
        <w:t xml:space="preserve"> </w:t>
      </w:r>
      <w:r>
        <w:t xml:space="preserve">statement </w:t>
      </w:r>
      <w:r w:rsidRPr="00FA0773">
        <w:t>defines</w:t>
      </w:r>
      <w:r>
        <w:t xml:space="preserve"> a new named value.</w:t>
      </w:r>
    </w:p>
    <w:p w14:paraId="646F3FCC" w14:textId="5D6C38E9" w:rsidR="00FA0773" w:rsidRDefault="00FA0773">
      <w:pPr>
        <w:pStyle w:val="ListParagraph"/>
        <w:numPr>
          <w:ilvl w:val="0"/>
          <w:numId w:val="13"/>
        </w:numPr>
      </w:pPr>
      <w:r>
        <w:t xml:space="preserve">Like a </w:t>
      </w:r>
      <w:r w:rsidRPr="00FA0773">
        <w:t>constant</w:t>
      </w:r>
      <w:r>
        <w:t xml:space="preserve">, but unlike a </w:t>
      </w:r>
      <w:r w:rsidRPr="00FA0773">
        <w:t>var</w:t>
      </w:r>
      <w:r>
        <w:t xml:space="preserve">iable, the named </w:t>
      </w:r>
      <w:r w:rsidR="00BE7C28">
        <w:t xml:space="preserve">value </w:t>
      </w:r>
      <w:r>
        <w:t xml:space="preserve">defined by a </w:t>
      </w:r>
      <w:r w:rsidRPr="00F55A14">
        <w:rPr>
          <w:rStyle w:val="codeChar"/>
        </w:rPr>
        <w:t>let</w:t>
      </w:r>
      <w:r>
        <w:t xml:space="preserve"> may not be subsequently </w:t>
      </w:r>
      <w:r w:rsidR="00BE7C28">
        <w:t>re-</w:t>
      </w:r>
      <w:r>
        <w:t xml:space="preserve">assigned. </w:t>
      </w:r>
    </w:p>
    <w:p w14:paraId="1AEF685A" w14:textId="08A8D80D" w:rsidR="00FA0773" w:rsidRDefault="00FA0773">
      <w:pPr>
        <w:pStyle w:val="ListParagraph"/>
        <w:numPr>
          <w:ilvl w:val="0"/>
          <w:numId w:val="13"/>
        </w:numPr>
      </w:pPr>
      <w:r>
        <w:t xml:space="preserve">Unlike a </w:t>
      </w:r>
      <w:r w:rsidRPr="00FA0773">
        <w:t>constant</w:t>
      </w:r>
      <w:r>
        <w:t xml:space="preserve"> (which may only be defined at global level) a </w:t>
      </w:r>
      <w:r w:rsidRPr="008057D6">
        <w:rPr>
          <w:rStyle w:val="codeChar"/>
        </w:rPr>
        <w:t>let</w:t>
      </w:r>
      <w:r w:rsidR="003B5D2D">
        <w:t xml:space="preserve"> is</w:t>
      </w:r>
      <w:r>
        <w:t xml:space="preserve"> defined within </w:t>
      </w:r>
      <w:r w:rsidR="003B5D2D" w:rsidRPr="003B5D2D">
        <w:rPr>
          <w:rStyle w:val="codeChar"/>
        </w:rPr>
        <w:t>main</w:t>
      </w:r>
      <w:r w:rsidR="003B5D2D">
        <w:t xml:space="preserve"> or any method.</w:t>
      </w:r>
    </w:p>
    <w:p w14:paraId="6D83061B" w14:textId="7B12708D" w:rsidR="00FA0773" w:rsidRDefault="00FA0773">
      <w:pPr>
        <w:pStyle w:val="ListParagraph"/>
        <w:numPr>
          <w:ilvl w:val="0"/>
          <w:numId w:val="13"/>
        </w:numPr>
      </w:pPr>
      <w:r>
        <w:t xml:space="preserve">Unlike a </w:t>
      </w:r>
      <w:r w:rsidRPr="00FA0773">
        <w:t>constant</w:t>
      </w:r>
      <w:r>
        <w:t xml:space="preserve">, the value specified in a </w:t>
      </w:r>
      <w:r w:rsidRPr="0022473B">
        <w:rPr>
          <w:rStyle w:val="codeChar"/>
        </w:rPr>
        <w:t>let</w:t>
      </w:r>
      <w:r>
        <w:t xml:space="preserve"> may be defined by an expression i.e. </w:t>
      </w:r>
      <w:r w:rsidR="00BE7C28">
        <w:t>may make</w:t>
      </w:r>
      <w:r>
        <w:t xml:space="preserve"> use of other variables and constants.</w:t>
      </w:r>
    </w:p>
    <w:p w14:paraId="38325BC3" w14:textId="30C9BB94" w:rsidR="004D01E7" w:rsidRDefault="00AD6957" w:rsidP="00AD6957">
      <w:pPr>
        <w:pStyle w:val="Heading2"/>
      </w:pPr>
      <w:bookmarkStart w:id="693" w:name="_Ref172635092"/>
      <w:bookmarkStart w:id="694" w:name="_Toc187241186"/>
      <w:r>
        <w:lastRenderedPageBreak/>
        <w:t>Higher order functions</w:t>
      </w:r>
      <w:bookmarkEnd w:id="693"/>
      <w:r w:rsidR="00B94277">
        <w:t xml:space="preserve"> (HoFs)</w:t>
      </w:r>
      <w:bookmarkEnd w:id="694"/>
    </w:p>
    <w:p w14:paraId="73BA2538" w14:textId="6B264268" w:rsidR="00B94277" w:rsidRPr="00B94277" w:rsidRDefault="00B94277" w:rsidP="00B94277">
      <w:r>
        <w:t xml:space="preserve">A ‘higher order function’ is one that takes in a reference to another function as a parameter, or (less commonly) that returns a reference to another function as its result. </w:t>
      </w:r>
    </w:p>
    <w:p w14:paraId="325D2943" w14:textId="4AADC314" w:rsidR="00273AF4" w:rsidRDefault="00273AF4" w:rsidP="00273AF4">
      <w:pPr>
        <w:pStyle w:val="Heading3"/>
      </w:pPr>
      <w:r>
        <w:t xml:space="preserve">Standard </w:t>
      </w:r>
      <w:r w:rsidR="00B94277">
        <w:t>HoFs</w:t>
      </w:r>
    </w:p>
    <w:p w14:paraId="57BFA58E" w14:textId="272471F2" w:rsidR="00B94277" w:rsidRPr="00B94277" w:rsidRDefault="00B94277" w:rsidP="00B94277">
      <w:pPr>
        <w:rPr>
          <w:rStyle w:val="Link"/>
        </w:rPr>
      </w:pPr>
      <w:r>
        <w:t xml:space="preserve">The Elan standard library contains several HoFs that are widely recognised and used within functional programming. See </w:t>
      </w:r>
      <w:r w:rsidRPr="00B94277">
        <w:rPr>
          <w:rStyle w:val="Link"/>
        </w:rPr>
        <w:fldChar w:fldCharType="begin"/>
      </w:r>
      <w:r w:rsidRPr="00B94277">
        <w:rPr>
          <w:rStyle w:val="Link"/>
        </w:rPr>
        <w:instrText xml:space="preserve"> REF _Ref172636519 \h  \* MERGEFORMAT </w:instrText>
      </w:r>
      <w:r w:rsidRPr="00B94277">
        <w:rPr>
          <w:rStyle w:val="Link"/>
        </w:rPr>
      </w:r>
      <w:r w:rsidRPr="00B94277">
        <w:rPr>
          <w:rStyle w:val="Link"/>
        </w:rPr>
        <w:fldChar w:fldCharType="separate"/>
      </w:r>
      <w:r w:rsidR="00FA56BB" w:rsidRPr="00FA56BB">
        <w:rPr>
          <w:rStyle w:val="Link"/>
        </w:rPr>
        <w:t xml:space="preserve">On any </w:t>
      </w:r>
      <w:proofErr w:type="spellStart"/>
      <w:r w:rsidR="00FA56BB" w:rsidRPr="00FA56BB">
        <w:rPr>
          <w:rStyle w:val="Link"/>
        </w:rPr>
        <w:t>Iterable</w:t>
      </w:r>
      <w:proofErr w:type="spellEnd"/>
      <w:r w:rsidR="00FA56BB" w:rsidRPr="00FA56BB">
        <w:rPr>
          <w:rStyle w:val="Link"/>
        </w:rPr>
        <w:t xml:space="preserve"> - Higher</w:t>
      </w:r>
      <w:r w:rsidR="00FA56BB" w:rsidRPr="006C1390">
        <w:t xml:space="preserve"> order functions</w:t>
      </w:r>
      <w:r w:rsidR="00FA56BB">
        <w:t xml:space="preserve"> (HoFs)</w:t>
      </w:r>
      <w:r w:rsidRPr="00B94277">
        <w:rPr>
          <w:rStyle w:val="Link"/>
        </w:rPr>
        <w:fldChar w:fldCharType="end"/>
      </w:r>
      <w:ins w:id="695" w:author="BernardUK" w:date="2025-01-05T16:26:00Z">
        <w:r w:rsidR="00C4082C">
          <w:rPr>
            <w:rStyle w:val="Link"/>
          </w:rPr>
          <w:t>.</w:t>
        </w:r>
      </w:ins>
    </w:p>
    <w:p w14:paraId="65331636" w14:textId="1EC5BB52" w:rsidR="000F3574" w:rsidRDefault="004B10F6" w:rsidP="000F3574">
      <w:pPr>
        <w:pStyle w:val="Heading3"/>
      </w:pPr>
      <w:bookmarkStart w:id="696" w:name="_Ref178761320"/>
      <w:bookmarkStart w:id="697" w:name="_Ref187053906"/>
      <w:bookmarkStart w:id="698" w:name="_Ref172627087"/>
      <w:r>
        <w:t>Passing a function as a referenc</w:t>
      </w:r>
      <w:bookmarkEnd w:id="696"/>
      <w:r w:rsidR="000F3574">
        <w:t>e</w:t>
      </w:r>
      <w:bookmarkEnd w:id="697"/>
    </w:p>
    <w:p w14:paraId="316F16E5" w14:textId="06E7F4AF" w:rsidR="000F3574" w:rsidRDefault="000F3574" w:rsidP="000F3574">
      <w:r>
        <w:t xml:space="preserve">On most occasions when you write the name of an existing function elsewhere in code your intent is to </w:t>
      </w:r>
      <w:r>
        <w:rPr>
          <w:i/>
          <w:iCs/>
        </w:rPr>
        <w:t>evaluate</w:t>
      </w:r>
      <w:r>
        <w:t xml:space="preserve"> the function – and to do so you write the name of the function, followed by brackets, containing such arguments as are required by the function. For this reason if you forget to add the brackets, you will get an error, for example:</w:t>
      </w:r>
    </w:p>
    <w:p w14:paraId="26685D35" w14:textId="63480293" w:rsidR="000F3574" w:rsidRDefault="000F3574" w:rsidP="000F3574">
      <w:r w:rsidRPr="000F3574">
        <w:rPr>
          <w:noProof/>
          <w:lang w:eastAsia="en-GB"/>
        </w:rPr>
        <w:drawing>
          <wp:inline distT="0" distB="0" distL="0" distR="0" wp14:anchorId="5C97A79A" wp14:editId="57C554F7">
            <wp:extent cx="5731510" cy="278765"/>
            <wp:effectExtent l="0" t="0" r="2540" b="6985"/>
            <wp:docPr id="19575377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537738" name=""/>
                    <pic:cNvPicPr/>
                  </pic:nvPicPr>
                  <pic:blipFill>
                    <a:blip r:embed="rId35"/>
                    <a:stretch>
                      <a:fillRect/>
                    </a:stretch>
                  </pic:blipFill>
                  <pic:spPr>
                    <a:xfrm>
                      <a:off x="0" y="0"/>
                      <a:ext cx="5731510" cy="278765"/>
                    </a:xfrm>
                    <a:prstGeom prst="rect">
                      <a:avLst/>
                    </a:prstGeom>
                  </pic:spPr>
                </pic:pic>
              </a:graphicData>
            </a:graphic>
          </wp:inline>
        </w:drawing>
      </w:r>
    </w:p>
    <w:p w14:paraId="6F0BAEB0" w14:textId="05165D40" w:rsidR="00AE7340" w:rsidRDefault="000F3574" w:rsidP="00AE7340">
      <w:r>
        <w:t xml:space="preserve">The second sentence in the error message is for when your intention is </w:t>
      </w:r>
      <w:r>
        <w:rPr>
          <w:i/>
          <w:iCs/>
        </w:rPr>
        <w:t>not</w:t>
      </w:r>
      <w:r>
        <w:t xml:space="preserve"> to evaluate the function, but to create a </w:t>
      </w:r>
      <w:r>
        <w:rPr>
          <w:i/>
          <w:iCs/>
        </w:rPr>
        <w:t>reference</w:t>
      </w:r>
      <w:ins w:id="699" w:author="BernardUK" w:date="2025-01-05T17:30:00Z">
        <w:r w:rsidR="00574454">
          <w:rPr>
            <w:i/>
            <w:iCs/>
          </w:rPr>
          <w:t xml:space="preserve"> </w:t>
        </w:r>
      </w:ins>
      <w:r>
        <w:t xml:space="preserve">to the function. This is a valid thing to do in functional </w:t>
      </w:r>
      <w:proofErr w:type="gramStart"/>
      <w:r>
        <w:t>programming, but</w:t>
      </w:r>
      <w:proofErr w:type="gramEnd"/>
      <w:r>
        <w:t xml:space="preserve"> is not generally done in procedural programming. As the error message says, to create a reference to a function you need to precede it by </w:t>
      </w:r>
      <w:r w:rsidRPr="000F3574">
        <w:rPr>
          <w:rStyle w:val="codeChar"/>
        </w:rPr>
        <w:t>ref</w:t>
      </w:r>
      <w:r>
        <w:t xml:space="preserve"> and the name of the function should </w:t>
      </w:r>
      <w:r>
        <w:rPr>
          <w:i/>
          <w:iCs/>
        </w:rPr>
        <w:t>not</w:t>
      </w:r>
      <w:r>
        <w:t xml:space="preserve"> be followed by brackets (or any arguments).</w:t>
      </w:r>
      <w:ins w:id="700" w:author="BernardUK" w:date="2025-01-05T17:30:00Z">
        <w:r w:rsidR="00574454">
          <w:t xml:space="preserve"> </w:t>
        </w:r>
      </w:ins>
      <w:r w:rsidR="00AE7340">
        <w:t>For example:</w:t>
      </w:r>
    </w:p>
    <w:p w14:paraId="5E36A1D9" w14:textId="57A9ABBC" w:rsidR="00AE7340" w:rsidRDefault="00DB3483" w:rsidP="00AE7340">
      <w:pPr>
        <w:pStyle w:val="code"/>
      </w:pPr>
      <w:ins w:id="701" w:author="BernardUK" w:date="2025-01-05T14:27:00Z">
        <w:r>
          <w:t>...</w:t>
        </w:r>
      </w:ins>
      <w:del w:id="702" w:author="BernardUK" w:date="2025-01-05T14:27:00Z">
        <w:r w:rsidR="00AE7340" w:rsidDel="00DB3483">
          <w:delText>…</w:delText>
        </w:r>
      </w:del>
    </w:p>
    <w:p w14:paraId="05DF1726" w14:textId="3F1150E9" w:rsidR="00AE7340" w:rsidRDefault="004348F7" w:rsidP="00AE7340">
      <w:pPr>
        <w:pStyle w:val="code"/>
      </w:pPr>
      <w:r>
        <w:t xml:space="preserve">variable </w:t>
      </w:r>
      <w:r w:rsidR="00AE7340">
        <w:t xml:space="preserve">passes set to </w:t>
      </w:r>
      <w:proofErr w:type="spellStart"/>
      <w:r w:rsidR="00AE7340">
        <w:t>allPupils.filter</w:t>
      </w:r>
      <w:proofErr w:type="spellEnd"/>
      <w:r w:rsidR="00AE7340">
        <w:t>(</w:t>
      </w:r>
      <w:r w:rsidR="00C0358E">
        <w:rPr>
          <w:highlight w:val="yellow"/>
        </w:rPr>
        <w:t>ref</w:t>
      </w:r>
      <w:r w:rsidR="00AE7340" w:rsidRPr="00AE7340">
        <w:rPr>
          <w:highlight w:val="yellow"/>
        </w:rPr>
        <w:t xml:space="preserve"> </w:t>
      </w:r>
      <w:proofErr w:type="spellStart"/>
      <w:r w:rsidR="00AE7340" w:rsidRPr="00AE7340">
        <w:rPr>
          <w:highlight w:val="yellow"/>
        </w:rPr>
        <w:t>passedMathsTest</w:t>
      </w:r>
      <w:proofErr w:type="spellEnd"/>
      <w:r w:rsidR="00AE7340">
        <w:t>)</w:t>
      </w:r>
    </w:p>
    <w:p w14:paraId="1679D36A" w14:textId="3283357C" w:rsidR="00AE7340" w:rsidRDefault="00DB3483" w:rsidP="00AE7340">
      <w:pPr>
        <w:pStyle w:val="code"/>
      </w:pPr>
      <w:ins w:id="703" w:author="BernardUK" w:date="2025-01-05T14:27:00Z">
        <w:r>
          <w:t>...</w:t>
        </w:r>
      </w:ins>
      <w:del w:id="704" w:author="BernardUK" w:date="2025-01-05T14:27:00Z">
        <w:r w:rsidR="00AE7340" w:rsidDel="00DB3483">
          <w:delText>…</w:delText>
        </w:r>
      </w:del>
    </w:p>
    <w:p w14:paraId="7030CC9E" w14:textId="7E89C8EC" w:rsidR="00AE7340" w:rsidRDefault="00AE7340" w:rsidP="00AE7340">
      <w:pPr>
        <w:pStyle w:val="code"/>
      </w:pPr>
      <w:r>
        <w:t xml:space="preserve">function </w:t>
      </w:r>
      <w:proofErr w:type="spellStart"/>
      <w:proofErr w:type="gramStart"/>
      <w:r>
        <w:t>passedMathsTest</w:t>
      </w:r>
      <w:proofErr w:type="spellEnd"/>
      <w:r>
        <w:t>(</w:t>
      </w:r>
      <w:proofErr w:type="gramEnd"/>
      <w:r>
        <w:t>p as Pupil) as Boolean</w:t>
      </w:r>
    </w:p>
    <w:p w14:paraId="5F6E543D" w14:textId="465FEA57" w:rsidR="00AE7340" w:rsidRDefault="00AE7340" w:rsidP="00AE7340">
      <w:pPr>
        <w:pStyle w:val="code"/>
      </w:pPr>
      <w:r>
        <w:t xml:space="preserve">  return </w:t>
      </w:r>
      <w:proofErr w:type="spellStart"/>
      <w:proofErr w:type="gramStart"/>
      <w:r>
        <w:t>p.mathsPercent</w:t>
      </w:r>
      <w:proofErr w:type="spellEnd"/>
      <w:proofErr w:type="gramEnd"/>
      <w:r>
        <w:t xml:space="preserve"> &gt; 35</w:t>
      </w:r>
    </w:p>
    <w:p w14:paraId="09780D57" w14:textId="36AC0DDB" w:rsidR="00AE7340" w:rsidRDefault="00AE7340" w:rsidP="00AE7340">
      <w:pPr>
        <w:pStyle w:val="code"/>
      </w:pPr>
      <w:r>
        <w:t>end function</w:t>
      </w:r>
    </w:p>
    <w:p w14:paraId="14DBDFCD" w14:textId="77777777" w:rsidR="00AE7340" w:rsidRDefault="00AE7340" w:rsidP="00AE7340">
      <w:pPr>
        <w:pStyle w:val="code"/>
      </w:pPr>
    </w:p>
    <w:p w14:paraId="4104B194" w14:textId="457F0EDD" w:rsidR="00AD6957" w:rsidRDefault="00AD6957" w:rsidP="00AD6957">
      <w:pPr>
        <w:pStyle w:val="Heading3"/>
      </w:pPr>
      <w:bookmarkStart w:id="705" w:name="_Ref180422165"/>
      <w:r>
        <w:t>Lambda</w:t>
      </w:r>
      <w:bookmarkEnd w:id="698"/>
      <w:bookmarkEnd w:id="705"/>
    </w:p>
    <w:p w14:paraId="63C5153B" w14:textId="0292453C" w:rsidR="004B10F6" w:rsidRDefault="004B10F6" w:rsidP="004B10F6">
      <w:r>
        <w:t xml:space="preserve">A lambda is lightweight means to define a function ‘in line’. You typically define a </w:t>
      </w:r>
      <w:r w:rsidRPr="00F57EB1">
        <w:rPr>
          <w:rStyle w:val="codeChar"/>
        </w:rPr>
        <w:t>lambda</w:t>
      </w:r>
      <w:r>
        <w:t>:</w:t>
      </w:r>
    </w:p>
    <w:p w14:paraId="6C9089F4" w14:textId="2A952F56" w:rsidR="004B10F6" w:rsidRDefault="004B10F6">
      <w:pPr>
        <w:pStyle w:val="ListParagraph"/>
        <w:numPr>
          <w:ilvl w:val="0"/>
          <w:numId w:val="24"/>
        </w:numPr>
      </w:pPr>
      <w:r>
        <w:t>If the functionality it defines is needed only in one location - typically for a particular call to a HoF</w:t>
      </w:r>
      <w:r w:rsidR="00F57EB1">
        <w:t>.</w:t>
      </w:r>
    </w:p>
    <w:p w14:paraId="4E14D632" w14:textId="1F5703B9" w:rsidR="004B10F6" w:rsidRDefault="004B10F6">
      <w:pPr>
        <w:pStyle w:val="ListParagraph"/>
        <w:numPr>
          <w:ilvl w:val="0"/>
          <w:numId w:val="24"/>
        </w:numPr>
      </w:pPr>
      <w:r>
        <w:t>If you need to capture a local variable in the implementation. (This is called ‘closing around a variable’)</w:t>
      </w:r>
    </w:p>
    <w:p w14:paraId="0C68F26B" w14:textId="196FFD87" w:rsidR="00F57EB1" w:rsidRDefault="00F57EB1" w:rsidP="00F57EB1">
      <w:r>
        <w:t xml:space="preserve">The syntax for a </w:t>
      </w:r>
      <w:r w:rsidRPr="00F57EB1">
        <w:rPr>
          <w:rStyle w:val="codeChar"/>
        </w:rPr>
        <w:t>lambda</w:t>
      </w:r>
      <w:r>
        <w:t xml:space="preserve"> is as follows:</w:t>
      </w:r>
    </w:p>
    <w:p w14:paraId="358FE4AE" w14:textId="3EE0D4A4" w:rsidR="00F57EB1" w:rsidRPr="00F57EB1" w:rsidRDefault="00F57EB1">
      <w:pPr>
        <w:pStyle w:val="ListParagraph"/>
        <w:numPr>
          <w:ilvl w:val="0"/>
          <w:numId w:val="30"/>
        </w:numPr>
        <w:rPr>
          <w:rStyle w:val="codeChar"/>
          <w:rFonts w:asciiTheme="minorHAnsi" w:hAnsiTheme="minorHAnsi"/>
          <w:b w:val="0"/>
          <w:color w:val="auto"/>
          <w:sz w:val="22"/>
        </w:rPr>
      </w:pPr>
      <w:r>
        <w:t xml:space="preserve">Start with the keyword </w:t>
      </w:r>
      <w:r w:rsidRPr="00F57EB1">
        <w:rPr>
          <w:rStyle w:val="codeChar"/>
        </w:rPr>
        <w:t>lambda</w:t>
      </w:r>
    </w:p>
    <w:p w14:paraId="067E88DD" w14:textId="415DF446" w:rsidR="00F57EB1" w:rsidRDefault="00956F7D">
      <w:pPr>
        <w:pStyle w:val="ListParagraph"/>
        <w:numPr>
          <w:ilvl w:val="0"/>
          <w:numId w:val="30"/>
        </w:numPr>
        <w:rPr>
          <w:bCs/>
        </w:rPr>
      </w:pPr>
      <w:r>
        <w:rPr>
          <w:bCs/>
        </w:rPr>
        <w:t>P</w:t>
      </w:r>
      <w:r w:rsidR="00F57EB1" w:rsidRPr="00F57EB1">
        <w:rPr>
          <w:bCs/>
        </w:rPr>
        <w:t>arameter definitions</w:t>
      </w:r>
      <w:r w:rsidR="00F57EB1">
        <w:rPr>
          <w:bCs/>
        </w:rPr>
        <w:t>, comma-separated, follow the same form as parameter definitions in a function or procedure – but with no surrounding brackets.</w:t>
      </w:r>
    </w:p>
    <w:p w14:paraId="00C484F3" w14:textId="60BE7842" w:rsidR="00F57EB1" w:rsidRDefault="00F57EB1">
      <w:pPr>
        <w:pStyle w:val="ListParagraph"/>
        <w:numPr>
          <w:ilvl w:val="0"/>
          <w:numId w:val="30"/>
        </w:numPr>
        <w:rPr>
          <w:bCs/>
        </w:rPr>
      </w:pPr>
      <w:r>
        <w:rPr>
          <w:bCs/>
        </w:rPr>
        <w:t>The</w:t>
      </w:r>
      <w:r w:rsidRPr="00956F7D">
        <w:rPr>
          <w:rStyle w:val="codeChar"/>
        </w:rPr>
        <w:t xml:space="preserve"> =&gt;</w:t>
      </w:r>
      <w:r>
        <w:rPr>
          <w:bCs/>
        </w:rPr>
        <w:t xml:space="preserve"> symbol, which is usually articulated as ‘returns’ or ‘yields’ or even ‘fat arrow’.</w:t>
      </w:r>
    </w:p>
    <w:p w14:paraId="430ADC06" w14:textId="1EA95F15" w:rsidR="00F57EB1" w:rsidRPr="00F57EB1" w:rsidRDefault="00F57EB1">
      <w:pPr>
        <w:pStyle w:val="ListParagraph"/>
        <w:numPr>
          <w:ilvl w:val="0"/>
          <w:numId w:val="30"/>
        </w:numPr>
        <w:rPr>
          <w:bCs/>
        </w:rPr>
      </w:pPr>
      <w:r>
        <w:rPr>
          <w:bCs/>
        </w:rPr>
        <w:t xml:space="preserve">An expression that makes use of the parameter(s) – and may also make use of other variables in scope. </w:t>
      </w:r>
    </w:p>
    <w:p w14:paraId="110D03BA" w14:textId="51EC10FA" w:rsidR="004B10F6" w:rsidRDefault="004B10F6" w:rsidP="004B10F6">
      <w:r>
        <w:t>Example</w:t>
      </w:r>
      <w:r w:rsidR="00F57EB1">
        <w:t>:</w:t>
      </w:r>
    </w:p>
    <w:p w14:paraId="496A19A4" w14:textId="2A08E3D4" w:rsidR="00F57EB1" w:rsidRDefault="00F57EB1" w:rsidP="00F57EB1">
      <w:pPr>
        <w:pStyle w:val="codeBlock"/>
      </w:pPr>
      <w:r>
        <w:lastRenderedPageBreak/>
        <w:t xml:space="preserve">function </w:t>
      </w:r>
      <w:proofErr w:type="spellStart"/>
      <w:proofErr w:type="gramStart"/>
      <w:r>
        <w:t>liveNeighbours</w:t>
      </w:r>
      <w:proofErr w:type="spellEnd"/>
      <w:r>
        <w:t>(</w:t>
      </w:r>
      <w:proofErr w:type="gramEnd"/>
      <w:r>
        <w:t>cells as [Boolean], c as Int</w:t>
      </w:r>
      <w:r w:rsidR="00BA06F8">
        <w:t>) returns</w:t>
      </w:r>
      <w:r>
        <w:t xml:space="preserve"> Int</w:t>
      </w:r>
    </w:p>
    <w:p w14:paraId="06668498" w14:textId="77777777" w:rsidR="00F57EB1" w:rsidRDefault="00F57EB1" w:rsidP="00F57EB1">
      <w:pPr>
        <w:pStyle w:val="codeBlock"/>
      </w:pPr>
      <w:r>
        <w:t xml:space="preserve">  let neighbours be </w:t>
      </w:r>
      <w:proofErr w:type="spellStart"/>
      <w:r>
        <w:t>neighbourCells</w:t>
      </w:r>
      <w:proofErr w:type="spellEnd"/>
      <w:r>
        <w:t>(c)</w:t>
      </w:r>
    </w:p>
    <w:p w14:paraId="25F970CB" w14:textId="77777777" w:rsidR="00F57EB1" w:rsidRDefault="00F57EB1" w:rsidP="00F57EB1">
      <w:pPr>
        <w:pStyle w:val="codeBlock"/>
      </w:pPr>
      <w:r>
        <w:t xml:space="preserve">  let live be </w:t>
      </w:r>
      <w:proofErr w:type="spellStart"/>
      <w:proofErr w:type="gramStart"/>
      <w:r>
        <w:t>neighbours.filter</w:t>
      </w:r>
      <w:proofErr w:type="spellEnd"/>
      <w:proofErr w:type="gramEnd"/>
      <w:r>
        <w:t>(</w:t>
      </w:r>
      <w:r w:rsidRPr="00F57EB1">
        <w:rPr>
          <w:highlight w:val="yellow"/>
        </w:rPr>
        <w:t xml:space="preserve">lambda </w:t>
      </w:r>
      <w:proofErr w:type="spellStart"/>
      <w:r w:rsidRPr="00F57EB1">
        <w:rPr>
          <w:highlight w:val="yellow"/>
        </w:rPr>
        <w:t>i</w:t>
      </w:r>
      <w:proofErr w:type="spellEnd"/>
      <w:r w:rsidRPr="00F57EB1">
        <w:rPr>
          <w:highlight w:val="yellow"/>
        </w:rPr>
        <w:t xml:space="preserve"> as Int =&gt; cells[</w:t>
      </w:r>
      <w:proofErr w:type="spellStart"/>
      <w:r w:rsidRPr="00F57EB1">
        <w:rPr>
          <w:highlight w:val="yellow"/>
        </w:rPr>
        <w:t>i</w:t>
      </w:r>
      <w:proofErr w:type="spellEnd"/>
      <w:r w:rsidRPr="00F57EB1">
        <w:rPr>
          <w:highlight w:val="yellow"/>
        </w:rPr>
        <w:t>]</w:t>
      </w:r>
      <w:r>
        <w:t>)</w:t>
      </w:r>
    </w:p>
    <w:p w14:paraId="6D68F0B6" w14:textId="77777777" w:rsidR="00F57EB1" w:rsidRDefault="00F57EB1" w:rsidP="00F57EB1">
      <w:pPr>
        <w:pStyle w:val="codeBlock"/>
      </w:pPr>
      <w:r>
        <w:t xml:space="preserve">  return </w:t>
      </w:r>
      <w:proofErr w:type="spellStart"/>
      <w:proofErr w:type="gramStart"/>
      <w:r>
        <w:t>live.length</w:t>
      </w:r>
      <w:proofErr w:type="spellEnd"/>
      <w:proofErr w:type="gramEnd"/>
      <w:r>
        <w:t>()</w:t>
      </w:r>
    </w:p>
    <w:p w14:paraId="042BE01E" w14:textId="4EBF62A6" w:rsidR="00F57EB1" w:rsidRDefault="00F57EB1" w:rsidP="00F57EB1">
      <w:pPr>
        <w:pStyle w:val="codeBlock"/>
      </w:pPr>
      <w:r>
        <w:t>end function</w:t>
      </w:r>
      <w:r>
        <w:br/>
      </w:r>
    </w:p>
    <w:p w14:paraId="1DDD0809" w14:textId="35CEAE78" w:rsidR="004B10F6" w:rsidRDefault="00F57EB1" w:rsidP="004B10F6">
      <w:r w:rsidRPr="00956F7D">
        <w:rPr>
          <w:b/>
          <w:bCs/>
        </w:rPr>
        <w:t>Notes</w:t>
      </w:r>
      <w:r>
        <w:t>:</w:t>
      </w:r>
    </w:p>
    <w:p w14:paraId="58721F8C" w14:textId="17F8A2F9" w:rsidR="00F57EB1" w:rsidRDefault="00F57EB1">
      <w:pPr>
        <w:pStyle w:val="ListParagraph"/>
        <w:numPr>
          <w:ilvl w:val="0"/>
          <w:numId w:val="30"/>
        </w:numPr>
      </w:pPr>
      <w:r>
        <w:t>Although a lambda is commonly defined ‘inline’</w:t>
      </w:r>
      <w:ins w:id="706" w:author="BernardUK" w:date="2025-01-05T17:30:00Z">
        <w:r w:rsidR="00574454">
          <w:t xml:space="preserve"> </w:t>
        </w:r>
      </w:ins>
      <w:r>
        <w:t>(as shown above) it is possible to assign a lambda to a variable and hence to re-use it within the scope of that variable.</w:t>
      </w:r>
      <w:r w:rsidR="00956F7D">
        <w:t xml:space="preserve"> </w:t>
      </w:r>
    </w:p>
    <w:p w14:paraId="1BD1636D" w14:textId="7D4790AC" w:rsidR="00956F7D" w:rsidRDefault="00956F7D">
      <w:pPr>
        <w:pStyle w:val="ListParagraph"/>
        <w:numPr>
          <w:ilvl w:val="0"/>
          <w:numId w:val="30"/>
        </w:numPr>
      </w:pPr>
      <w:r>
        <w:t xml:space="preserve">Although a lambda will </w:t>
      </w:r>
      <w:r>
        <w:rPr>
          <w:i/>
          <w:iCs/>
        </w:rPr>
        <w:t>usually</w:t>
      </w:r>
      <w:r>
        <w:t xml:space="preserve"> define at least one parameter, it is possible to define a lambda with no parameter, just returning an expression – in which case it acts just like a locally defined variable, but with the advantage (useful in rare circumstances) that the expression is evaluated ‘lazily’ i.e. only when the lambda is </w:t>
      </w:r>
      <w:r>
        <w:rPr>
          <w:i/>
          <w:iCs/>
        </w:rPr>
        <w:t>used</w:t>
      </w:r>
      <w:r>
        <w:t>. The following example uses both these techniques within a function:</w:t>
      </w:r>
    </w:p>
    <w:p w14:paraId="2D9D962D" w14:textId="028B9C3C" w:rsidR="00F57EB1" w:rsidRPr="004B10F6" w:rsidRDefault="00956F7D" w:rsidP="00E1130F">
      <w:pPr>
        <w:pStyle w:val="code"/>
      </w:pPr>
      <w:r>
        <w:t xml:space="preserve">function </w:t>
      </w:r>
      <w:proofErr w:type="spellStart"/>
      <w:proofErr w:type="gramStart"/>
      <w:r>
        <w:t>safeSquareRoot</w:t>
      </w:r>
      <w:proofErr w:type="spellEnd"/>
      <w:r>
        <w:t>(</w:t>
      </w:r>
      <w:proofErr w:type="gramEnd"/>
      <w:r>
        <w:t>x as Float</w:t>
      </w:r>
      <w:r w:rsidR="00BA06F8">
        <w:t>) returns</w:t>
      </w:r>
      <w:r>
        <w:t xml:space="preserve"> Float</w:t>
      </w:r>
      <w:r w:rsidR="00E1130F">
        <w:br/>
        <w:t xml:space="preserve">  let root be lambda =&gt; sqrt(x)</w:t>
      </w:r>
      <w:r>
        <w:br/>
        <w:t xml:space="preserve">  return if x </w:t>
      </w:r>
      <w:r w:rsidR="00E1130F">
        <w:t>&lt; 0 then 0 else root()</w:t>
      </w:r>
      <w:r>
        <w:br/>
        <w:t>end function</w:t>
      </w:r>
    </w:p>
    <w:p w14:paraId="0FBDDE43" w14:textId="31BB9D74" w:rsidR="00273AF4" w:rsidRDefault="00273AF4" w:rsidP="00273AF4">
      <w:pPr>
        <w:pStyle w:val="Heading3"/>
      </w:pPr>
      <w:r>
        <w:t>Defining your own Ho</w:t>
      </w:r>
      <w:ins w:id="707" w:author="BernardUK" w:date="2025-01-05T16:27:00Z">
        <w:r w:rsidR="00C4082C">
          <w:t>F</w:t>
        </w:r>
      </w:ins>
      <w:del w:id="708" w:author="BernardUK" w:date="2025-01-05T16:27:00Z">
        <w:r w:rsidDel="00C4082C">
          <w:delText>f</w:delText>
        </w:r>
      </w:del>
      <w:r>
        <w:t>s</w:t>
      </w:r>
    </w:p>
    <w:p w14:paraId="203E1BAE" w14:textId="0F2302CE" w:rsidR="00D55BB7" w:rsidRPr="00D55BB7" w:rsidRDefault="00D55BB7" w:rsidP="00D55BB7">
      <w:r>
        <w:t>TODO</w:t>
      </w:r>
    </w:p>
    <w:p w14:paraId="5C698D7C" w14:textId="444683B7" w:rsidR="00273AF4" w:rsidRDefault="00273AF4" w:rsidP="00273AF4">
      <w:r>
        <w:t xml:space="preserve">The </w:t>
      </w:r>
      <w:proofErr w:type="spellStart"/>
      <w:r w:rsidRPr="00D55BB7">
        <w:rPr>
          <w:rStyle w:val="codeChar"/>
        </w:rPr>
        <w:t>Iter</w:t>
      </w:r>
      <w:r w:rsidR="00CD30A3">
        <w:rPr>
          <w:rStyle w:val="codeChar"/>
        </w:rPr>
        <w:t>able</w:t>
      </w:r>
      <w:proofErr w:type="spellEnd"/>
      <w:r>
        <w:t xml:space="preserve"> type</w:t>
      </w:r>
    </w:p>
    <w:p w14:paraId="33AABDC7" w14:textId="4C0172C8" w:rsidR="00273AF4" w:rsidRDefault="00273AF4" w:rsidP="00273AF4">
      <w:r>
        <w:t xml:space="preserve">The </w:t>
      </w:r>
      <w:r w:rsidRPr="00D55BB7">
        <w:rPr>
          <w:rStyle w:val="codeChar"/>
        </w:rPr>
        <w:t>Func</w:t>
      </w:r>
      <w:r>
        <w:t xml:space="preserve"> type</w:t>
      </w:r>
    </w:p>
    <w:p w14:paraId="243D223F" w14:textId="3A15161F" w:rsidR="00273AF4" w:rsidRDefault="00273AF4" w:rsidP="00C7513F">
      <w:pPr>
        <w:pStyle w:val="Heading2"/>
      </w:pPr>
      <w:bookmarkStart w:id="709" w:name="_Ref180421921"/>
      <w:bookmarkStart w:id="710" w:name="_Ref180422210"/>
      <w:bookmarkStart w:id="711" w:name="_Ref180422228"/>
      <w:bookmarkStart w:id="712" w:name="_Toc187241187"/>
      <w:r>
        <w:lastRenderedPageBreak/>
        <w:t xml:space="preserve">Working with </w:t>
      </w:r>
      <w:r w:rsidR="00203285">
        <w:t>records</w:t>
      </w:r>
      <w:bookmarkEnd w:id="709"/>
      <w:bookmarkEnd w:id="710"/>
      <w:bookmarkEnd w:id="711"/>
      <w:bookmarkEnd w:id="712"/>
    </w:p>
    <w:p w14:paraId="407D49B7" w14:textId="4C02794B" w:rsidR="00A638EC" w:rsidRDefault="00A638EC" w:rsidP="00A638EC">
      <w:r>
        <w:t xml:space="preserve">You may pass </w:t>
      </w:r>
      <w:r w:rsidR="00203285">
        <w:t>an instance a</w:t>
      </w:r>
      <w:r w:rsidR="00203285">
        <w:rPr>
          <w:rStyle w:val="codeChar"/>
        </w:rPr>
        <w:t xml:space="preserve"> </w:t>
      </w:r>
      <w:r w:rsidR="00203285" w:rsidRPr="00203285">
        <w:rPr>
          <w:rStyle w:val="Link"/>
        </w:rPr>
        <w:fldChar w:fldCharType="begin"/>
      </w:r>
      <w:r w:rsidR="00203285" w:rsidRPr="00203285">
        <w:rPr>
          <w:rStyle w:val="Link"/>
        </w:rPr>
        <w:instrText xml:space="preserve"> REF _Ref172626810 \h </w:instrText>
      </w:r>
      <w:r w:rsidR="00203285">
        <w:rPr>
          <w:rStyle w:val="Link"/>
        </w:rPr>
        <w:instrText xml:space="preserve"> \* MERGEFORMAT </w:instrText>
      </w:r>
      <w:r w:rsidR="00203285" w:rsidRPr="00203285">
        <w:rPr>
          <w:rStyle w:val="Link"/>
        </w:rPr>
      </w:r>
      <w:r w:rsidR="00203285" w:rsidRPr="00203285">
        <w:rPr>
          <w:rStyle w:val="Link"/>
        </w:rPr>
        <w:fldChar w:fldCharType="separate"/>
      </w:r>
      <w:r w:rsidR="00FA56BB" w:rsidRPr="00FA56BB">
        <w:rPr>
          <w:rStyle w:val="Link"/>
        </w:rPr>
        <w:t>Class</w:t>
      </w:r>
      <w:r w:rsidR="00203285" w:rsidRPr="00203285">
        <w:rPr>
          <w:rStyle w:val="Link"/>
        </w:rPr>
        <w:fldChar w:fldCharType="end"/>
      </w:r>
      <w:r w:rsidR="00203285">
        <w:t xml:space="preserve">, </w:t>
      </w:r>
      <w:r>
        <w:t xml:space="preserve">into a function. However, you may not call any </w:t>
      </w:r>
      <w:r w:rsidRPr="00203285">
        <w:rPr>
          <w:rStyle w:val="codeChar"/>
        </w:rPr>
        <w:t>procedure</w:t>
      </w:r>
      <w:r w:rsidR="00B94277">
        <w:t xml:space="preserve"> on, not otherwise mutate </w:t>
      </w:r>
      <w:r w:rsidR="00203285">
        <w:t>the instance</w:t>
      </w:r>
      <w:r w:rsidR="00B94277">
        <w:t>.</w:t>
      </w:r>
    </w:p>
    <w:p w14:paraId="4A9E2D69" w14:textId="1719672D" w:rsidR="00203285" w:rsidRDefault="00203285" w:rsidP="00A638EC">
      <w:r>
        <w:t>But</w:t>
      </w:r>
      <w:r w:rsidR="00B94277">
        <w:t xml:space="preserve"> if you are wanting to learn to write code according to the functional programming paradigm, it is </w:t>
      </w:r>
      <w:r>
        <w:t>better to try</w:t>
      </w:r>
      <w:ins w:id="713" w:author="BernardUK" w:date="2025-01-05T17:31:00Z">
        <w:r w:rsidR="00574454">
          <w:t xml:space="preserve"> </w:t>
        </w:r>
      </w:ins>
      <w:r w:rsidR="00B94277">
        <w:t>to work exclusively with</w:t>
      </w:r>
      <w:r>
        <w:t xml:space="preserve"> </w:t>
      </w:r>
      <w:r>
        <w:rPr>
          <w:i/>
          <w:iCs/>
        </w:rPr>
        <w:t>immutable</w:t>
      </w:r>
      <w:ins w:id="714" w:author="BernardUK" w:date="2025-01-05T17:31:00Z">
        <w:r w:rsidR="00574454">
          <w:rPr>
            <w:i/>
            <w:iCs/>
          </w:rPr>
          <w:t xml:space="preserve"> </w:t>
        </w:r>
      </w:ins>
      <w:r>
        <w:t>types</w:t>
      </w:r>
      <w:r w:rsidR="00B94277">
        <w:t>. Elan provides very good support for these, both in the form of standard immutable data structures (</w:t>
      </w:r>
      <w:r>
        <w:t xml:space="preserve">such as </w:t>
      </w:r>
      <w:r w:rsidRPr="00203285">
        <w:rPr>
          <w:rStyle w:val="Link"/>
        </w:rPr>
        <w:fldChar w:fldCharType="begin"/>
      </w:r>
      <w:r w:rsidRPr="00203285">
        <w:rPr>
          <w:rStyle w:val="Link"/>
        </w:rPr>
        <w:instrText xml:space="preserve"> REF _Ref180419912 \h </w:instrText>
      </w:r>
      <w:r>
        <w:rPr>
          <w:rStyle w:val="Link"/>
        </w:rPr>
        <w:instrText xml:space="preserve"> \* MERGEFORMAT </w:instrText>
      </w:r>
      <w:r w:rsidRPr="00203285">
        <w:rPr>
          <w:rStyle w:val="Link"/>
        </w:rPr>
      </w:r>
      <w:r w:rsidRPr="00203285">
        <w:rPr>
          <w:rStyle w:val="Link"/>
        </w:rPr>
        <w:fldChar w:fldCharType="separate"/>
      </w:r>
      <w:r w:rsidR="00FA56BB" w:rsidRPr="00FA56BB">
        <w:rPr>
          <w:rStyle w:val="Link"/>
        </w:rPr>
        <w:t>List</w:t>
      </w:r>
      <w:r w:rsidRPr="00203285">
        <w:rPr>
          <w:rStyle w:val="Link"/>
        </w:rPr>
        <w:fldChar w:fldCharType="end"/>
      </w:r>
      <w:r w:rsidR="00B94277">
        <w:t>) and user-defined</w:t>
      </w:r>
      <w:r>
        <w:t xml:space="preserve"> ‘record’ type. Here is an example:</w:t>
      </w:r>
    </w:p>
    <w:p w14:paraId="6D368510" w14:textId="06B2FB82" w:rsidR="00203285" w:rsidRDefault="00203285" w:rsidP="00A638EC">
      <w:r w:rsidRPr="00203285">
        <w:rPr>
          <w:noProof/>
          <w:lang w:eastAsia="en-GB"/>
        </w:rPr>
        <w:drawing>
          <wp:inline distT="0" distB="0" distL="0" distR="0" wp14:anchorId="1B674F52" wp14:editId="4FB42A2A">
            <wp:extent cx="2360428" cy="1417474"/>
            <wp:effectExtent l="0" t="0" r="1905" b="0"/>
            <wp:docPr id="869125102" name="Picture 1" descr="A close 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125102" name="Picture 1" descr="A close up of words&#10;&#10;Description automatically generated"/>
                    <pic:cNvPicPr/>
                  </pic:nvPicPr>
                  <pic:blipFill>
                    <a:blip r:embed="rId36"/>
                    <a:stretch>
                      <a:fillRect/>
                    </a:stretch>
                  </pic:blipFill>
                  <pic:spPr>
                    <a:xfrm>
                      <a:off x="0" y="0"/>
                      <a:ext cx="2370404" cy="1423465"/>
                    </a:xfrm>
                    <a:prstGeom prst="rect">
                      <a:avLst/>
                    </a:prstGeom>
                  </pic:spPr>
                </pic:pic>
              </a:graphicData>
            </a:graphic>
          </wp:inline>
        </w:drawing>
      </w:r>
    </w:p>
    <w:p w14:paraId="28CCB1C7" w14:textId="70CA04BE" w:rsidR="00203285" w:rsidRDefault="00203285" w:rsidP="00A638EC">
      <w:r>
        <w:t xml:space="preserve">A </w:t>
      </w:r>
      <w:r w:rsidRPr="00203285">
        <w:rPr>
          <w:rStyle w:val="codeChar"/>
        </w:rPr>
        <w:t>record</w:t>
      </w:r>
      <w:r>
        <w:t xml:space="preserve"> is a user-defined data structure that is given a </w:t>
      </w:r>
      <w:proofErr w:type="gramStart"/>
      <w:r>
        <w:t>type</w:t>
      </w:r>
      <w:proofErr w:type="gramEnd"/>
      <w:r>
        <w:t xml:space="preserve"> name – </w:t>
      </w:r>
      <w:r w:rsidRPr="00203285">
        <w:rPr>
          <w:rStyle w:val="codeChar"/>
        </w:rPr>
        <w:t>Square</w:t>
      </w:r>
      <w:r>
        <w:t xml:space="preserve">, above – that must begin with a capital letter. The record defines one or more properties, each of which has a name (starting lower case) and a type. The type of a property may be any simple value type (as in the example above), or a </w:t>
      </w:r>
      <w:r w:rsidRPr="00203285">
        <w:rPr>
          <w:rStyle w:val="codeChar"/>
        </w:rPr>
        <w:t>List</w:t>
      </w:r>
      <w:r>
        <w:t xml:space="preserve">, another type of </w:t>
      </w:r>
      <w:r w:rsidRPr="00203285">
        <w:rPr>
          <w:rStyle w:val="codeChar"/>
        </w:rPr>
        <w:t>record</w:t>
      </w:r>
      <w:r>
        <w:t xml:space="preserve"> (or even the same type of record). What distinguishes a </w:t>
      </w:r>
      <w:r w:rsidRPr="00293D48">
        <w:rPr>
          <w:rStyle w:val="codeChar"/>
        </w:rPr>
        <w:t>record</w:t>
      </w:r>
      <w:r>
        <w:t xml:space="preserve"> type from a </w:t>
      </w:r>
      <w:r w:rsidRPr="00293D48">
        <w:rPr>
          <w:rStyle w:val="codeChar"/>
        </w:rPr>
        <w:t>List</w:t>
      </w:r>
      <w:r>
        <w:t xml:space="preserve"> is that its members may be of different types, and what distinguished a </w:t>
      </w:r>
      <w:r w:rsidRPr="00293D48">
        <w:rPr>
          <w:rStyle w:val="codeChar"/>
        </w:rPr>
        <w:t>record</w:t>
      </w:r>
      <w:r>
        <w:t xml:space="preserve"> type from a </w:t>
      </w:r>
      <w:r w:rsidR="00293D48" w:rsidRPr="00293D48">
        <w:rPr>
          <w:rStyle w:val="Link"/>
        </w:rPr>
        <w:fldChar w:fldCharType="begin"/>
      </w:r>
      <w:r w:rsidR="00293D48" w:rsidRPr="00293D48">
        <w:rPr>
          <w:rStyle w:val="Link"/>
        </w:rPr>
        <w:instrText xml:space="preserve"> REF _Ref180420694 \h </w:instrText>
      </w:r>
      <w:r w:rsidR="00293D48">
        <w:rPr>
          <w:rStyle w:val="Link"/>
        </w:rPr>
        <w:instrText xml:space="preserve"> \* MERGEFORMAT </w:instrText>
      </w:r>
      <w:r w:rsidR="00293D48" w:rsidRPr="00293D48">
        <w:rPr>
          <w:rStyle w:val="Link"/>
        </w:rPr>
      </w:r>
      <w:r w:rsidR="00293D48" w:rsidRPr="00293D48">
        <w:rPr>
          <w:rStyle w:val="Link"/>
        </w:rPr>
        <w:fldChar w:fldCharType="separate"/>
      </w:r>
      <w:r w:rsidR="00FA56BB" w:rsidRPr="00FA56BB">
        <w:rPr>
          <w:rStyle w:val="Link"/>
        </w:rPr>
        <w:t>Tuple</w:t>
      </w:r>
      <w:r w:rsidR="00293D48" w:rsidRPr="00293D48">
        <w:rPr>
          <w:rStyle w:val="Link"/>
        </w:rPr>
        <w:fldChar w:fldCharType="end"/>
      </w:r>
      <w:r w:rsidR="00293D48">
        <w:t xml:space="preserve"> </w:t>
      </w:r>
      <w:r>
        <w:t>is that each member has a specific name.</w:t>
      </w:r>
    </w:p>
    <w:p w14:paraId="45541BAB" w14:textId="786AEF82" w:rsidR="00293D48" w:rsidRDefault="00293D48" w:rsidP="00A638EC">
      <w:r>
        <w:t xml:space="preserve">Having defined a </w:t>
      </w:r>
      <w:r w:rsidRPr="00293D48">
        <w:rPr>
          <w:rStyle w:val="codeChar"/>
        </w:rPr>
        <w:t>record</w:t>
      </w:r>
      <w:r>
        <w:t xml:space="preserve"> type, such as </w:t>
      </w:r>
      <w:r w:rsidRPr="00293D48">
        <w:rPr>
          <w:rStyle w:val="codeChar"/>
        </w:rPr>
        <w:t>Square</w:t>
      </w:r>
      <w:r>
        <w:t xml:space="preserve"> above, you can create as many instances as you wish using the following syntax to specify the values:</w:t>
      </w:r>
    </w:p>
    <w:p w14:paraId="2F01E376" w14:textId="2285A40B" w:rsidR="00293D48" w:rsidRDefault="00293D48" w:rsidP="00293D48">
      <w:pPr>
        <w:pStyle w:val="code"/>
      </w:pPr>
      <w:r>
        <w:t xml:space="preserve">let sq1 be new </w:t>
      </w:r>
      <w:proofErr w:type="gramStart"/>
      <w:r>
        <w:t>Square(</w:t>
      </w:r>
      <w:proofErr w:type="gramEnd"/>
      <w:r>
        <w:t>) with x to 3.5, y to 4.0, size to 1.0</w:t>
      </w:r>
      <w:r w:rsidR="00BD0171">
        <w:t>, colour to blue</w:t>
      </w:r>
    </w:p>
    <w:p w14:paraId="25995CAE" w14:textId="35B642A3" w:rsidR="00293D48" w:rsidRDefault="00293D48" w:rsidP="00A638EC">
      <w:r>
        <w:br/>
        <w:t xml:space="preserve">Notice that you are not </w:t>
      </w:r>
      <w:r>
        <w:rPr>
          <w:i/>
          <w:iCs/>
        </w:rPr>
        <w:t xml:space="preserve">required </w:t>
      </w:r>
      <w:r>
        <w:t>provide a value for each property – because where a property is not specified in the ‘</w:t>
      </w:r>
      <w:r w:rsidRPr="00293D48">
        <w:rPr>
          <w:rStyle w:val="codeChar"/>
        </w:rPr>
        <w:t>with</w:t>
      </w:r>
      <w:r>
        <w:t xml:space="preserve"> clause’ (as above), that property will be given the empty (default) value of the correct type.</w:t>
      </w:r>
    </w:p>
    <w:p w14:paraId="157D8FE9" w14:textId="0E943EE5" w:rsidR="00293D48" w:rsidRDefault="00293D48" w:rsidP="00A638EC">
      <w:r>
        <w:t>You can then read the values from the properties using ‘dot syntax’ for example:</w:t>
      </w:r>
    </w:p>
    <w:p w14:paraId="43542D5D" w14:textId="45A24546" w:rsidR="00293D48" w:rsidRDefault="00293D48" w:rsidP="00293D48">
      <w:pPr>
        <w:pStyle w:val="code"/>
      </w:pPr>
      <w:r>
        <w:t>print sq1.size</w:t>
      </w:r>
    </w:p>
    <w:p w14:paraId="5CEC26AD" w14:textId="77777777" w:rsidR="00293D48" w:rsidRDefault="00293D48" w:rsidP="00293D48">
      <w:pPr>
        <w:pStyle w:val="code"/>
      </w:pPr>
    </w:p>
    <w:p w14:paraId="63E1D589" w14:textId="51BFF013" w:rsidR="00293D48" w:rsidRDefault="00293D48" w:rsidP="00293D48">
      <w:r w:rsidRPr="00293D48">
        <w:rPr>
          <w:rStyle w:val="codeChar"/>
        </w:rPr>
        <w:t>record</w:t>
      </w:r>
      <w:r>
        <w:t xml:space="preserve"> types are </w:t>
      </w:r>
      <w:r>
        <w:rPr>
          <w:i/>
          <w:iCs/>
        </w:rPr>
        <w:t>immutable</w:t>
      </w:r>
      <w:r>
        <w:t xml:space="preserve">: the properties on an instance may not be changed, directly. However, you can easily create another instance that </w:t>
      </w:r>
      <w:r w:rsidR="00BD0171">
        <w:t>is a copy of the original, with all the same</w:t>
      </w:r>
      <w:ins w:id="715" w:author="BernardUK" w:date="2025-01-05T17:31:00Z">
        <w:r w:rsidR="00574454">
          <w:t xml:space="preserve"> </w:t>
        </w:r>
      </w:ins>
      <w:r>
        <w:t>property values</w:t>
      </w:r>
      <w:r w:rsidR="00BD0171">
        <w:t xml:space="preserve"> except for any</w:t>
      </w:r>
      <w:r>
        <w:t xml:space="preserve"> specific changes as specified in another ‘</w:t>
      </w:r>
      <w:r w:rsidRPr="00293D48">
        <w:rPr>
          <w:rStyle w:val="codeChar"/>
        </w:rPr>
        <w:t>with</w:t>
      </w:r>
      <w:r>
        <w:t xml:space="preserve"> clause’. The </w:t>
      </w:r>
      <w:proofErr w:type="gramStart"/>
      <w:r>
        <w:t>newly-minted</w:t>
      </w:r>
      <w:proofErr w:type="gramEnd"/>
      <w:r>
        <w:t xml:space="preserve"> copy (with changes) must be assigned </w:t>
      </w:r>
      <w:r w:rsidR="00BD0171">
        <w:t>to a new named value. For example:</w:t>
      </w:r>
    </w:p>
    <w:p w14:paraId="4F97DB3A" w14:textId="77777777" w:rsidR="00BD0171" w:rsidRDefault="00BD0171" w:rsidP="00BD0171">
      <w:pPr>
        <w:pStyle w:val="code"/>
      </w:pPr>
      <w:r>
        <w:t xml:space="preserve">let sq1 be new </w:t>
      </w:r>
      <w:proofErr w:type="gramStart"/>
      <w:r>
        <w:t>Square(</w:t>
      </w:r>
      <w:proofErr w:type="gramEnd"/>
      <w:r>
        <w:t>) with x to 3.5, y to 4.0, size to 1.0</w:t>
      </w:r>
    </w:p>
    <w:p w14:paraId="349D4777" w14:textId="7A97E672" w:rsidR="00BD0171" w:rsidRPr="00293D48" w:rsidRDefault="00BD0171" w:rsidP="00BD0171">
      <w:pPr>
        <w:pStyle w:val="code"/>
      </w:pPr>
      <w:r>
        <w:t>let sq2 be copy sq1 with size to 2.0, colour to red</w:t>
      </w:r>
    </w:p>
    <w:p w14:paraId="41ACCDE0" w14:textId="55D4056E" w:rsidR="00BD0171" w:rsidRDefault="00BD0171" w:rsidP="00A638EC">
      <w:r>
        <w:br/>
        <w:t>Or even to the same name if that name is a variable:</w:t>
      </w:r>
    </w:p>
    <w:p w14:paraId="5BE65999" w14:textId="0C314DA4" w:rsidR="00BD0171" w:rsidRDefault="004348F7" w:rsidP="00BD0171">
      <w:pPr>
        <w:pStyle w:val="code"/>
      </w:pPr>
      <w:r>
        <w:t xml:space="preserve">variable </w:t>
      </w:r>
      <w:r w:rsidR="00BD0171">
        <w:t xml:space="preserve">a set to new </w:t>
      </w:r>
      <w:proofErr w:type="gramStart"/>
      <w:r w:rsidR="00BD0171">
        <w:t>Square(</w:t>
      </w:r>
      <w:proofErr w:type="gramEnd"/>
      <w:r w:rsidR="00BD0171">
        <w:t>) with x to 3.5, y to 4.0, size to 1.0</w:t>
      </w:r>
    </w:p>
    <w:p w14:paraId="2F0816BA" w14:textId="548328E1" w:rsidR="00BD0171" w:rsidRPr="00293D48" w:rsidRDefault="00BD0171" w:rsidP="00BD0171">
      <w:pPr>
        <w:pStyle w:val="code"/>
      </w:pPr>
      <w:r>
        <w:t>set a to copy a with size to 2.0, colour to red</w:t>
      </w:r>
    </w:p>
    <w:p w14:paraId="787A3709" w14:textId="77777777" w:rsidR="00BD0171" w:rsidRDefault="00BD0171" w:rsidP="00BD0171"/>
    <w:p w14:paraId="25150C6B" w14:textId="577193E3" w:rsidR="00BD0171" w:rsidRDefault="00BD0171" w:rsidP="00BD0171">
      <w:r>
        <w:lastRenderedPageBreak/>
        <w:t xml:space="preserve">Note that a </w:t>
      </w:r>
      <w:r w:rsidRPr="00BD0171">
        <w:rPr>
          <w:rStyle w:val="codeChar"/>
        </w:rPr>
        <w:t>record</w:t>
      </w:r>
      <w:r>
        <w:t xml:space="preserve"> type has some similarity to a </w:t>
      </w:r>
      <w:r w:rsidRPr="00BD0171">
        <w:rPr>
          <w:rStyle w:val="codeChar"/>
        </w:rPr>
        <w:t>class</w:t>
      </w:r>
      <w:r>
        <w:t>:</w:t>
      </w:r>
    </w:p>
    <w:p w14:paraId="3F29D915" w14:textId="53B96D72" w:rsidR="00BD0171" w:rsidRDefault="00BD0171">
      <w:pPr>
        <w:pStyle w:val="ListParagraph"/>
        <w:numPr>
          <w:ilvl w:val="0"/>
          <w:numId w:val="24"/>
        </w:numPr>
      </w:pPr>
      <w:r>
        <w:t>Both are user-define data structures</w:t>
      </w:r>
    </w:p>
    <w:p w14:paraId="5B439A00" w14:textId="076E96F5" w:rsidR="00BD0171" w:rsidRDefault="00BD0171">
      <w:pPr>
        <w:pStyle w:val="ListParagraph"/>
        <w:numPr>
          <w:ilvl w:val="0"/>
          <w:numId w:val="24"/>
        </w:numPr>
      </w:pPr>
      <w:r>
        <w:t>Both are given a ‘type name’</w:t>
      </w:r>
    </w:p>
    <w:p w14:paraId="36DF02AA" w14:textId="2828A4CB" w:rsidR="00BD0171" w:rsidRDefault="00BD0171">
      <w:pPr>
        <w:pStyle w:val="ListParagraph"/>
        <w:numPr>
          <w:ilvl w:val="0"/>
          <w:numId w:val="24"/>
        </w:numPr>
      </w:pPr>
      <w:r>
        <w:t>Both may define one or more properties, each with a name and type</w:t>
      </w:r>
    </w:p>
    <w:p w14:paraId="4AA331D7" w14:textId="3F071141" w:rsidR="00BD0171" w:rsidRDefault="00BD0171" w:rsidP="00BD0171">
      <w:r>
        <w:t xml:space="preserve">However a </w:t>
      </w:r>
      <w:r w:rsidRPr="00BD0171">
        <w:rPr>
          <w:rStyle w:val="codeChar"/>
        </w:rPr>
        <w:t>record</w:t>
      </w:r>
      <w:r>
        <w:t xml:space="preserve"> is </w:t>
      </w:r>
      <w:r w:rsidRPr="00BD0171">
        <w:rPr>
          <w:i/>
          <w:iCs/>
        </w:rPr>
        <w:t>different</w:t>
      </w:r>
      <w:r>
        <w:t xml:space="preserve"> from a class in that:</w:t>
      </w:r>
    </w:p>
    <w:p w14:paraId="2FF61393" w14:textId="2FAF4EEF" w:rsidR="00BD0171" w:rsidRDefault="00BD0171">
      <w:pPr>
        <w:pStyle w:val="ListParagraph"/>
        <w:numPr>
          <w:ilvl w:val="0"/>
          <w:numId w:val="24"/>
        </w:numPr>
      </w:pPr>
      <w:r>
        <w:t xml:space="preserve">A </w:t>
      </w:r>
      <w:r w:rsidRPr="00BD0171">
        <w:rPr>
          <w:rStyle w:val="codeChar"/>
        </w:rPr>
        <w:t>record</w:t>
      </w:r>
      <w:r>
        <w:t xml:space="preserve"> does </w:t>
      </w:r>
      <w:r w:rsidRPr="00BD0171">
        <w:rPr>
          <w:i/>
          <w:iCs/>
        </w:rPr>
        <w:t>not</w:t>
      </w:r>
      <w:r>
        <w:t xml:space="preserve"> define a </w:t>
      </w:r>
      <w:r w:rsidRPr="00BD0171">
        <w:rPr>
          <w:rStyle w:val="codeChar"/>
        </w:rPr>
        <w:t>constructor</w:t>
      </w:r>
    </w:p>
    <w:p w14:paraId="79E02987" w14:textId="4288EDFB" w:rsidR="00293D48" w:rsidRDefault="00BD0171">
      <w:pPr>
        <w:pStyle w:val="ListParagraph"/>
        <w:numPr>
          <w:ilvl w:val="0"/>
          <w:numId w:val="24"/>
        </w:numPr>
      </w:pPr>
      <w:r>
        <w:t xml:space="preserve">A </w:t>
      </w:r>
      <w:r w:rsidRPr="00BD0171">
        <w:rPr>
          <w:rStyle w:val="codeChar"/>
        </w:rPr>
        <w:t>record</w:t>
      </w:r>
      <w:r>
        <w:t xml:space="preserve"> cannot define any methods</w:t>
      </w:r>
    </w:p>
    <w:p w14:paraId="5EEA805D" w14:textId="20A24DB8" w:rsidR="00293D48" w:rsidRDefault="00BD0171">
      <w:pPr>
        <w:pStyle w:val="ListParagraph"/>
        <w:numPr>
          <w:ilvl w:val="0"/>
          <w:numId w:val="24"/>
        </w:numPr>
      </w:pPr>
      <w:r>
        <w:t xml:space="preserve">A </w:t>
      </w:r>
      <w:r w:rsidRPr="00BD0171">
        <w:rPr>
          <w:rStyle w:val="codeChar"/>
        </w:rPr>
        <w:t>record</w:t>
      </w:r>
      <w:r>
        <w:t xml:space="preserve"> is </w:t>
      </w:r>
      <w:r>
        <w:rPr>
          <w:i/>
          <w:iCs/>
        </w:rPr>
        <w:t>immutable</w:t>
      </w:r>
      <w:r>
        <w:t xml:space="preserve"> (like a List or String) – you can create a </w:t>
      </w:r>
      <w:r w:rsidRPr="00BD0171">
        <w:rPr>
          <w:rStyle w:val="codeChar"/>
        </w:rPr>
        <w:t xml:space="preserve">copy </w:t>
      </w:r>
      <w:r w:rsidRPr="00BD0171">
        <w:t>with</w:t>
      </w:r>
      <w:r>
        <w:t xml:space="preserve"> specified </w:t>
      </w:r>
      <w:proofErr w:type="gramStart"/>
      <w:r>
        <w:t>differences</w:t>
      </w:r>
      <w:proofErr w:type="gramEnd"/>
      <w:r>
        <w:t xml:space="preserve"> but you cannot modify a property on a given instance.</w:t>
      </w:r>
    </w:p>
    <w:p w14:paraId="64DED98C" w14:textId="3F5090B4" w:rsidR="00BD0171" w:rsidRDefault="00BD0171">
      <w:pPr>
        <w:pStyle w:val="ListParagraph"/>
        <w:numPr>
          <w:ilvl w:val="0"/>
          <w:numId w:val="24"/>
        </w:numPr>
      </w:pPr>
      <w:r>
        <w:t xml:space="preserve">A </w:t>
      </w:r>
      <w:r w:rsidRPr="00BD0171">
        <w:rPr>
          <w:rStyle w:val="codeChar"/>
        </w:rPr>
        <w:t>record</w:t>
      </w:r>
      <w:r>
        <w:t xml:space="preserve"> instance may be created or copied using a with clause; </w:t>
      </w:r>
      <w:r w:rsidRPr="00BD0171">
        <w:rPr>
          <w:rStyle w:val="codeChar"/>
        </w:rPr>
        <w:t>with</w:t>
      </w:r>
      <w:r>
        <w:t xml:space="preserve"> may not be used on a </w:t>
      </w:r>
      <w:r w:rsidRPr="00BD0171">
        <w:rPr>
          <w:rStyle w:val="codeChar"/>
        </w:rPr>
        <w:t>class</w:t>
      </w:r>
      <w:r>
        <w:t xml:space="preserve"> instance.</w:t>
      </w:r>
    </w:p>
    <w:bookmarkEnd w:id="664"/>
    <w:p w14:paraId="47651A56" w14:textId="6B5BD36E" w:rsidR="007415D5" w:rsidRDefault="0041717B" w:rsidP="0041717B">
      <w:pPr>
        <w:pStyle w:val="Heading3"/>
      </w:pPr>
      <w:r>
        <w:t>Record deconstruction</w:t>
      </w:r>
    </w:p>
    <w:p w14:paraId="5705801B" w14:textId="7669FC27" w:rsidR="0041717B" w:rsidRDefault="0041717B" w:rsidP="0041717B">
      <w:r>
        <w:t>A record may be ‘deconstructed’ – its properties read into separate variables – using the same syntax as for deconstructing a tuple. For example, assuming that Square is a record defined as in the example above then:</w:t>
      </w:r>
    </w:p>
    <w:p w14:paraId="75CB4A59" w14:textId="7841AEEC" w:rsidR="0041717B" w:rsidRDefault="0041717B" w:rsidP="0041717B">
      <w:pPr>
        <w:pStyle w:val="code"/>
      </w:pPr>
      <w:r>
        <w:t xml:space="preserve">let x, y, size, colour be </w:t>
      </w:r>
      <w:proofErr w:type="spellStart"/>
      <w:r>
        <w:t>mySquare</w:t>
      </w:r>
      <w:proofErr w:type="spellEnd"/>
    </w:p>
    <w:p w14:paraId="3AC82160" w14:textId="76FB934A" w:rsidR="0041717B" w:rsidRDefault="0041717B" w:rsidP="0041717B">
      <w:r>
        <w:t>will read the properties into the four names defined.</w:t>
      </w:r>
    </w:p>
    <w:p w14:paraId="1F43964A" w14:textId="33278312" w:rsidR="0041717B" w:rsidRDefault="0041717B" w:rsidP="0041717B">
      <w:pPr>
        <w:rPr>
          <w:b/>
          <w:bCs/>
        </w:rPr>
      </w:pPr>
      <w:r>
        <w:rPr>
          <w:b/>
          <w:bCs/>
        </w:rPr>
        <w:t>Notes</w:t>
      </w:r>
    </w:p>
    <w:p w14:paraId="4E383516" w14:textId="1DD89812" w:rsidR="0041717B" w:rsidRPr="0041717B" w:rsidRDefault="0041717B">
      <w:pPr>
        <w:pStyle w:val="ListParagraph"/>
        <w:numPr>
          <w:ilvl w:val="0"/>
          <w:numId w:val="50"/>
        </w:numPr>
        <w:rPr>
          <w:b/>
          <w:bCs/>
        </w:rPr>
      </w:pPr>
      <w:r>
        <w:t xml:space="preserve">When deconstructing, the </w:t>
      </w:r>
      <w:r>
        <w:rPr>
          <w:i/>
          <w:iCs/>
        </w:rPr>
        <w:t>names</w:t>
      </w:r>
      <w:r>
        <w:t xml:space="preserve"> of the values must match the names of the properties of the record. However, the ordering of the names does not have match the order in which the properties are defined in the record.</w:t>
      </w:r>
    </w:p>
    <w:p w14:paraId="330CEBB7" w14:textId="5F79142A" w:rsidR="007415D5" w:rsidRDefault="007415D5" w:rsidP="007415D5">
      <w:pPr>
        <w:pStyle w:val="Heading2"/>
      </w:pPr>
      <w:bookmarkStart w:id="716" w:name="_Toc187241188"/>
      <w:r>
        <w:lastRenderedPageBreak/>
        <w:t>Generating random numbers within a function</w:t>
      </w:r>
      <w:bookmarkEnd w:id="716"/>
    </w:p>
    <w:p w14:paraId="75EBD234" w14:textId="26957AC2" w:rsidR="007415D5" w:rsidRDefault="007415D5" w:rsidP="007415D5">
      <w:r>
        <w:t xml:space="preserve">It is </w:t>
      </w:r>
      <w:r w:rsidRPr="007415D5">
        <w:rPr>
          <w:i/>
          <w:iCs/>
        </w:rPr>
        <w:t>not</w:t>
      </w:r>
      <w:r>
        <w:t xml:space="preserve"> possible to use the system methods </w:t>
      </w:r>
      <w:proofErr w:type="gramStart"/>
      <w:r w:rsidRPr="007415D5">
        <w:rPr>
          <w:rStyle w:val="codeChar"/>
        </w:rPr>
        <w:t>random(</w:t>
      </w:r>
      <w:proofErr w:type="gramEnd"/>
      <w:r w:rsidRPr="007415D5">
        <w:rPr>
          <w:rStyle w:val="codeChar"/>
        </w:rPr>
        <w:t>)</w:t>
      </w:r>
      <w:r>
        <w:t xml:space="preserve"> or </w:t>
      </w:r>
      <w:proofErr w:type="spellStart"/>
      <w:r w:rsidRPr="007415D5">
        <w:rPr>
          <w:rStyle w:val="codeChar"/>
        </w:rPr>
        <w:t>randomInt</w:t>
      </w:r>
      <w:proofErr w:type="spellEnd"/>
      <w:r>
        <w:rPr>
          <w:rStyle w:val="codeChar"/>
        </w:rPr>
        <w:t>(…)</w:t>
      </w:r>
      <w:r>
        <w:t xml:space="preserve"> within a function </w:t>
      </w:r>
      <w:r w:rsidR="00ED353E">
        <w:t xml:space="preserve">- </w:t>
      </w:r>
      <w:r>
        <w:t xml:space="preserve">because they create unseen side effects. </w:t>
      </w:r>
      <w:r w:rsidR="00ED353E">
        <w:t xml:space="preserve">(You </w:t>
      </w:r>
      <w:r w:rsidR="00ED353E">
        <w:rPr>
          <w:i/>
          <w:iCs/>
        </w:rPr>
        <w:t>may</w:t>
      </w:r>
      <w:r w:rsidR="00ED353E">
        <w:t xml:space="preserve"> use those system methods outside the function and pass the resulting random number (as an </w:t>
      </w:r>
      <w:r w:rsidR="00ED353E" w:rsidRPr="00ED353E">
        <w:rPr>
          <w:rStyle w:val="codeChar"/>
        </w:rPr>
        <w:t>Int</w:t>
      </w:r>
      <w:r w:rsidR="00ED353E">
        <w:t xml:space="preserve"> or a </w:t>
      </w:r>
      <w:r w:rsidR="00ED353E" w:rsidRPr="00ED353E">
        <w:rPr>
          <w:rStyle w:val="codeChar"/>
        </w:rPr>
        <w:t>Float</w:t>
      </w:r>
      <w:r w:rsidR="00ED353E">
        <w:t xml:space="preserve">) as an argument </w:t>
      </w:r>
      <w:r w:rsidR="00ED353E">
        <w:rPr>
          <w:i/>
          <w:iCs/>
        </w:rPr>
        <w:t>into</w:t>
      </w:r>
      <w:ins w:id="717" w:author="BernardUK" w:date="2025-01-05T17:31:00Z">
        <w:r w:rsidR="00574454">
          <w:rPr>
            <w:i/>
            <w:iCs/>
          </w:rPr>
          <w:t xml:space="preserve"> </w:t>
        </w:r>
      </w:ins>
      <w:r w:rsidR="00ED353E">
        <w:t>a function.</w:t>
      </w:r>
      <w:r>
        <w:br/>
      </w:r>
      <w:r>
        <w:br/>
      </w:r>
      <w:r w:rsidR="00ED353E">
        <w:t xml:space="preserve">It </w:t>
      </w:r>
      <w:r w:rsidR="00ED353E" w:rsidRPr="00ED353E">
        <w:rPr>
          <w:i/>
          <w:iCs/>
        </w:rPr>
        <w:t>is</w:t>
      </w:r>
      <w:r w:rsidRPr="00ED353E">
        <w:rPr>
          <w:i/>
          <w:iCs/>
        </w:rPr>
        <w:t xml:space="preserve"> possible</w:t>
      </w:r>
      <w:r>
        <w:t xml:space="preserve"> to create and use random numbers </w:t>
      </w:r>
      <w:r w:rsidRPr="007415D5">
        <w:rPr>
          <w:i/>
          <w:iCs/>
        </w:rPr>
        <w:t>within a function</w:t>
      </w:r>
      <w:r>
        <w:t xml:space="preserve">, but it requires a different approach and is a little more complex, using a special </w:t>
      </w:r>
      <w:r w:rsidRPr="00293DDC">
        <w:rPr>
          <w:i/>
          <w:iCs/>
        </w:rPr>
        <w:t>type</w:t>
      </w:r>
      <w:r>
        <w:t xml:space="preserve"> named </w:t>
      </w:r>
      <w:r w:rsidRPr="00293DDC">
        <w:rPr>
          <w:rStyle w:val="codeChar"/>
        </w:rPr>
        <w:t>Random</w:t>
      </w:r>
      <w:r>
        <w:t xml:space="preserve"> (note that the </w:t>
      </w:r>
      <w:r w:rsidRPr="007415D5">
        <w:rPr>
          <w:rStyle w:val="codeChar"/>
        </w:rPr>
        <w:t>R</w:t>
      </w:r>
      <w:r>
        <w:t xml:space="preserve"> is capitalised). </w:t>
      </w:r>
    </w:p>
    <w:p w14:paraId="11BB9729" w14:textId="504804C5" w:rsidR="007415D5" w:rsidRDefault="007415D5" w:rsidP="007415D5">
      <w:r>
        <w:t>Example of use:</w:t>
      </w:r>
    </w:p>
    <w:p w14:paraId="64A2C4E7" w14:textId="77777777" w:rsidR="007415D5" w:rsidRPr="00083C94" w:rsidRDefault="007415D5" w:rsidP="007415D5">
      <w:pPr>
        <w:pStyle w:val="codeBlock"/>
      </w:pPr>
      <w:r w:rsidRPr="00083C94">
        <w:t>main</w:t>
      </w:r>
    </w:p>
    <w:p w14:paraId="5368B6EC" w14:textId="3BC9BE99" w:rsidR="007415D5" w:rsidRPr="00083C94" w:rsidRDefault="007415D5" w:rsidP="007415D5">
      <w:pPr>
        <w:pStyle w:val="codeBlock"/>
      </w:pPr>
      <w:r w:rsidRPr="00083C94">
        <w:t xml:space="preserve">  </w:t>
      </w:r>
      <w:r w:rsidR="004348F7">
        <w:t xml:space="preserve">variable </w:t>
      </w:r>
      <w:proofErr w:type="spellStart"/>
      <w:r w:rsidRPr="00083C94">
        <w:t>rnd</w:t>
      </w:r>
      <w:proofErr w:type="spellEnd"/>
      <w:r w:rsidRPr="00083C94">
        <w:t xml:space="preserve"> set to </w:t>
      </w:r>
      <w:r w:rsidR="00E80EF8">
        <w:t xml:space="preserve">new </w:t>
      </w:r>
      <w:proofErr w:type="gramStart"/>
      <w:r w:rsidR="00E80EF8">
        <w:t>Random(</w:t>
      </w:r>
      <w:proofErr w:type="gramEnd"/>
      <w:r w:rsidR="00E80EF8">
        <w:t>)</w:t>
      </w:r>
      <w:r w:rsidR="00E80EF8">
        <w:br/>
        <w:t xml:space="preserve">  call </w:t>
      </w:r>
      <w:proofErr w:type="spellStart"/>
      <w:r w:rsidR="00E80EF8">
        <w:t>rnd.initialiseFromClock</w:t>
      </w:r>
      <w:proofErr w:type="spellEnd"/>
      <w:r w:rsidR="00E80EF8">
        <w:t>()</w:t>
      </w:r>
    </w:p>
    <w:p w14:paraId="733E4FE0" w14:textId="6A866316" w:rsidR="007415D5" w:rsidRPr="00083C94" w:rsidRDefault="007415D5" w:rsidP="007415D5">
      <w:pPr>
        <w:pStyle w:val="codeBlock"/>
      </w:pPr>
      <w:r w:rsidRPr="00083C94">
        <w:t xml:space="preserve">  </w:t>
      </w:r>
      <w:r w:rsidR="004348F7">
        <w:t xml:space="preserve">variable </w:t>
      </w:r>
      <w:r w:rsidRPr="00083C94">
        <w:t>dice set to 0</w:t>
      </w:r>
    </w:p>
    <w:p w14:paraId="388B43E7" w14:textId="77777777" w:rsidR="007415D5" w:rsidRPr="00083C94" w:rsidRDefault="007415D5" w:rsidP="007415D5">
      <w:pPr>
        <w:pStyle w:val="codeBlock"/>
      </w:pPr>
      <w:r w:rsidRPr="00083C94">
        <w:t xml:space="preserve">  for </w:t>
      </w:r>
      <w:proofErr w:type="spellStart"/>
      <w:r w:rsidRPr="00083C94">
        <w:t>i</w:t>
      </w:r>
      <w:proofErr w:type="spellEnd"/>
      <w:r w:rsidRPr="00083C94">
        <w:t xml:space="preserve"> from 1 to 10 step 1</w:t>
      </w:r>
    </w:p>
    <w:p w14:paraId="51B8D4C0" w14:textId="0A0516EA" w:rsidR="007415D5" w:rsidRDefault="007415D5" w:rsidP="007415D5">
      <w:pPr>
        <w:pStyle w:val="codeBlock"/>
      </w:pPr>
      <w:r w:rsidRPr="00083C94">
        <w:t xml:space="preserve">    set dice, </w:t>
      </w:r>
      <w:proofErr w:type="spellStart"/>
      <w:r w:rsidRPr="00083C94">
        <w:t>rnd</w:t>
      </w:r>
      <w:proofErr w:type="spellEnd"/>
      <w:r w:rsidRPr="00083C94">
        <w:t xml:space="preserve"> to </w:t>
      </w:r>
      <w:proofErr w:type="spellStart"/>
      <w:r w:rsidRPr="00083C94">
        <w:t>rollDice</w:t>
      </w:r>
      <w:proofErr w:type="spellEnd"/>
      <w:r w:rsidRPr="00083C94">
        <w:t>(</w:t>
      </w:r>
      <w:proofErr w:type="spellStart"/>
      <w:r w:rsidRPr="00083C94">
        <w:t>rnd</w:t>
      </w:r>
      <w:proofErr w:type="spellEnd"/>
      <w:r w:rsidRPr="00083C94">
        <w:t>)</w:t>
      </w:r>
    </w:p>
    <w:p w14:paraId="7D95E0E5" w14:textId="6C302712" w:rsidR="00E80EF8" w:rsidRPr="00083C94" w:rsidRDefault="00E80EF8" w:rsidP="007415D5">
      <w:pPr>
        <w:pStyle w:val="codeBlock"/>
      </w:pPr>
      <w:r>
        <w:t xml:space="preserve">    print dice</w:t>
      </w:r>
    </w:p>
    <w:p w14:paraId="3AC6AFCE" w14:textId="77777777" w:rsidR="007415D5" w:rsidRPr="00083C94" w:rsidRDefault="007415D5" w:rsidP="007415D5">
      <w:pPr>
        <w:pStyle w:val="codeBlock"/>
      </w:pPr>
      <w:r w:rsidRPr="00083C94">
        <w:t>  end for</w:t>
      </w:r>
    </w:p>
    <w:p w14:paraId="73533472" w14:textId="77777777" w:rsidR="007415D5" w:rsidRPr="00083C94" w:rsidRDefault="007415D5" w:rsidP="007415D5">
      <w:pPr>
        <w:pStyle w:val="codeBlock"/>
      </w:pPr>
      <w:r w:rsidRPr="00083C94">
        <w:t>end main</w:t>
      </w:r>
    </w:p>
    <w:p w14:paraId="5A0FE59C" w14:textId="77777777" w:rsidR="007415D5" w:rsidRPr="00083C94" w:rsidRDefault="007415D5" w:rsidP="007415D5">
      <w:pPr>
        <w:pStyle w:val="codeBlock"/>
      </w:pPr>
    </w:p>
    <w:p w14:paraId="2EE8769A" w14:textId="6127142F" w:rsidR="007415D5" w:rsidRPr="00083C94" w:rsidRDefault="007415D5" w:rsidP="007415D5">
      <w:pPr>
        <w:pStyle w:val="codeBlock"/>
      </w:pPr>
      <w:r w:rsidRPr="00083C94">
        <w:t xml:space="preserve">function </w:t>
      </w:r>
      <w:proofErr w:type="spellStart"/>
      <w:proofErr w:type="gramStart"/>
      <w:r w:rsidRPr="00083C94">
        <w:t>rollDice</w:t>
      </w:r>
      <w:proofErr w:type="spellEnd"/>
      <w:r w:rsidRPr="00083C94">
        <w:t>(</w:t>
      </w:r>
      <w:proofErr w:type="spellStart"/>
      <w:proofErr w:type="gramEnd"/>
      <w:r w:rsidRPr="00083C94">
        <w:t>rnd</w:t>
      </w:r>
      <w:proofErr w:type="spellEnd"/>
      <w:r w:rsidRPr="00083C94">
        <w:t xml:space="preserve"> as Random</w:t>
      </w:r>
      <w:r w:rsidR="00BA06F8">
        <w:t>) returns</w:t>
      </w:r>
      <w:r w:rsidRPr="00083C94">
        <w:t xml:space="preserve"> (Int, Random)</w:t>
      </w:r>
    </w:p>
    <w:p w14:paraId="271ABF20" w14:textId="36A1AA2F" w:rsidR="007415D5" w:rsidRPr="00083C94" w:rsidRDefault="007415D5" w:rsidP="007415D5">
      <w:pPr>
        <w:pStyle w:val="codeBlock"/>
      </w:pPr>
      <w:r w:rsidRPr="00083C94">
        <w:t xml:space="preserve">  return </w:t>
      </w:r>
      <w:proofErr w:type="spellStart"/>
      <w:proofErr w:type="gramStart"/>
      <w:r w:rsidR="00E80EF8">
        <w:t>rnd.nextInt</w:t>
      </w:r>
      <w:proofErr w:type="spellEnd"/>
      <w:proofErr w:type="gramEnd"/>
      <w:r w:rsidR="00E80EF8">
        <w:t>(1, 6)</w:t>
      </w:r>
    </w:p>
    <w:p w14:paraId="4822E58C" w14:textId="77777777" w:rsidR="007415D5" w:rsidRPr="00083C94" w:rsidRDefault="007415D5" w:rsidP="007415D5">
      <w:pPr>
        <w:pStyle w:val="codeBlock"/>
      </w:pPr>
      <w:r w:rsidRPr="00083C94">
        <w:t>end function</w:t>
      </w:r>
    </w:p>
    <w:p w14:paraId="7DCD0B2A" w14:textId="77777777" w:rsidR="007415D5" w:rsidRDefault="007415D5" w:rsidP="007415D5"/>
    <w:p w14:paraId="5E844246" w14:textId="16EC0520" w:rsidR="00E80EF8" w:rsidDel="00574454" w:rsidRDefault="00E80EF8" w:rsidP="00E80EF8">
      <w:pPr>
        <w:rPr>
          <w:del w:id="718" w:author="BernardUK" w:date="2025-01-05T17:38:00Z"/>
          <w:bCs/>
        </w:rPr>
      </w:pPr>
      <w:r>
        <w:rPr>
          <w:bCs/>
        </w:rPr>
        <w:t xml:space="preserve">The Random type defined two `function methods` - </w:t>
      </w:r>
      <w:r w:rsidRPr="00E80EF8">
        <w:rPr>
          <w:rStyle w:val="codeChar"/>
        </w:rPr>
        <w:t>next</w:t>
      </w:r>
      <w:r>
        <w:rPr>
          <w:bCs/>
        </w:rPr>
        <w:t xml:space="preserve">, and </w:t>
      </w:r>
      <w:proofErr w:type="spellStart"/>
      <w:r w:rsidRPr="00E80EF8">
        <w:rPr>
          <w:rStyle w:val="codeChar"/>
        </w:rPr>
        <w:t>nextInt</w:t>
      </w:r>
      <w:proofErr w:type="spellEnd"/>
      <w:r>
        <w:rPr>
          <w:bCs/>
        </w:rPr>
        <w:t>.</w:t>
      </w:r>
    </w:p>
    <w:p w14:paraId="05D36A4A" w14:textId="77777777" w:rsidR="00E80EF8" w:rsidRDefault="00E80EF8" w:rsidP="00E80EF8">
      <w:pPr>
        <w:rPr>
          <w:bCs/>
        </w:rPr>
      </w:pPr>
    </w:p>
    <w:p w14:paraId="3B827BDF" w14:textId="2E5550C2" w:rsidR="00E80EF8" w:rsidRPr="00E80EF8" w:rsidRDefault="00E80EF8" w:rsidP="00E80EF8">
      <w:pPr>
        <w:rPr>
          <w:bCs/>
        </w:rPr>
      </w:pPr>
      <w:proofErr w:type="gramStart"/>
      <w:r>
        <w:rPr>
          <w:bCs/>
        </w:rPr>
        <w:t>Both of them</w:t>
      </w:r>
      <w:proofErr w:type="gramEnd"/>
      <w:r>
        <w:rPr>
          <w:bCs/>
        </w:rPr>
        <w:t xml:space="preserve"> return a 2-</w:t>
      </w:r>
      <w:r w:rsidRPr="00E80EF8">
        <w:rPr>
          <w:rStyle w:val="Link"/>
        </w:rPr>
        <w:fldChar w:fldCharType="begin"/>
      </w:r>
      <w:r w:rsidRPr="00E80EF8">
        <w:rPr>
          <w:rStyle w:val="Link"/>
        </w:rPr>
        <w:instrText xml:space="preserve"> REF _Ref180147430 \h </w:instrText>
      </w:r>
      <w:r>
        <w:rPr>
          <w:rStyle w:val="Link"/>
        </w:rPr>
        <w:instrText xml:space="preserve"> \* MERGEFORMAT </w:instrText>
      </w:r>
      <w:r w:rsidRPr="00E80EF8">
        <w:rPr>
          <w:rStyle w:val="Link"/>
        </w:rPr>
      </w:r>
      <w:r w:rsidRPr="00E80EF8">
        <w:rPr>
          <w:rStyle w:val="Link"/>
        </w:rPr>
        <w:fldChar w:fldCharType="separate"/>
      </w:r>
      <w:r w:rsidR="00FA56BB" w:rsidRPr="00FA56BB">
        <w:rPr>
          <w:rStyle w:val="Link"/>
        </w:rPr>
        <w:t>Tuple</w:t>
      </w:r>
      <w:r w:rsidRPr="00E80EF8">
        <w:rPr>
          <w:rStyle w:val="Link"/>
        </w:rPr>
        <w:fldChar w:fldCharType="end"/>
      </w:r>
      <w:r>
        <w:rPr>
          <w:bCs/>
        </w:rPr>
        <w:t xml:space="preserve"> consisting of the random value (as either a </w:t>
      </w:r>
      <w:r w:rsidRPr="00E80EF8">
        <w:rPr>
          <w:rStyle w:val="codeChar"/>
        </w:rPr>
        <w:t>Float</w:t>
      </w:r>
      <w:r>
        <w:rPr>
          <w:bCs/>
        </w:rPr>
        <w:t xml:space="preserve"> or an </w:t>
      </w:r>
      <w:r w:rsidRPr="00E80EF8">
        <w:rPr>
          <w:rStyle w:val="codeChar"/>
        </w:rPr>
        <w:t>Int</w:t>
      </w:r>
      <w:r>
        <w:rPr>
          <w:bCs/>
        </w:rPr>
        <w:t xml:space="preserve"> respectively) plus a new </w:t>
      </w:r>
      <w:r w:rsidRPr="00E80EF8">
        <w:rPr>
          <w:rStyle w:val="codeChar"/>
        </w:rPr>
        <w:t>Random</w:t>
      </w:r>
      <w:r>
        <w:rPr>
          <w:bCs/>
        </w:rPr>
        <w:t xml:space="preserve">. The </w:t>
      </w:r>
      <w:r w:rsidRPr="00E80EF8">
        <w:rPr>
          <w:bCs/>
          <w:i/>
          <w:iCs/>
        </w:rPr>
        <w:t>new</w:t>
      </w:r>
      <w:r>
        <w:rPr>
          <w:bCs/>
        </w:rPr>
        <w:t xml:space="preserve"> (returned) </w:t>
      </w:r>
      <w:r w:rsidRPr="00E80EF8">
        <w:rPr>
          <w:rStyle w:val="codeChar"/>
        </w:rPr>
        <w:t>Random</w:t>
      </w:r>
      <w:r>
        <w:rPr>
          <w:bCs/>
        </w:rPr>
        <w:t xml:space="preserve"> must be used for generating the subsequent random number (if more are required). If you call </w:t>
      </w:r>
      <w:r w:rsidRPr="00E80EF8">
        <w:rPr>
          <w:rStyle w:val="codeChar"/>
        </w:rPr>
        <w:t>next</w:t>
      </w:r>
      <w:r>
        <w:rPr>
          <w:bCs/>
        </w:rPr>
        <w:t xml:space="preserve"> repeatedly on the same instance of Random, you will always get the same value. </w:t>
      </w:r>
    </w:p>
    <w:p w14:paraId="604430B1" w14:textId="30D7892E" w:rsidR="007415D5" w:rsidRPr="00CF25A9" w:rsidRDefault="00E80EF8" w:rsidP="007C5B12">
      <w:pPr>
        <w:rPr>
          <w:bCs/>
        </w:rPr>
      </w:pPr>
      <w:r>
        <w:rPr>
          <w:bCs/>
        </w:rPr>
        <w:t>As shown in the example, when</w:t>
      </w:r>
      <w:r w:rsidRPr="00E80EF8">
        <w:rPr>
          <w:bCs/>
          <w:i/>
          <w:iCs/>
        </w:rPr>
        <w:t xml:space="preserve"> first created </w:t>
      </w:r>
      <w:r>
        <w:rPr>
          <w:bCs/>
        </w:rPr>
        <w:t xml:space="preserve">you should call </w:t>
      </w:r>
      <w:proofErr w:type="spellStart"/>
      <w:proofErr w:type="gramStart"/>
      <w:r w:rsidRPr="00CF25A9">
        <w:rPr>
          <w:rStyle w:val="codeChar"/>
        </w:rPr>
        <w:t>initialiseWithClock</w:t>
      </w:r>
      <w:proofErr w:type="spellEnd"/>
      <w:r w:rsidRPr="00CF25A9">
        <w:rPr>
          <w:rStyle w:val="codeChar"/>
        </w:rPr>
        <w:t>(</w:t>
      </w:r>
      <w:proofErr w:type="gramEnd"/>
      <w:r w:rsidRPr="00CF25A9">
        <w:rPr>
          <w:rStyle w:val="codeChar"/>
        </w:rPr>
        <w:t>)</w:t>
      </w:r>
      <w:r>
        <w:rPr>
          <w:bCs/>
        </w:rPr>
        <w:t xml:space="preserve"> on it. If you remove that call statement from the code above, the program will still generate a sequence of randomised values – </w:t>
      </w:r>
      <w:r>
        <w:rPr>
          <w:bCs/>
          <w:i/>
          <w:iCs/>
        </w:rPr>
        <w:t xml:space="preserve">but the sequence will be </w:t>
      </w:r>
      <w:proofErr w:type="gramStart"/>
      <w:r>
        <w:rPr>
          <w:bCs/>
          <w:i/>
          <w:iCs/>
        </w:rPr>
        <w:t>exactly the same</w:t>
      </w:r>
      <w:proofErr w:type="gramEnd"/>
      <w:r>
        <w:rPr>
          <w:bCs/>
          <w:i/>
          <w:iCs/>
        </w:rPr>
        <w:t xml:space="preserve"> each time you run the program.</w:t>
      </w:r>
      <w:r>
        <w:rPr>
          <w:bCs/>
        </w:rPr>
        <w:t xml:space="preserve"> Initialising from the clock ensures that you get a different sequence each run.</w:t>
      </w:r>
      <w:ins w:id="719" w:author="BernardUK" w:date="2025-01-05T17:31:00Z">
        <w:r w:rsidR="00574454">
          <w:rPr>
            <w:bCs/>
          </w:rPr>
          <w:t xml:space="preserve"> </w:t>
        </w:r>
      </w:ins>
      <w:r>
        <w:rPr>
          <w:bCs/>
        </w:rPr>
        <w:t xml:space="preserve">Using Random </w:t>
      </w:r>
      <w:r>
        <w:rPr>
          <w:bCs/>
          <w:i/>
          <w:iCs/>
        </w:rPr>
        <w:t>without</w:t>
      </w:r>
      <w:r>
        <w:rPr>
          <w:bCs/>
        </w:rPr>
        <w:t xml:space="preserve"> so initialising, however, can be extremely useful for testing purpose, since the results are repeatable.</w:t>
      </w:r>
    </w:p>
    <w:p w14:paraId="7872C705" w14:textId="5026CAD6" w:rsidR="00A97D37" w:rsidRDefault="007E23C0" w:rsidP="00D00A28">
      <w:pPr>
        <w:pStyle w:val="Heading1"/>
      </w:pPr>
      <w:bookmarkStart w:id="720" w:name="_Ref185176204"/>
      <w:bookmarkStart w:id="721" w:name="_Ref185176673"/>
      <w:bookmarkStart w:id="722" w:name="_Toc187241189"/>
      <w:r>
        <w:lastRenderedPageBreak/>
        <w:t>Tests</w:t>
      </w:r>
      <w:bookmarkEnd w:id="720"/>
      <w:bookmarkEnd w:id="721"/>
      <w:bookmarkEnd w:id="722"/>
    </w:p>
    <w:p w14:paraId="4D3AC63A" w14:textId="295F0822" w:rsidR="008B6F67" w:rsidRDefault="008B6F67" w:rsidP="00795AE7">
      <w:r>
        <w:t xml:space="preserve">Explanatory video: </w:t>
      </w:r>
      <w:hyperlink r:id="rId37" w:history="1">
        <w:r w:rsidRPr="00AD5FDE">
          <w:rPr>
            <w:rStyle w:val="Hyperlink"/>
          </w:rPr>
          <w:t>https://www.youtube.com/watch?v=nz2JUtFEumc&amp;list=PLhZaBW7EbafOPO4YyuovGI1prCViAeVKM&amp;index=30</w:t>
        </w:r>
      </w:hyperlink>
      <w:r>
        <w:t xml:space="preserve"> </w:t>
      </w:r>
    </w:p>
    <w:p w14:paraId="4B126FA6" w14:textId="1BD17323" w:rsidR="00795AE7" w:rsidRDefault="00795AE7" w:rsidP="00795AE7">
      <w:r>
        <w:t>Example of a test method:</w:t>
      </w:r>
    </w:p>
    <w:p w14:paraId="1398C138" w14:textId="6706C148" w:rsidR="00795AE7" w:rsidRDefault="00795AE7" w:rsidP="00795AE7">
      <w:r w:rsidRPr="00795AE7">
        <w:rPr>
          <w:noProof/>
          <w:lang w:eastAsia="en-GB"/>
        </w:rPr>
        <w:drawing>
          <wp:inline distT="0" distB="0" distL="0" distR="0" wp14:anchorId="0931C87E" wp14:editId="6588CB8D">
            <wp:extent cx="2523881" cy="1732547"/>
            <wp:effectExtent l="0" t="0" r="0" b="1270"/>
            <wp:docPr id="52199453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1994531" name="Picture 1" descr="A screen shot of a computer code&#10;&#10;Description automatically generated"/>
                    <pic:cNvPicPr/>
                  </pic:nvPicPr>
                  <pic:blipFill>
                    <a:blip r:embed="rId38"/>
                    <a:stretch>
                      <a:fillRect/>
                    </a:stretch>
                  </pic:blipFill>
                  <pic:spPr>
                    <a:xfrm>
                      <a:off x="0" y="0"/>
                      <a:ext cx="2530169" cy="1736863"/>
                    </a:xfrm>
                    <a:prstGeom prst="rect">
                      <a:avLst/>
                    </a:prstGeom>
                  </pic:spPr>
                </pic:pic>
              </a:graphicData>
            </a:graphic>
          </wp:inline>
        </w:drawing>
      </w:r>
    </w:p>
    <w:p w14:paraId="19010A73" w14:textId="42808491" w:rsidR="00795AE7" w:rsidRPr="00795AE7" w:rsidRDefault="00795AE7" w:rsidP="00795AE7">
      <w:pPr>
        <w:rPr>
          <w:b/>
          <w:bCs/>
        </w:rPr>
      </w:pPr>
      <w:r w:rsidRPr="00795AE7">
        <w:rPr>
          <w:b/>
          <w:bCs/>
        </w:rPr>
        <w:t>Notes:</w:t>
      </w:r>
    </w:p>
    <w:p w14:paraId="682E74B0" w14:textId="74A5D330" w:rsidR="00A60556" w:rsidRDefault="00A60556">
      <w:pPr>
        <w:pStyle w:val="ListParagraph"/>
        <w:numPr>
          <w:ilvl w:val="0"/>
          <w:numId w:val="7"/>
        </w:numPr>
      </w:pPr>
      <w:r>
        <w:t xml:space="preserve">Elan tests are designed to test </w:t>
      </w:r>
      <w:r w:rsidRPr="00A60556">
        <w:rPr>
          <w:rStyle w:val="codeChar"/>
        </w:rPr>
        <w:t>function</w:t>
      </w:r>
      <w:r>
        <w:t xml:space="preserve">s only. It is not possible to call a </w:t>
      </w:r>
      <w:r w:rsidRPr="00A60556">
        <w:rPr>
          <w:rStyle w:val="codeChar"/>
        </w:rPr>
        <w:t>procedure</w:t>
      </w:r>
      <w:r>
        <w:t xml:space="preserve"> or </w:t>
      </w:r>
      <w:r w:rsidRPr="00A60556">
        <w:rPr>
          <w:rStyle w:val="codeChar"/>
        </w:rPr>
        <w:t>main</w:t>
      </w:r>
      <w:r>
        <w:t xml:space="preserve"> routine within a test. Nor is it possible to use any </w:t>
      </w:r>
      <w:r w:rsidRPr="00A60556">
        <w:rPr>
          <w:rStyle w:val="Link"/>
        </w:rPr>
        <w:fldChar w:fldCharType="begin"/>
      </w:r>
      <w:r w:rsidRPr="00A60556">
        <w:rPr>
          <w:rStyle w:val="Link"/>
        </w:rPr>
        <w:instrText xml:space="preserve"> REF _Ref179794806 \h </w:instrText>
      </w:r>
      <w:r>
        <w:rPr>
          <w:rStyle w:val="Link"/>
        </w:rPr>
        <w:instrText xml:space="preserve"> \* MERGEFORMAT </w:instrText>
      </w:r>
      <w:r w:rsidRPr="00A60556">
        <w:rPr>
          <w:rStyle w:val="Link"/>
        </w:rPr>
      </w:r>
      <w:r w:rsidRPr="00A60556">
        <w:rPr>
          <w:rStyle w:val="Link"/>
        </w:rPr>
        <w:fldChar w:fldCharType="separate"/>
      </w:r>
      <w:r w:rsidR="00FA56BB" w:rsidRPr="00FA56BB">
        <w:rPr>
          <w:rStyle w:val="Link"/>
        </w:rPr>
        <w:t>System method</w:t>
      </w:r>
      <w:r w:rsidRPr="00A60556">
        <w:rPr>
          <w:rStyle w:val="Link"/>
        </w:rPr>
        <w:fldChar w:fldCharType="end"/>
      </w:r>
      <w:r>
        <w:t xml:space="preserve"> (the same rule as within a function).</w:t>
      </w:r>
    </w:p>
    <w:p w14:paraId="2E85304C" w14:textId="06BEF535" w:rsidR="00795AE7" w:rsidRDefault="00055872">
      <w:pPr>
        <w:pStyle w:val="ListParagraph"/>
        <w:numPr>
          <w:ilvl w:val="0"/>
          <w:numId w:val="7"/>
        </w:numPr>
      </w:pPr>
      <w:r>
        <w:t>A test may be given a name and/or description – which is free-form text, just like a comment. This name/description</w:t>
      </w:r>
      <w:r w:rsidR="00795AE7">
        <w:t xml:space="preserve"> is optional –</w:t>
      </w:r>
      <w:ins w:id="723" w:author="BernardUK" w:date="2025-01-05T17:31:00Z">
        <w:r w:rsidR="00574454">
          <w:t xml:space="preserve"> </w:t>
        </w:r>
      </w:ins>
      <w:r>
        <w:t>it does not play any role in the execution of the test. You might give the test the same name as a function that it is testing</w:t>
      </w:r>
      <w:r w:rsidR="00795AE7">
        <w:t xml:space="preserve">. </w:t>
      </w:r>
      <w:r>
        <w:t>Or you might describe a particular scenario that is being tested.</w:t>
      </w:r>
    </w:p>
    <w:p w14:paraId="1C615067" w14:textId="593DD82B" w:rsidR="00795AE7" w:rsidRDefault="00795AE7">
      <w:pPr>
        <w:pStyle w:val="ListParagraph"/>
        <w:numPr>
          <w:ilvl w:val="0"/>
          <w:numId w:val="7"/>
        </w:numPr>
      </w:pPr>
      <w:r>
        <w:rPr>
          <w:rStyle w:val="codeChar"/>
        </w:rPr>
        <w:t>t</w:t>
      </w:r>
      <w:r w:rsidRPr="00795AE7">
        <w:rPr>
          <w:rStyle w:val="codeChar"/>
        </w:rPr>
        <w:t>est</w:t>
      </w:r>
      <w:r>
        <w:t xml:space="preserve"> methods may be written anywhere in the code, at the global (file) level. </w:t>
      </w:r>
    </w:p>
    <w:p w14:paraId="691D9B66" w14:textId="63F25742" w:rsidR="00795AE7" w:rsidRDefault="00795AE7">
      <w:pPr>
        <w:pStyle w:val="ListParagraph"/>
        <w:numPr>
          <w:ilvl w:val="0"/>
          <w:numId w:val="7"/>
        </w:numPr>
      </w:pPr>
      <w:r>
        <w:t xml:space="preserve">A test method may contain multiple </w:t>
      </w:r>
      <w:r w:rsidRPr="00795AE7">
        <w:rPr>
          <w:rStyle w:val="codeChar"/>
        </w:rPr>
        <w:t>assert</w:t>
      </w:r>
      <w:r>
        <w:t xml:space="preserve"> statements. When tests are run, the test runner (part of the Elan IDE) will attempt to run all </w:t>
      </w:r>
      <w:r w:rsidRPr="00795AE7">
        <w:rPr>
          <w:rStyle w:val="codeChar"/>
        </w:rPr>
        <w:t>assert</w:t>
      </w:r>
      <w:r>
        <w:t xml:space="preserve"> statements and show the pass/fail outcome alongside each one. However, if the test hits a </w:t>
      </w:r>
      <w:del w:id="724" w:author="BernardUK" w:date="2025-01-05T20:40:00Z">
        <w:r w:rsidDel="00E3411D">
          <w:delText>runtime</w:delText>
        </w:r>
      </w:del>
      <w:ins w:id="725" w:author="BernardUK" w:date="2025-01-05T20:40:00Z">
        <w:r w:rsidR="00E3411D">
          <w:t>run-time</w:t>
        </w:r>
      </w:ins>
      <w:r>
        <w:t xml:space="preserve"> error (as distinct from an assert failure) then execution of the test will </w:t>
      </w:r>
      <w:proofErr w:type="gramStart"/>
      <w:r>
        <w:t>stop</w:t>
      </w:r>
      <w:proofErr w:type="gramEnd"/>
      <w:r>
        <w:t xml:space="preserve"> and remaining </w:t>
      </w:r>
      <w:r w:rsidRPr="00795AE7">
        <w:rPr>
          <w:rStyle w:val="codeChar"/>
        </w:rPr>
        <w:t>assert</w:t>
      </w:r>
      <w:r>
        <w:t xml:space="preserve">s will be shown </w:t>
      </w:r>
      <w:r w:rsidRPr="00055872">
        <w:rPr>
          <w:bCs/>
        </w:rPr>
        <w:t xml:space="preserve">as </w:t>
      </w:r>
      <w:r w:rsidR="00055872">
        <w:rPr>
          <w:rStyle w:val="codeChar"/>
        </w:rPr>
        <w:t>N</w:t>
      </w:r>
      <w:r w:rsidRPr="00795AE7">
        <w:rPr>
          <w:rStyle w:val="codeChar"/>
        </w:rPr>
        <w:t>ot run</w:t>
      </w:r>
      <w:r>
        <w:t>.</w:t>
      </w:r>
    </w:p>
    <w:p w14:paraId="46BF6AD1" w14:textId="4DFA5A7D" w:rsidR="00795AE7" w:rsidRDefault="00795AE7">
      <w:pPr>
        <w:pStyle w:val="ListParagraph"/>
        <w:numPr>
          <w:ilvl w:val="0"/>
          <w:numId w:val="7"/>
        </w:numPr>
      </w:pPr>
      <w:r>
        <w:t xml:space="preserve">In addition to </w:t>
      </w:r>
      <w:r w:rsidRPr="00795AE7">
        <w:rPr>
          <w:rStyle w:val="codeChar"/>
        </w:rPr>
        <w:t>assert</w:t>
      </w:r>
      <w:r>
        <w:t xml:space="preserve"> statements a test may </w:t>
      </w:r>
      <w:r w:rsidR="00A60556">
        <w:t xml:space="preserve">contain any other statements that may be added into a </w:t>
      </w:r>
      <w:r w:rsidR="00A60556" w:rsidRPr="00A60556">
        <w:rPr>
          <w:rStyle w:val="codeChar"/>
        </w:rPr>
        <w:t>function</w:t>
      </w:r>
      <w:r w:rsidR="00A60556">
        <w:t xml:space="preserve"> (except </w:t>
      </w:r>
      <w:r w:rsidR="00A60556" w:rsidRPr="00A60556">
        <w:rPr>
          <w:rStyle w:val="codeChar"/>
        </w:rPr>
        <w:t>return</w:t>
      </w:r>
      <w:r w:rsidR="00A60556">
        <w:t>).</w:t>
      </w:r>
    </w:p>
    <w:p w14:paraId="0B4CE1C8" w14:textId="5F1B36C4" w:rsidR="00B10A5B" w:rsidRDefault="00B10A5B" w:rsidP="00B10A5B">
      <w:pPr>
        <w:pStyle w:val="Heading3"/>
      </w:pPr>
      <w:r>
        <w:lastRenderedPageBreak/>
        <w:t>Marking a test with ‘ignore’</w:t>
      </w:r>
    </w:p>
    <w:p w14:paraId="199F2CA7" w14:textId="27DC5103" w:rsidR="00B10A5B" w:rsidRDefault="00B10A5B" w:rsidP="00B10A5B">
      <w:r>
        <w:t xml:space="preserve">It is possible to mark a test with the </w:t>
      </w:r>
      <w:r w:rsidRPr="00B10A5B">
        <w:rPr>
          <w:rStyle w:val="codeChar"/>
        </w:rPr>
        <w:t>ignore</w:t>
      </w:r>
      <w:r>
        <w:t xml:space="preserve"> keyword, by selecting the test frame and then hitting</w:t>
      </w:r>
      <w:ins w:id="726" w:author="BernardUK" w:date="2025-01-05T17:46:00Z">
        <w:r w:rsidR="009B02DA">
          <w:t xml:space="preserve"> Ctrl-</w:t>
        </w:r>
        <w:proofErr w:type="spellStart"/>
        <w:r w:rsidR="009B02DA">
          <w:t>i</w:t>
        </w:r>
        <w:proofErr w:type="spellEnd"/>
        <w:r w:rsidR="009B02DA">
          <w:t xml:space="preserve"> </w:t>
        </w:r>
      </w:ins>
      <w:del w:id="727" w:author="BernardUK" w:date="2025-01-05T17:46:00Z">
        <w:r w:rsidDel="009B02DA">
          <w:delText xml:space="preserve"> </w:delText>
        </w:r>
        <w:r w:rsidRPr="00B10A5B" w:rsidDel="009B02DA">
          <w:rPr>
            <w:rStyle w:val="codeChar"/>
          </w:rPr>
          <w:delText>Ctrl-i</w:delText>
        </w:r>
      </w:del>
      <w:del w:id="728" w:author="BernardUK" w:date="2025-01-05T17:31:00Z">
        <w:r w:rsidDel="00574454">
          <w:delText xml:space="preserve">  </w:delText>
        </w:r>
      </w:del>
      <w:r>
        <w:t>for example:</w:t>
      </w:r>
    </w:p>
    <w:p w14:paraId="40F1F7CB" w14:textId="301CC4A6" w:rsidR="00B10A5B" w:rsidRDefault="00B10A5B" w:rsidP="00B10A5B">
      <w:r w:rsidRPr="00B10A5B">
        <w:rPr>
          <w:noProof/>
          <w:lang w:eastAsia="en-GB"/>
        </w:rPr>
        <w:drawing>
          <wp:inline distT="0" distB="0" distL="0" distR="0" wp14:anchorId="5AB0E65A" wp14:editId="7F81AEB3">
            <wp:extent cx="3753374" cy="1114581"/>
            <wp:effectExtent l="0" t="0" r="0" b="9525"/>
            <wp:docPr id="242813048" name="Picture 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813048" name="Picture 1" descr="A screen shot of a computer screen&#10;&#10;Description automatically generated"/>
                    <pic:cNvPicPr/>
                  </pic:nvPicPr>
                  <pic:blipFill>
                    <a:blip r:embed="rId39"/>
                    <a:stretch>
                      <a:fillRect/>
                    </a:stretch>
                  </pic:blipFill>
                  <pic:spPr>
                    <a:xfrm>
                      <a:off x="0" y="0"/>
                      <a:ext cx="3753374" cy="1114581"/>
                    </a:xfrm>
                    <a:prstGeom prst="rect">
                      <a:avLst/>
                    </a:prstGeom>
                  </pic:spPr>
                </pic:pic>
              </a:graphicData>
            </a:graphic>
          </wp:inline>
        </w:drawing>
      </w:r>
    </w:p>
    <w:p w14:paraId="78601F87" w14:textId="638949B6" w:rsidR="00B10A5B" w:rsidRDefault="00B10A5B" w:rsidP="00B10A5B">
      <w:r>
        <w:t xml:space="preserve">When a test is marked with </w:t>
      </w:r>
      <w:r w:rsidRPr="00B10A5B">
        <w:rPr>
          <w:rStyle w:val="codeChar"/>
        </w:rPr>
        <w:t>ignore</w:t>
      </w:r>
      <w:r>
        <w:t>, that test will not be executed when the tests are run, and its result will be shown as ‘Not Run’. The overall test status will also show</w:t>
      </w:r>
      <w:del w:id="729" w:author="BernardUK" w:date="2025-01-05T16:28:00Z">
        <w:r w:rsidDel="00C4082C">
          <w:delText>n</w:delText>
        </w:r>
      </w:del>
      <w:r>
        <w:t xml:space="preserve"> in the ‘warning’ status (amber colour) – even if all the tests that did run </w:t>
      </w:r>
      <w:proofErr w:type="gramStart"/>
      <w:r>
        <w:t>passed</w:t>
      </w:r>
      <w:proofErr w:type="gramEnd"/>
      <w:r>
        <w:t xml:space="preserve">. This is to discourage you from leaving a test marked </w:t>
      </w:r>
      <w:r w:rsidRPr="00B10A5B">
        <w:rPr>
          <w:rStyle w:val="codeChar"/>
        </w:rPr>
        <w:t>ignore</w:t>
      </w:r>
      <w:r>
        <w:t xml:space="preserve"> for long. </w:t>
      </w:r>
    </w:p>
    <w:p w14:paraId="64F52189" w14:textId="4B9E4E76" w:rsidR="00B10A5B" w:rsidRDefault="00B10A5B" w:rsidP="00B10A5B">
      <w:r>
        <w:t xml:space="preserve">The principal reason for marking a test ignore, is if either the test code, or code in any function being called, would not terminate – typically meaning that there is a loop (or a recursive call) with no exit condition, or where the exit condition is never met. </w:t>
      </w:r>
    </w:p>
    <w:p w14:paraId="24111E17" w14:textId="17454E38" w:rsidR="00055872" w:rsidRDefault="00B10A5B" w:rsidP="00B10A5B">
      <w:r>
        <w:t xml:space="preserve">If you do create such code without realising it, then when the tests are executed the </w:t>
      </w:r>
      <w:r w:rsidR="00055872">
        <w:t>test runner will ‘time out’</w:t>
      </w:r>
      <w:ins w:id="730" w:author="BernardUK" w:date="2025-01-05T17:31:00Z">
        <w:r w:rsidR="00574454">
          <w:t xml:space="preserve"> </w:t>
        </w:r>
      </w:ins>
      <w:r w:rsidR="00055872">
        <w:t xml:space="preserve">after a few seconds (most tests will pass in milliseconds) – and an error message will be shown on the Console. The test that caused the time-out will </w:t>
      </w:r>
      <w:r w:rsidR="00055872">
        <w:rPr>
          <w:i/>
          <w:iCs/>
        </w:rPr>
        <w:t xml:space="preserve">automatically </w:t>
      </w:r>
      <w:r w:rsidR="00055872">
        <w:t xml:space="preserve">then be marked </w:t>
      </w:r>
      <w:r w:rsidR="00055872" w:rsidRPr="00055872">
        <w:rPr>
          <w:rStyle w:val="codeChar"/>
        </w:rPr>
        <w:t>ignore</w:t>
      </w:r>
      <w:r w:rsidR="00055872">
        <w:t>.</w:t>
      </w:r>
    </w:p>
    <w:p w14:paraId="4065D0DC" w14:textId="6CE7F9BB" w:rsidR="00B10A5B" w:rsidRDefault="00055872" w:rsidP="00B10A5B">
      <w:proofErr w:type="gramStart"/>
      <w:r>
        <w:t>You</w:t>
      </w:r>
      <w:proofErr w:type="gramEnd"/>
      <w:r>
        <w:t xml:space="preserve"> priority should then be to identify the cause of the time-out and attempt to fix it before then ‘un-ignoring’ the test by selecting the test frame and hitting </w:t>
      </w:r>
      <w:r w:rsidRPr="00B10A5B">
        <w:rPr>
          <w:rStyle w:val="codeChar"/>
        </w:rPr>
        <w:t>Ctrl-</w:t>
      </w:r>
      <w:proofErr w:type="spellStart"/>
      <w:r w:rsidRPr="00B10A5B">
        <w:rPr>
          <w:rStyle w:val="codeChar"/>
        </w:rPr>
        <w:t>i</w:t>
      </w:r>
      <w:proofErr w:type="spellEnd"/>
      <w:r>
        <w:t xml:space="preserve"> i.e. the same command as for </w:t>
      </w:r>
      <w:r>
        <w:rPr>
          <w:i/>
          <w:iCs/>
        </w:rPr>
        <w:t>setting</w:t>
      </w:r>
      <w:r>
        <w:t xml:space="preserve"> </w:t>
      </w:r>
      <w:r w:rsidRPr="00055872">
        <w:rPr>
          <w:rStyle w:val="codeChar"/>
        </w:rPr>
        <w:t>ignore</w:t>
      </w:r>
      <w:r>
        <w:t xml:space="preserve"> manually.</w:t>
      </w:r>
    </w:p>
    <w:p w14:paraId="20947533" w14:textId="77777777" w:rsidR="00B10A5B" w:rsidRPr="00B10A5B" w:rsidRDefault="00B10A5B" w:rsidP="00B10A5B"/>
    <w:p w14:paraId="6E5AEBE2" w14:textId="77777777" w:rsidR="00B31476" w:rsidRPr="004137B8" w:rsidRDefault="00B31476" w:rsidP="00B31476">
      <w:pPr>
        <w:pStyle w:val="Heading1"/>
      </w:pPr>
      <w:bookmarkStart w:id="731" w:name="_Ref172627191"/>
      <w:bookmarkStart w:id="732" w:name="_Toc170738562"/>
      <w:bookmarkStart w:id="733" w:name="_Toc187241190"/>
      <w:bookmarkEnd w:id="413"/>
      <w:r>
        <w:lastRenderedPageBreak/>
        <w:t>Types</w:t>
      </w:r>
      <w:bookmarkEnd w:id="731"/>
      <w:bookmarkEnd w:id="733"/>
    </w:p>
    <w:p w14:paraId="3118240E" w14:textId="77777777" w:rsidR="00B31476" w:rsidRDefault="00B31476" w:rsidP="00B31476">
      <w:pPr>
        <w:pStyle w:val="Heading2"/>
      </w:pPr>
      <w:bookmarkStart w:id="734" w:name="_Toc170738520"/>
      <w:bookmarkStart w:id="735" w:name="_Ref172622509"/>
      <w:bookmarkStart w:id="736" w:name="_Ref172623105"/>
      <w:bookmarkStart w:id="737" w:name="_Toc187241191"/>
      <w:r>
        <w:lastRenderedPageBreak/>
        <w:t>Int</w:t>
      </w:r>
      <w:bookmarkEnd w:id="734"/>
      <w:bookmarkEnd w:id="735"/>
      <w:bookmarkEnd w:id="736"/>
      <w:bookmarkEnd w:id="737"/>
    </w:p>
    <w:p w14:paraId="062BF6BF" w14:textId="77777777" w:rsidR="00B31476" w:rsidRDefault="00B31476" w:rsidP="00B31476">
      <w:r>
        <w:t>An integer is a whole number i.e. with no ‘fractional’ component.</w:t>
      </w:r>
    </w:p>
    <w:p w14:paraId="5FA59FB4" w14:textId="77777777" w:rsidR="00B31476" w:rsidRDefault="00B31476" w:rsidP="00B31476">
      <w:pPr>
        <w:pStyle w:val="Heading3"/>
      </w:pPr>
      <w:bookmarkStart w:id="738" w:name="_Toc170738521"/>
      <w:r>
        <w:t>Type name</w:t>
      </w:r>
      <w:bookmarkEnd w:id="738"/>
    </w:p>
    <w:p w14:paraId="6FEC9D92" w14:textId="77777777" w:rsidR="00B31476" w:rsidRPr="00E62E9F" w:rsidRDefault="00B31476" w:rsidP="00B31476">
      <w:pPr>
        <w:rPr>
          <w:rStyle w:val="codeChar"/>
        </w:rPr>
      </w:pPr>
      <w:r w:rsidRPr="00E62E9F">
        <w:rPr>
          <w:rStyle w:val="codeChar"/>
        </w:rPr>
        <w:t xml:space="preserve">Int </w:t>
      </w:r>
    </w:p>
    <w:p w14:paraId="6365DA6E" w14:textId="77777777" w:rsidR="00B31476" w:rsidRPr="0072378B" w:rsidRDefault="00B31476" w:rsidP="00B31476">
      <w:pPr>
        <w:pStyle w:val="Heading3"/>
      </w:pPr>
      <w:bookmarkStart w:id="739" w:name="_Toc170738522"/>
      <w:r>
        <w:t>Defining a literal integer</w:t>
      </w:r>
      <w:bookmarkEnd w:id="739"/>
    </w:p>
    <w:p w14:paraId="5579997B" w14:textId="15E28CD4" w:rsidR="00B31476" w:rsidRDefault="004348F7" w:rsidP="00B31476">
      <w:pPr>
        <w:rPr>
          <w:rStyle w:val="codeChar"/>
        </w:rPr>
      </w:pPr>
      <w:r>
        <w:rPr>
          <w:rStyle w:val="codeChar"/>
        </w:rPr>
        <w:t xml:space="preserve">variable </w:t>
      </w:r>
      <w:proofErr w:type="spellStart"/>
      <w:r w:rsidR="00B31476">
        <w:rPr>
          <w:rStyle w:val="codeChar"/>
        </w:rPr>
        <w:t>meaningOfLife</w:t>
      </w:r>
      <w:proofErr w:type="spellEnd"/>
      <w:r w:rsidR="00B31476" w:rsidRPr="00A24B92">
        <w:rPr>
          <w:rStyle w:val="codeChar"/>
        </w:rPr>
        <w:t xml:space="preserve"> set to</w:t>
      </w:r>
      <w:r w:rsidR="00B31476">
        <w:rPr>
          <w:rStyle w:val="codeChar"/>
        </w:rPr>
        <w:t xml:space="preserve"> 42</w:t>
      </w:r>
    </w:p>
    <w:p w14:paraId="3501F6A0" w14:textId="77777777" w:rsidR="00B31476" w:rsidRDefault="00B31476" w:rsidP="00B31476">
      <w:pPr>
        <w:pStyle w:val="Heading3"/>
      </w:pPr>
      <w:bookmarkStart w:id="740" w:name="_Toc170738523"/>
      <w:r>
        <w:t>Default value</w:t>
      </w:r>
      <w:bookmarkEnd w:id="740"/>
    </w:p>
    <w:p w14:paraId="275F2407" w14:textId="77777777" w:rsidR="00B31476" w:rsidRDefault="00B31476" w:rsidP="00B31476">
      <w:r>
        <w:t>0</w:t>
      </w:r>
    </w:p>
    <w:p w14:paraId="07F5FA76" w14:textId="77777777" w:rsidR="00B31476" w:rsidRDefault="00B31476" w:rsidP="00B31476">
      <w:pPr>
        <w:pStyle w:val="Heading3"/>
      </w:pPr>
      <w:bookmarkStart w:id="741" w:name="_Toc170738524"/>
      <w:r>
        <w:t>Constraints</w:t>
      </w:r>
      <w:bookmarkEnd w:id="741"/>
    </w:p>
    <w:p w14:paraId="02963326" w14:textId="358A3038" w:rsidR="00B31476" w:rsidRPr="00E62E9F" w:rsidRDefault="00B31476">
      <w:pPr>
        <w:pStyle w:val="ListParagraph"/>
        <w:numPr>
          <w:ilvl w:val="0"/>
          <w:numId w:val="4"/>
        </w:numPr>
        <w:rPr>
          <w:vertAlign w:val="superscript"/>
        </w:rPr>
      </w:pPr>
      <w:r>
        <w:t xml:space="preserve">Maximum value: </w:t>
      </w:r>
      <w:r w:rsidRPr="0072378B">
        <w:t>2</w:t>
      </w:r>
      <w:r w:rsidRPr="00E62E9F">
        <w:rPr>
          <w:vertAlign w:val="superscript"/>
        </w:rPr>
        <w:t>53</w:t>
      </w:r>
      <w:r w:rsidRPr="0072378B">
        <w:t xml:space="preserve"> </w:t>
      </w:r>
      <w:r>
        <w:t>–</w:t>
      </w:r>
      <w:r w:rsidRPr="0072378B">
        <w:t xml:space="preserve"> 1</w:t>
      </w:r>
      <w:ins w:id="742" w:author="BernardUK" w:date="2025-01-05T17:32:00Z">
        <w:r w:rsidR="00574454">
          <w:t xml:space="preserve"> </w:t>
        </w:r>
      </w:ins>
      <w:r>
        <w:t>which is just over 9 x 10</w:t>
      </w:r>
      <w:r>
        <w:rPr>
          <w:vertAlign w:val="superscript"/>
        </w:rPr>
        <w:t>15</w:t>
      </w:r>
    </w:p>
    <w:p w14:paraId="5734E7B5" w14:textId="5AF13E2B" w:rsidR="00B31476" w:rsidRPr="00E62E9F" w:rsidRDefault="00B31476">
      <w:pPr>
        <w:pStyle w:val="ListParagraph"/>
        <w:numPr>
          <w:ilvl w:val="0"/>
          <w:numId w:val="4"/>
        </w:numPr>
        <w:rPr>
          <w:vertAlign w:val="superscript"/>
        </w:rPr>
      </w:pPr>
      <w:r>
        <w:t xml:space="preserve">Minimum value: </w:t>
      </w:r>
      <w:ins w:id="743" w:author="BernardUK" w:date="2025-01-05T18:59:00Z">
        <w:r w:rsidR="001B56FE">
          <w:t>–</w:t>
        </w:r>
        <w:r w:rsidR="001B56FE" w:rsidDel="001B56FE">
          <w:t xml:space="preserve"> </w:t>
        </w:r>
      </w:ins>
      <w:del w:id="744" w:author="BernardUK" w:date="2025-01-05T18:59:00Z">
        <w:r w:rsidDel="001B56FE">
          <w:delText>-</w:delText>
        </w:r>
      </w:del>
      <w:r>
        <w:t>(</w:t>
      </w:r>
      <w:r w:rsidRPr="0072378B">
        <w:t>2</w:t>
      </w:r>
      <w:r w:rsidRPr="00E62E9F">
        <w:rPr>
          <w:vertAlign w:val="superscript"/>
        </w:rPr>
        <w:t>53</w:t>
      </w:r>
      <w:r w:rsidRPr="0072378B">
        <w:t xml:space="preserve"> </w:t>
      </w:r>
      <w:r>
        <w:t>–</w:t>
      </w:r>
      <w:r w:rsidRPr="0072378B">
        <w:t xml:space="preserve"> 1</w:t>
      </w:r>
      <w:r>
        <w:t>)</w:t>
      </w:r>
    </w:p>
    <w:p w14:paraId="23A9FFB9" w14:textId="77777777" w:rsidR="00B31476" w:rsidRDefault="00B31476" w:rsidP="00B31476">
      <w:r w:rsidRPr="00E62E9F">
        <w:t xml:space="preserve">If </w:t>
      </w:r>
      <w:r>
        <w:t xml:space="preserve">either limit is exceeded the number will automatically be represented as a </w:t>
      </w:r>
      <w:r w:rsidRPr="00282C44">
        <w:rPr>
          <w:rStyle w:val="codeChar"/>
          <w:rPrChange w:id="745" w:author="BernardUK" w:date="2025-01-05T20:21:00Z">
            <w:rPr>
              <w:sz w:val="18"/>
            </w:rPr>
          </w:rPrChange>
        </w:rPr>
        <w:t>Float</w:t>
      </w:r>
      <w:r>
        <w:t>, with possible loss of precision.</w:t>
      </w:r>
    </w:p>
    <w:p w14:paraId="4BC41514" w14:textId="77777777" w:rsidR="00B31476" w:rsidRDefault="00B31476" w:rsidP="00B31476">
      <w:pPr>
        <w:pStyle w:val="Heading3"/>
      </w:pPr>
      <w:bookmarkStart w:id="746" w:name="_Toc170738525"/>
      <w:r>
        <w:t>Notes</w:t>
      </w:r>
      <w:bookmarkEnd w:id="746"/>
    </w:p>
    <w:p w14:paraId="3C6974EF" w14:textId="77777777" w:rsidR="00B31476" w:rsidRPr="00E62E9F" w:rsidRDefault="00B31476">
      <w:pPr>
        <w:pStyle w:val="ListParagraph"/>
        <w:numPr>
          <w:ilvl w:val="0"/>
          <w:numId w:val="5"/>
        </w:numPr>
      </w:pPr>
      <w:r>
        <w:t xml:space="preserve">An </w:t>
      </w:r>
      <w:r w:rsidRPr="00282C44">
        <w:rPr>
          <w:rStyle w:val="codeChar"/>
          <w:rPrChange w:id="747" w:author="BernardUK" w:date="2025-01-05T20:22:00Z">
            <w:rPr>
              <w:sz w:val="18"/>
            </w:rPr>
          </w:rPrChange>
        </w:rPr>
        <w:t>Int</w:t>
      </w:r>
      <w:r>
        <w:t xml:space="preserve"> may always be passed as an argument into a method that requires a </w:t>
      </w:r>
      <w:r w:rsidRPr="00282C44">
        <w:rPr>
          <w:rStyle w:val="codeChar"/>
          <w:rPrChange w:id="748" w:author="BernardUK" w:date="2025-01-05T20:22:00Z">
            <w:rPr>
              <w:sz w:val="18"/>
            </w:rPr>
          </w:rPrChange>
        </w:rPr>
        <w:t>Float</w:t>
      </w:r>
      <w:r>
        <w:t>.</w:t>
      </w:r>
    </w:p>
    <w:p w14:paraId="34B7D868"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49" w:name="_Toc170738526"/>
      <w:r>
        <w:br w:type="page"/>
      </w:r>
    </w:p>
    <w:p w14:paraId="0BF5D09F" w14:textId="77777777" w:rsidR="00B31476" w:rsidRDefault="00B31476" w:rsidP="00B31476">
      <w:pPr>
        <w:pStyle w:val="Heading2"/>
      </w:pPr>
      <w:bookmarkStart w:id="750" w:name="_Ref172622564"/>
      <w:bookmarkStart w:id="751" w:name="_Toc187241192"/>
      <w:r>
        <w:lastRenderedPageBreak/>
        <w:t>Float</w:t>
      </w:r>
      <w:bookmarkEnd w:id="749"/>
      <w:bookmarkEnd w:id="750"/>
      <w:bookmarkEnd w:id="751"/>
    </w:p>
    <w:p w14:paraId="70511822" w14:textId="77777777" w:rsidR="00B31476" w:rsidRPr="00E62E9F" w:rsidRDefault="00B31476" w:rsidP="00B31476">
      <w:r>
        <w:t>Float is short for ‘floating-point number’ – a number that may have both an integer and fractional part.</w:t>
      </w:r>
    </w:p>
    <w:p w14:paraId="7217CF47" w14:textId="77777777" w:rsidR="00B31476" w:rsidRDefault="00B31476" w:rsidP="00B31476">
      <w:pPr>
        <w:pStyle w:val="Heading3"/>
      </w:pPr>
      <w:bookmarkStart w:id="752" w:name="_Toc170738527"/>
      <w:r>
        <w:t>Type name</w:t>
      </w:r>
      <w:bookmarkEnd w:id="752"/>
    </w:p>
    <w:p w14:paraId="1677CB9C" w14:textId="77777777" w:rsidR="00B31476" w:rsidRPr="00E62E9F" w:rsidRDefault="00B31476" w:rsidP="00B31476">
      <w:pPr>
        <w:pStyle w:val="code"/>
      </w:pPr>
      <w:r>
        <w:t>Float</w:t>
      </w:r>
    </w:p>
    <w:p w14:paraId="0CCADA0B" w14:textId="77777777" w:rsidR="00B31476" w:rsidRPr="00E62E9F" w:rsidRDefault="00B31476" w:rsidP="00B31476">
      <w:pPr>
        <w:pStyle w:val="Heading3"/>
      </w:pPr>
      <w:bookmarkStart w:id="753" w:name="_Toc170738528"/>
      <w:r>
        <w:t>Defining literal floating-point value</w:t>
      </w:r>
      <w:bookmarkEnd w:id="753"/>
    </w:p>
    <w:p w14:paraId="5D1B9E94" w14:textId="7AE859B2" w:rsidR="00B31476" w:rsidRDefault="004348F7" w:rsidP="00B31476">
      <w:pPr>
        <w:pStyle w:val="code"/>
      </w:pPr>
      <w:r>
        <w:t xml:space="preserve">variable </w:t>
      </w:r>
      <w:r w:rsidR="00B31476">
        <w:t>a set to 1.618</w:t>
      </w:r>
    </w:p>
    <w:p w14:paraId="079F71A8" w14:textId="77777777" w:rsidR="00B31476" w:rsidRDefault="00B31476" w:rsidP="00B31476">
      <w:pPr>
        <w:pStyle w:val="Heading3"/>
      </w:pPr>
      <w:bookmarkStart w:id="754" w:name="_Toc170738529"/>
      <w:r>
        <w:t>Constraints</w:t>
      </w:r>
      <w:bookmarkEnd w:id="754"/>
    </w:p>
    <w:p w14:paraId="0AD7DE00" w14:textId="77777777" w:rsidR="00B31476" w:rsidRPr="00EA0CD6" w:rsidRDefault="00B31476" w:rsidP="00B31476">
      <w:r>
        <w:t>Since Elan compiles to JavaScript, the constraints on floating point numbers are those of JavaScript:</w:t>
      </w:r>
    </w:p>
    <w:p w14:paraId="166C60AC" w14:textId="77777777" w:rsidR="00B31476" w:rsidRPr="00E62E9F" w:rsidRDefault="00B31476">
      <w:pPr>
        <w:pStyle w:val="ListParagraph"/>
        <w:numPr>
          <w:ilvl w:val="0"/>
          <w:numId w:val="4"/>
        </w:numPr>
        <w:rPr>
          <w:vertAlign w:val="superscript"/>
        </w:rPr>
      </w:pPr>
      <w:r>
        <w:t>Maximum value: just over 1 x 10</w:t>
      </w:r>
      <w:r w:rsidRPr="00EA0CD6">
        <w:rPr>
          <w:vertAlign w:val="superscript"/>
        </w:rPr>
        <w:t>308</w:t>
      </w:r>
    </w:p>
    <w:p w14:paraId="56C56293" w14:textId="77777777" w:rsidR="00B31476" w:rsidRDefault="00B31476">
      <w:pPr>
        <w:pStyle w:val="ListParagraph"/>
        <w:numPr>
          <w:ilvl w:val="0"/>
          <w:numId w:val="4"/>
        </w:numPr>
        <w:rPr>
          <w:vertAlign w:val="superscript"/>
        </w:rPr>
      </w:pPr>
      <w:r>
        <w:t>Minimum value: approx. 5 x 10</w:t>
      </w:r>
      <w:r w:rsidRPr="00EA0CD6">
        <w:rPr>
          <w:vertAlign w:val="superscript"/>
        </w:rPr>
        <w:t>-324</w:t>
      </w:r>
    </w:p>
    <w:p w14:paraId="6D63952A" w14:textId="77777777" w:rsidR="00B31476" w:rsidRPr="00EA0CD6" w:rsidRDefault="00B31476" w:rsidP="00B31476">
      <w:r w:rsidRPr="00EA0CD6">
        <w:t xml:space="preserve">For </w:t>
      </w:r>
      <w:r>
        <w:t>greater detail, refer to the official JavaScript documentation</w:t>
      </w:r>
    </w:p>
    <w:p w14:paraId="205E5E73" w14:textId="77777777" w:rsidR="00B31476" w:rsidRDefault="00B31476" w:rsidP="00B31476">
      <w:pPr>
        <w:pStyle w:val="Heading3"/>
      </w:pPr>
      <w:bookmarkStart w:id="755" w:name="_Toc170738530"/>
      <w:r>
        <w:t>Notes</w:t>
      </w:r>
      <w:bookmarkEnd w:id="755"/>
    </w:p>
    <w:p w14:paraId="5F5A34B9" w14:textId="06A24DBE" w:rsidR="00B31476" w:rsidRDefault="00B31476">
      <w:pPr>
        <w:pStyle w:val="ListParagraph"/>
        <w:numPr>
          <w:ilvl w:val="0"/>
          <w:numId w:val="5"/>
        </w:numPr>
      </w:pPr>
      <w:r>
        <w:t xml:space="preserve">A variable that has been defined as being of type </w:t>
      </w:r>
      <w:r w:rsidRPr="00F275E0">
        <w:rPr>
          <w:rFonts w:ascii="Consolas" w:hAnsi="Consolas"/>
          <w:color w:val="215E99" w:themeColor="text2" w:themeTint="BF"/>
          <w:sz w:val="18"/>
        </w:rPr>
        <w:t>Float</w:t>
      </w:r>
      <w:r>
        <w:t xml:space="preserve"> may not be passed as an argument into a method that requires an </w:t>
      </w:r>
      <w:r w:rsidRPr="00F275E0">
        <w:rPr>
          <w:rFonts w:ascii="Consolas" w:hAnsi="Consolas"/>
          <w:color w:val="215E99" w:themeColor="text2" w:themeTint="BF"/>
          <w:sz w:val="18"/>
        </w:rPr>
        <w:t>Int</w:t>
      </w:r>
      <w:r>
        <w:t xml:space="preserve">, nor as an index into an </w:t>
      </w:r>
      <w:r w:rsidR="00200A47">
        <w:rPr>
          <w:rFonts w:ascii="Consolas" w:hAnsi="Consolas"/>
          <w:color w:val="215E99" w:themeColor="text2" w:themeTint="BF"/>
          <w:sz w:val="18"/>
        </w:rPr>
        <w:t>Array</w:t>
      </w:r>
      <w:r>
        <w:t xml:space="preserve">, </w:t>
      </w:r>
      <w:r w:rsidRPr="00F275E0">
        <w:rPr>
          <w:i/>
          <w:iCs/>
        </w:rPr>
        <w:t>even if the variable contains no fractional part</w:t>
      </w:r>
      <w:r>
        <w:t xml:space="preserve">. However, it may be converted into an </w:t>
      </w:r>
      <w:r w:rsidRPr="00F275E0">
        <w:rPr>
          <w:rFonts w:ascii="Consolas" w:hAnsi="Consolas"/>
          <w:color w:val="215E99" w:themeColor="text2" w:themeTint="BF"/>
          <w:sz w:val="18"/>
        </w:rPr>
        <w:t>Int</w:t>
      </w:r>
      <w:r>
        <w:t xml:space="preserve"> before passing, using the functions </w:t>
      </w:r>
      <w:proofErr w:type="gramStart"/>
      <w:r w:rsidRPr="00F275E0">
        <w:rPr>
          <w:rFonts w:ascii="Consolas" w:hAnsi="Consolas"/>
          <w:color w:val="215E99" w:themeColor="text2" w:themeTint="BF"/>
          <w:sz w:val="18"/>
        </w:rPr>
        <w:t>floor(</w:t>
      </w:r>
      <w:proofErr w:type="gramEnd"/>
      <w:r w:rsidRPr="00F275E0">
        <w:rPr>
          <w:rFonts w:ascii="Consolas" w:hAnsi="Consolas"/>
          <w:color w:val="215E99" w:themeColor="text2" w:themeTint="BF"/>
          <w:sz w:val="18"/>
        </w:rPr>
        <w:t>)</w:t>
      </w:r>
      <w:r>
        <w:t xml:space="preserve"> (the integer value left by removing any fractional part) or </w:t>
      </w:r>
      <w:r w:rsidRPr="00F275E0">
        <w:rPr>
          <w:rFonts w:ascii="Consolas" w:hAnsi="Consolas"/>
          <w:color w:val="215E99" w:themeColor="text2" w:themeTint="BF"/>
          <w:sz w:val="18"/>
        </w:rPr>
        <w:t>ceiling()</w:t>
      </w:r>
      <w:r>
        <w:t xml:space="preserve"> (if the </w:t>
      </w:r>
      <w:r w:rsidRPr="00F275E0">
        <w:rPr>
          <w:rFonts w:ascii="Consolas" w:hAnsi="Consolas"/>
          <w:color w:val="215E99" w:themeColor="text2" w:themeTint="BF"/>
          <w:sz w:val="18"/>
        </w:rPr>
        <w:t>Float</w:t>
      </w:r>
      <w:r>
        <w:t xml:space="preserve"> value </w:t>
      </w:r>
      <w:r w:rsidRPr="00F275E0">
        <w:rPr>
          <w:i/>
          <w:iCs/>
        </w:rPr>
        <w:t>does</w:t>
      </w:r>
      <w:r>
        <w:t xml:space="preserve"> have a fractional part, the ‘ceiling’ will the lowest integer greater than the </w:t>
      </w:r>
      <w:r w:rsidRPr="00F275E0">
        <w:rPr>
          <w:rFonts w:ascii="Consolas" w:hAnsi="Consolas"/>
          <w:color w:val="215E99" w:themeColor="text2" w:themeTint="BF"/>
          <w:sz w:val="18"/>
        </w:rPr>
        <w:t>Float</w:t>
      </w:r>
      <w:r>
        <w:t xml:space="preserve"> value).</w:t>
      </w:r>
      <w:ins w:id="756" w:author="BernardUK" w:date="2025-01-05T17:32:00Z">
        <w:r w:rsidR="00574454">
          <w:t xml:space="preserve"> </w:t>
        </w:r>
      </w:ins>
    </w:p>
    <w:p w14:paraId="22A579F8" w14:textId="3DB6D582" w:rsidR="00B31476" w:rsidRDefault="00B31476">
      <w:pPr>
        <w:pStyle w:val="ListParagraph"/>
        <w:numPr>
          <w:ilvl w:val="0"/>
          <w:numId w:val="5"/>
        </w:numPr>
      </w:pPr>
      <w:r>
        <w:t xml:space="preserve">If you wish to define a variable to be of type </w:t>
      </w:r>
      <w:r w:rsidRPr="0039541F">
        <w:rPr>
          <w:rFonts w:ascii="Consolas" w:hAnsi="Consolas"/>
          <w:color w:val="215E99" w:themeColor="text2" w:themeTint="BF"/>
          <w:sz w:val="18"/>
        </w:rPr>
        <w:t>Float</w:t>
      </w:r>
      <w:r>
        <w:t xml:space="preserve"> but initialise it with a whole number then add </w:t>
      </w:r>
      <w:r w:rsidRPr="0039541F">
        <w:rPr>
          <w:rFonts w:ascii="Consolas" w:hAnsi="Consolas"/>
          <w:color w:val="215E99" w:themeColor="text2" w:themeTint="BF"/>
          <w:sz w:val="18"/>
        </w:rPr>
        <w:t>.0</w:t>
      </w:r>
      <w:r>
        <w:t xml:space="preserve"> on the end of the whole number, for example:</w:t>
      </w:r>
      <w:ins w:id="757" w:author="BernardUK" w:date="2025-01-05T17:38:00Z">
        <w:r w:rsidR="00574454">
          <w:t xml:space="preserve"> </w:t>
        </w:r>
      </w:ins>
      <w:r w:rsidR="004348F7">
        <w:rPr>
          <w:rFonts w:ascii="Consolas" w:hAnsi="Consolas"/>
          <w:color w:val="215E99" w:themeColor="text2" w:themeTint="BF"/>
          <w:sz w:val="18"/>
        </w:rPr>
        <w:t xml:space="preserve">variable </w:t>
      </w:r>
      <w:r w:rsidRPr="0039541F">
        <w:rPr>
          <w:rFonts w:ascii="Consolas" w:hAnsi="Consolas"/>
          <w:color w:val="215E99" w:themeColor="text2" w:themeTint="BF"/>
          <w:sz w:val="18"/>
        </w:rPr>
        <w:t>a set to 3.0</w:t>
      </w:r>
      <w:r w:rsidRPr="0039541F">
        <w:t>.</w:t>
      </w:r>
      <w:ins w:id="758" w:author="BernardUK" w:date="2025-01-05T17:32:00Z">
        <w:r w:rsidR="00574454">
          <w:t xml:space="preserve"> </w:t>
        </w:r>
      </w:ins>
    </w:p>
    <w:p w14:paraId="4144F3FD"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59" w:name="_Toc170738531"/>
      <w:r>
        <w:br w:type="page"/>
      </w:r>
    </w:p>
    <w:p w14:paraId="0D510309" w14:textId="77777777" w:rsidR="00B31476" w:rsidRDefault="00B31476" w:rsidP="00B31476">
      <w:pPr>
        <w:pStyle w:val="Heading2"/>
      </w:pPr>
      <w:bookmarkStart w:id="760" w:name="_Ref172622570"/>
      <w:bookmarkStart w:id="761" w:name="_Toc187241193"/>
      <w:r>
        <w:lastRenderedPageBreak/>
        <w:t>Boolean</w:t>
      </w:r>
      <w:bookmarkEnd w:id="759"/>
      <w:bookmarkEnd w:id="760"/>
      <w:bookmarkEnd w:id="761"/>
    </w:p>
    <w:p w14:paraId="77EE26BD" w14:textId="77777777" w:rsidR="00B31476" w:rsidRDefault="00B31476" w:rsidP="00B31476">
      <w:r>
        <w:t xml:space="preserve">A </w:t>
      </w:r>
      <w:r w:rsidRPr="00184C06">
        <w:rPr>
          <w:rStyle w:val="codeChar"/>
        </w:rPr>
        <w:t>Boolean</w:t>
      </w:r>
      <w:r>
        <w:t xml:space="preserve"> value is either true or false.</w:t>
      </w:r>
    </w:p>
    <w:p w14:paraId="065122E4" w14:textId="77777777" w:rsidR="00B31476" w:rsidRDefault="00B31476" w:rsidP="00B31476">
      <w:pPr>
        <w:pStyle w:val="Heading3"/>
      </w:pPr>
      <w:bookmarkStart w:id="762" w:name="_Toc170738532"/>
      <w:r>
        <w:t>Type name</w:t>
      </w:r>
      <w:bookmarkEnd w:id="762"/>
    </w:p>
    <w:p w14:paraId="71B42C9D" w14:textId="77777777" w:rsidR="00B31476" w:rsidRDefault="00B31476" w:rsidP="00B31476">
      <w:pPr>
        <w:pStyle w:val="code"/>
      </w:pPr>
      <w:r>
        <w:t>Boolean</w:t>
      </w:r>
    </w:p>
    <w:p w14:paraId="28206E2F" w14:textId="77777777" w:rsidR="00B31476" w:rsidRPr="0039541F" w:rsidRDefault="00B31476" w:rsidP="00B31476">
      <w:pPr>
        <w:pStyle w:val="Heading3"/>
      </w:pPr>
      <w:bookmarkStart w:id="763" w:name="_Toc170738533"/>
      <w:r>
        <w:t>Defining a literal Boolean</w:t>
      </w:r>
      <w:bookmarkEnd w:id="763"/>
    </w:p>
    <w:p w14:paraId="7F2FD152" w14:textId="7CAE3C06" w:rsidR="00B31476" w:rsidRDefault="004348F7" w:rsidP="00B31476">
      <w:r>
        <w:rPr>
          <w:rStyle w:val="codeChar"/>
        </w:rPr>
        <w:t xml:space="preserve">variable </w:t>
      </w:r>
      <w:r w:rsidR="00B31476" w:rsidRPr="00A24B92">
        <w:rPr>
          <w:rStyle w:val="codeChar"/>
        </w:rPr>
        <w:t>a set to true</w:t>
      </w:r>
      <w:r w:rsidR="00B31476">
        <w:t xml:space="preserve"> </w:t>
      </w:r>
    </w:p>
    <w:p w14:paraId="687E253B" w14:textId="77777777" w:rsidR="00B31476" w:rsidRPr="00EA0CD6" w:rsidRDefault="00B31476" w:rsidP="00B31476">
      <w:pPr>
        <w:rPr>
          <w:rStyle w:val="codeChar"/>
          <w:rFonts w:asciiTheme="minorHAnsi" w:hAnsiTheme="minorHAnsi"/>
        </w:rPr>
      </w:pPr>
      <w:r w:rsidRPr="00EA0CD6">
        <w:rPr>
          <w:rStyle w:val="codeChar"/>
        </w:rPr>
        <w:t>true</w:t>
      </w:r>
      <w:r>
        <w:t xml:space="preserve"> and </w:t>
      </w:r>
      <w:r w:rsidRPr="00EA0CD6">
        <w:rPr>
          <w:rStyle w:val="codeChar"/>
        </w:rPr>
        <w:t>false</w:t>
      </w:r>
      <w:r>
        <w:t xml:space="preserve"> must be written lower-case</w:t>
      </w:r>
    </w:p>
    <w:p w14:paraId="4A673EBF" w14:textId="77777777" w:rsidR="00B31476" w:rsidRDefault="00B31476" w:rsidP="00B31476">
      <w:pPr>
        <w:pStyle w:val="Heading3"/>
      </w:pPr>
      <w:bookmarkStart w:id="764" w:name="_Toc170738534"/>
      <w:r>
        <w:t>Default value</w:t>
      </w:r>
      <w:bookmarkEnd w:id="764"/>
    </w:p>
    <w:p w14:paraId="75DEF7F4" w14:textId="77777777" w:rsidR="00B31476" w:rsidRDefault="00B31476" w:rsidP="00B31476">
      <w:pPr>
        <w:pStyle w:val="code"/>
      </w:pPr>
      <w:r>
        <w:t>false</w:t>
      </w:r>
    </w:p>
    <w:p w14:paraId="05DB524A"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765" w:name="_Toc170738535"/>
      <w:r>
        <w:br w:type="page"/>
      </w:r>
    </w:p>
    <w:p w14:paraId="49F0A418" w14:textId="77777777" w:rsidR="00B31476" w:rsidRDefault="00B31476" w:rsidP="00B31476">
      <w:pPr>
        <w:pStyle w:val="Heading2"/>
      </w:pPr>
      <w:bookmarkStart w:id="766" w:name="_Ref172622573"/>
      <w:bookmarkStart w:id="767" w:name="_Toc187241194"/>
      <w:r>
        <w:lastRenderedPageBreak/>
        <w:t>String</w:t>
      </w:r>
      <w:bookmarkEnd w:id="765"/>
      <w:bookmarkEnd w:id="766"/>
      <w:bookmarkEnd w:id="767"/>
    </w:p>
    <w:p w14:paraId="2FD403F0" w14:textId="77777777" w:rsidR="00B31476" w:rsidRDefault="00B31476" w:rsidP="00B31476">
      <w:r>
        <w:t xml:space="preserve">A </w:t>
      </w:r>
      <w:r w:rsidRPr="00184C06">
        <w:rPr>
          <w:rStyle w:val="codeChar"/>
        </w:rPr>
        <w:t>String</w:t>
      </w:r>
      <w:r>
        <w:t xml:space="preserve"> represents ‘text’ – a sequence of zero or more characters.</w:t>
      </w:r>
    </w:p>
    <w:p w14:paraId="73A7D225" w14:textId="77777777" w:rsidR="00B31476" w:rsidRDefault="00B31476" w:rsidP="00B31476">
      <w:pPr>
        <w:pStyle w:val="Heading3"/>
      </w:pPr>
      <w:bookmarkStart w:id="768" w:name="_Toc170738536"/>
      <w:r>
        <w:t>Type name</w:t>
      </w:r>
      <w:bookmarkEnd w:id="768"/>
    </w:p>
    <w:p w14:paraId="0835CBFB" w14:textId="77777777" w:rsidR="00B31476" w:rsidRDefault="00B31476" w:rsidP="00B31476">
      <w:pPr>
        <w:pStyle w:val="code"/>
      </w:pPr>
      <w:r>
        <w:t>String</w:t>
      </w:r>
    </w:p>
    <w:p w14:paraId="12DF1D73" w14:textId="77777777" w:rsidR="00B31476" w:rsidRDefault="00B31476" w:rsidP="00B31476">
      <w:pPr>
        <w:pStyle w:val="Heading3"/>
      </w:pPr>
      <w:bookmarkStart w:id="769" w:name="_Toc170738537"/>
      <w:r>
        <w:t>Defining a literal string value</w:t>
      </w:r>
      <w:bookmarkEnd w:id="769"/>
    </w:p>
    <w:p w14:paraId="14798046" w14:textId="4715316D" w:rsidR="00B31476" w:rsidRDefault="004348F7" w:rsidP="00B31476">
      <w:pPr>
        <w:rPr>
          <w:rStyle w:val="codeChar"/>
        </w:rPr>
      </w:pPr>
      <w:r>
        <w:rPr>
          <w:rStyle w:val="codeChar"/>
        </w:rPr>
        <w:t xml:space="preserve">variable </w:t>
      </w:r>
      <w:r w:rsidR="00B31476" w:rsidRPr="00A24B92">
        <w:rPr>
          <w:rStyle w:val="codeChar"/>
        </w:rPr>
        <w:t xml:space="preserve">a set to </w:t>
      </w:r>
      <w:r w:rsidR="00B31476">
        <w:rPr>
          <w:rStyle w:val="codeChar"/>
        </w:rPr>
        <w:t>"Hello"</w:t>
      </w:r>
    </w:p>
    <w:p w14:paraId="143AB973" w14:textId="77777777" w:rsidR="00B31476" w:rsidRDefault="00B31476" w:rsidP="00B31476">
      <w:r w:rsidRPr="00EA0CD6">
        <w:t xml:space="preserve">String </w:t>
      </w:r>
      <w:proofErr w:type="gramStart"/>
      <w:r w:rsidRPr="00EA0CD6">
        <w:t>are</w:t>
      </w:r>
      <w:proofErr w:type="gramEnd"/>
      <w:r w:rsidRPr="00EA0CD6">
        <w:t xml:space="preserve"> always delineated by double-quote marks</w:t>
      </w:r>
    </w:p>
    <w:p w14:paraId="2BE93736" w14:textId="77777777" w:rsidR="00B31476" w:rsidRDefault="00B31476" w:rsidP="00B31476">
      <w:pPr>
        <w:pStyle w:val="Heading3"/>
      </w:pPr>
      <w:bookmarkStart w:id="770" w:name="_Toc170738538"/>
      <w:r>
        <w:t>Default value</w:t>
      </w:r>
      <w:bookmarkEnd w:id="770"/>
    </w:p>
    <w:p w14:paraId="2CF7E291" w14:textId="77777777" w:rsidR="00B31476" w:rsidRPr="00EA0CD6" w:rsidRDefault="00B31476" w:rsidP="00B31476">
      <w:r w:rsidRPr="00453CF6">
        <w:rPr>
          <w:rStyle w:val="codeChar"/>
        </w:rPr>
        <w:t>""</w:t>
      </w:r>
      <w:r>
        <w:t xml:space="preserve"> – known as ‘empty string’.</w:t>
      </w:r>
    </w:p>
    <w:p w14:paraId="3CBBA73F" w14:textId="77777777" w:rsidR="00B31476" w:rsidRDefault="00B31476" w:rsidP="00B31476">
      <w:pPr>
        <w:pStyle w:val="Heading3"/>
      </w:pPr>
      <w:bookmarkStart w:id="771" w:name="_Toc170738539"/>
      <w:r>
        <w:t>Notes</w:t>
      </w:r>
      <w:bookmarkEnd w:id="771"/>
    </w:p>
    <w:p w14:paraId="060BFC2C" w14:textId="77777777" w:rsidR="00B31476" w:rsidRDefault="00B31476">
      <w:pPr>
        <w:pStyle w:val="ListParagraph"/>
        <w:numPr>
          <w:ilvl w:val="0"/>
          <w:numId w:val="6"/>
        </w:numPr>
      </w:pPr>
      <w:r>
        <w:t xml:space="preserve">As on most programming languages, strings are </w:t>
      </w:r>
      <w:r>
        <w:rPr>
          <w:i/>
          <w:iCs/>
        </w:rPr>
        <w:t>immutable</w:t>
      </w:r>
      <w:r>
        <w:t xml:space="preserve">. When you apply any operation or function with the </w:t>
      </w:r>
      <w:r w:rsidRPr="00453CF6">
        <w:rPr>
          <w:i/>
          <w:iCs/>
        </w:rPr>
        <w:t>intent</w:t>
      </w:r>
      <w:r>
        <w:t xml:space="preserve"> of modifying an existing string, the existing string is never modified. Instead the function or operation will return a </w:t>
      </w:r>
      <w:r>
        <w:rPr>
          <w:i/>
          <w:iCs/>
        </w:rPr>
        <w:t>new</w:t>
      </w:r>
      <w:r>
        <w:t xml:space="preserve"> string that is based on the original, but with the specified differences.</w:t>
      </w:r>
    </w:p>
    <w:p w14:paraId="14D5E720" w14:textId="77777777" w:rsidR="00B31476" w:rsidRDefault="00B31476">
      <w:pPr>
        <w:pStyle w:val="ListParagraph"/>
        <w:numPr>
          <w:ilvl w:val="0"/>
          <w:numId w:val="6"/>
        </w:numPr>
      </w:pPr>
      <w:r>
        <w:t xml:space="preserve">Strings may be appended using the plus operator, for example </w:t>
      </w:r>
      <w:r w:rsidRPr="00453CF6">
        <w:rPr>
          <w:rStyle w:val="codeChar"/>
        </w:rPr>
        <w:t>print</w:t>
      </w:r>
      <w:r>
        <w:t xml:space="preserve"> </w:t>
      </w:r>
      <w:r w:rsidRPr="00453CF6">
        <w:rPr>
          <w:rStyle w:val="codeChar"/>
        </w:rPr>
        <w:t>"Hello</w:t>
      </w:r>
      <w:r>
        <w:rPr>
          <w:rStyle w:val="codeChar"/>
        </w:rPr>
        <w:t>" + " " + "</w:t>
      </w:r>
      <w:r w:rsidRPr="00453CF6">
        <w:rPr>
          <w:rStyle w:val="codeChar"/>
        </w:rPr>
        <w:t>World"</w:t>
      </w:r>
      <w:r w:rsidRPr="00453CF6">
        <w:t>.</w:t>
      </w:r>
    </w:p>
    <w:p w14:paraId="6D106082" w14:textId="07F7D685" w:rsidR="00B31476" w:rsidRDefault="00B31476">
      <w:pPr>
        <w:pStyle w:val="ListParagraph"/>
        <w:numPr>
          <w:ilvl w:val="0"/>
          <w:numId w:val="6"/>
        </w:numPr>
      </w:pPr>
      <w:r>
        <w:t xml:space="preserve">A newline may be inserted within a string as </w:t>
      </w:r>
      <w:r w:rsidRPr="00453CF6">
        <w:rPr>
          <w:rStyle w:val="codeChar"/>
        </w:rPr>
        <w:t>\n</w:t>
      </w:r>
      <w:r>
        <w:t>, for example:</w:t>
      </w:r>
      <w:ins w:id="772" w:author="BernardUK" w:date="2025-01-05T17:32:00Z">
        <w:r w:rsidR="00574454">
          <w:t xml:space="preserve"> </w:t>
        </w:r>
      </w:ins>
      <w:r w:rsidRPr="00453CF6">
        <w:rPr>
          <w:rStyle w:val="codeChar"/>
        </w:rPr>
        <w:t>print "Hello\</w:t>
      </w:r>
      <w:proofErr w:type="spellStart"/>
      <w:r w:rsidRPr="00453CF6">
        <w:rPr>
          <w:rStyle w:val="codeChar"/>
        </w:rPr>
        <w:t>nWorld</w:t>
      </w:r>
      <w:proofErr w:type="spellEnd"/>
      <w:r w:rsidRPr="00453CF6">
        <w:rPr>
          <w:rStyle w:val="codeChar"/>
        </w:rPr>
        <w:t>"</w:t>
      </w:r>
      <w:r w:rsidRPr="00453CF6">
        <w:t>.</w:t>
      </w:r>
      <w:r>
        <w:t xml:space="preserve"> </w:t>
      </w:r>
    </w:p>
    <w:p w14:paraId="285349AC" w14:textId="77777777" w:rsidR="00B31476" w:rsidRDefault="00B31476">
      <w:pPr>
        <w:pStyle w:val="ListParagraph"/>
        <w:numPr>
          <w:ilvl w:val="0"/>
          <w:numId w:val="6"/>
        </w:numPr>
      </w:pPr>
      <w:r>
        <w:t xml:space="preserve">You may insert single-quote marks – </w:t>
      </w:r>
      <w:r w:rsidRPr="00453CF6">
        <w:rPr>
          <w:rStyle w:val="codeChar"/>
        </w:rPr>
        <w:t>'</w:t>
      </w:r>
      <w:r>
        <w:t xml:space="preserve"> – within a string. </w:t>
      </w:r>
    </w:p>
    <w:p w14:paraId="6A6AE182" w14:textId="12922E6A" w:rsidR="00C3249D" w:rsidRDefault="00C3249D" w:rsidP="00C3249D">
      <w:pPr>
        <w:pStyle w:val="Heading3"/>
      </w:pPr>
      <w:bookmarkStart w:id="773" w:name="_Ref181195935"/>
      <w:r>
        <w:t>Interpolated string</w:t>
      </w:r>
      <w:bookmarkEnd w:id="773"/>
    </w:p>
    <w:p w14:paraId="4C87AF0B" w14:textId="3792870D" w:rsidR="00C3249D" w:rsidRPr="00F24270" w:rsidRDefault="00C3249D">
      <w:pPr>
        <w:pStyle w:val="ListParagraph"/>
        <w:numPr>
          <w:ilvl w:val="0"/>
          <w:numId w:val="6"/>
        </w:numPr>
        <w:rPr>
          <w:rStyle w:val="codeChar"/>
        </w:rPr>
      </w:pPr>
      <w:r>
        <w:t>Elan strings are automatically interpolated: you may insert the values of variables, or simple expressions within a string, by enclosing them in curly</w:t>
      </w:r>
      <w:ins w:id="774" w:author="BernardUK" w:date="2025-01-05T20:38:00Z">
        <w:r w:rsidR="00E3411D">
          <w:t xml:space="preserve"> </w:t>
        </w:r>
      </w:ins>
      <w:del w:id="775" w:author="BernardUK" w:date="2025-01-05T20:38:00Z">
        <w:r w:rsidDel="00E3411D">
          <w:delText>-</w:delText>
        </w:r>
      </w:del>
      <w:r>
        <w:t xml:space="preserve">braces. For example (assuming that the variables </w:t>
      </w:r>
      <w:r>
        <w:rPr>
          <w:rStyle w:val="codeChar"/>
        </w:rPr>
        <w:t>a</w:t>
      </w:r>
      <w:r>
        <w:t xml:space="preserve"> and </w:t>
      </w:r>
      <w:r w:rsidRPr="00F24270">
        <w:rPr>
          <w:rStyle w:val="codeChar"/>
        </w:rPr>
        <w:t>b</w:t>
      </w:r>
      <w:r>
        <w:t xml:space="preserve"> are already defined as integers</w:t>
      </w:r>
      <w:proofErr w:type="gramStart"/>
      <w:r>
        <w:t>) :</w:t>
      </w:r>
      <w:proofErr w:type="gramEnd"/>
      <w:r>
        <w:br/>
        <w:t xml:space="preserve"> </w:t>
      </w:r>
      <w:r w:rsidRPr="00F24270">
        <w:rPr>
          <w:rStyle w:val="codeChar"/>
        </w:rPr>
        <w:t>print "{a} times {b} equals {a*b}.</w:t>
      </w:r>
      <w:ins w:id="776" w:author="BernardUK" w:date="2025-01-05T17:20:00Z">
        <w:r w:rsidR="00574454">
          <w:t>"</w:t>
        </w:r>
      </w:ins>
      <w:del w:id="777" w:author="BernardUK" w:date="2025-01-05T17:20:00Z">
        <w:r w:rsidRPr="00F24270" w:rsidDel="00574454">
          <w:rPr>
            <w:rStyle w:val="codeChar"/>
          </w:rPr>
          <w:delText>”</w:delText>
        </w:r>
      </w:del>
    </w:p>
    <w:p w14:paraId="0C5322CC" w14:textId="45035431" w:rsidR="00C3249D" w:rsidRPr="005F1F8F" w:rsidRDefault="00C3249D">
      <w:pPr>
        <w:pStyle w:val="ListParagraph"/>
        <w:numPr>
          <w:ilvl w:val="0"/>
          <w:numId w:val="6"/>
        </w:numPr>
        <w:rPr>
          <w:rStyle w:val="codeChar"/>
          <w:rFonts w:asciiTheme="minorHAnsi" w:hAnsiTheme="minorHAnsi"/>
          <w:b w:val="0"/>
          <w:color w:val="auto"/>
          <w:sz w:val="22"/>
        </w:rPr>
      </w:pPr>
      <w:r w:rsidRPr="00F24270">
        <w:t xml:space="preserve">It is not </w:t>
      </w:r>
      <w:r w:rsidRPr="005F1F8F">
        <w:rPr>
          <w:i/>
          <w:iCs/>
        </w:rPr>
        <w:t>currently</w:t>
      </w:r>
      <w:r w:rsidRPr="00F24270">
        <w:t xml:space="preserve"> possible to include </w:t>
      </w:r>
      <w:r w:rsidRPr="00180295">
        <w:rPr>
          <w:rStyle w:val="codeChar"/>
        </w:rPr>
        <w:t>"</w:t>
      </w:r>
      <w:r>
        <w:t>,</w:t>
      </w:r>
      <w:r w:rsidRPr="00180295">
        <w:rPr>
          <w:rStyle w:val="codeChar"/>
        </w:rPr>
        <w:t xml:space="preserve"> {</w:t>
      </w:r>
      <w:r>
        <w:t xml:space="preserve">, </w:t>
      </w:r>
      <w:proofErr w:type="gramStart"/>
      <w:r>
        <w:t>or</w:t>
      </w:r>
      <w:r>
        <w:rPr>
          <w:rStyle w:val="codeChar"/>
        </w:rPr>
        <w:t xml:space="preserve"> </w:t>
      </w:r>
      <w:r w:rsidRPr="00180295">
        <w:rPr>
          <w:rStyle w:val="codeChar"/>
        </w:rPr>
        <w:t>}</w:t>
      </w:r>
      <w:proofErr w:type="gramEnd"/>
      <w:ins w:id="778" w:author="BernardUK" w:date="2025-01-05T17:32:00Z">
        <w:r w:rsidR="00574454">
          <w:t xml:space="preserve"> </w:t>
        </w:r>
      </w:ins>
      <w:r w:rsidRPr="005F1F8F">
        <w:rPr>
          <w:i/>
          <w:iCs/>
        </w:rPr>
        <w:t>directly</w:t>
      </w:r>
      <w:r>
        <w:t xml:space="preserve"> within a literal string. However they can be inserted into a string by creating the character from the Unicode, for example:</w:t>
      </w:r>
      <w:r>
        <w:br/>
      </w:r>
      <w:r w:rsidRPr="00180295">
        <w:rPr>
          <w:rStyle w:val="codeChar"/>
        </w:rPr>
        <w:t xml:space="preserve">print "This is a double quote mark: " + </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sidRPr="00180295">
        <w:rPr>
          <w:rStyle w:val="codeChar"/>
        </w:rPr>
        <w:t>(</w:t>
      </w:r>
      <w:proofErr w:type="gramEnd"/>
      <w:r w:rsidRPr="00180295">
        <w:rPr>
          <w:rStyle w:val="codeChar"/>
        </w:rPr>
        <w:t>34)</w:t>
      </w:r>
    </w:p>
    <w:p w14:paraId="6C6AB1DD" w14:textId="0B53CD9A" w:rsidR="00C3249D" w:rsidRDefault="00C3249D" w:rsidP="00C3249D">
      <w:pPr>
        <w:pStyle w:val="ListParagraph"/>
      </w:pPr>
      <w:r>
        <w:t xml:space="preserve">Or even by inserting the </w:t>
      </w:r>
      <w:proofErr w:type="spellStart"/>
      <w:r>
        <w:t>unicode</w:t>
      </w:r>
      <w:proofErr w:type="spellEnd"/>
      <w:r>
        <w:t xml:space="preserve"> within curly</w:t>
      </w:r>
      <w:ins w:id="779" w:author="BernardUK" w:date="2025-01-05T20:38:00Z">
        <w:r w:rsidR="00E3411D">
          <w:t xml:space="preserve"> </w:t>
        </w:r>
      </w:ins>
      <w:del w:id="780" w:author="BernardUK" w:date="2025-01-05T20:38:00Z">
        <w:r w:rsidDel="00E3411D">
          <w:delText>-</w:delText>
        </w:r>
      </w:del>
      <w:r>
        <w:t>braces:</w:t>
      </w:r>
    </w:p>
    <w:p w14:paraId="54366F9C" w14:textId="4458FEF2" w:rsidR="00C3249D" w:rsidRDefault="00C3249D" w:rsidP="00C3249D">
      <w:pPr>
        <w:pStyle w:val="ListParagraph"/>
        <w:rPr>
          <w:rStyle w:val="codeChar"/>
        </w:rPr>
      </w:pPr>
      <w:r w:rsidRPr="00180295">
        <w:rPr>
          <w:rStyle w:val="codeChar"/>
        </w:rPr>
        <w:t>print "</w:t>
      </w:r>
      <w:r>
        <w:rPr>
          <w:rStyle w:val="codeChar"/>
        </w:rPr>
        <w:t>{</w:t>
      </w:r>
      <w:proofErr w:type="spellStart"/>
      <w:proofErr w:type="gramStart"/>
      <w:r>
        <w:rPr>
          <w:rFonts w:ascii="Consolas" w:hAnsi="Consolas"/>
          <w:b/>
          <w:color w:val="215E99" w:themeColor="text2" w:themeTint="BF"/>
          <w:sz w:val="20"/>
        </w:rPr>
        <w:t>u</w:t>
      </w:r>
      <w:r w:rsidRPr="005F1F8F">
        <w:rPr>
          <w:rFonts w:ascii="Consolas" w:hAnsi="Consolas"/>
          <w:b/>
          <w:color w:val="215E99" w:themeColor="text2" w:themeTint="BF"/>
          <w:sz w:val="20"/>
        </w:rPr>
        <w:t>nicode</w:t>
      </w:r>
      <w:proofErr w:type="spellEnd"/>
      <w:r>
        <w:rPr>
          <w:rStyle w:val="codeChar"/>
        </w:rPr>
        <w:t>(</w:t>
      </w:r>
      <w:proofErr w:type="gramEnd"/>
      <w:r>
        <w:rPr>
          <w:rStyle w:val="codeChar"/>
        </w:rPr>
        <w:t>123)} and {</w:t>
      </w:r>
      <w:proofErr w:type="spellStart"/>
      <w:r>
        <w:rPr>
          <w:rFonts w:ascii="Consolas" w:hAnsi="Consolas"/>
          <w:b/>
          <w:color w:val="215E99" w:themeColor="text2" w:themeTint="BF"/>
          <w:sz w:val="20"/>
        </w:rPr>
        <w:t>un</w:t>
      </w:r>
      <w:r w:rsidRPr="005F1F8F">
        <w:rPr>
          <w:rFonts w:ascii="Consolas" w:hAnsi="Consolas"/>
          <w:b/>
          <w:color w:val="215E99" w:themeColor="text2" w:themeTint="BF"/>
          <w:sz w:val="20"/>
        </w:rPr>
        <w:t>icode</w:t>
      </w:r>
      <w:proofErr w:type="spellEnd"/>
      <w:r>
        <w:rPr>
          <w:rStyle w:val="codeChar"/>
        </w:rPr>
        <w:t>(125)}"</w:t>
      </w:r>
    </w:p>
    <w:p w14:paraId="396A3712" w14:textId="4E7067FA" w:rsidR="00435521" w:rsidRDefault="00435521" w:rsidP="00435521">
      <w:pPr>
        <w:pStyle w:val="Heading3"/>
        <w:rPr>
          <w:rFonts w:eastAsia="Times New Roman"/>
          <w:lang w:eastAsia="en-GB"/>
        </w:rPr>
      </w:pPr>
      <w:bookmarkStart w:id="781" w:name="_Toc170738578"/>
      <w:bookmarkStart w:id="782" w:name="_Ref181720174"/>
      <w:bookmarkStart w:id="783" w:name="_Ref186898420"/>
      <w:bookmarkStart w:id="784" w:name="_Ref186898474"/>
      <w:bookmarkStart w:id="785" w:name="_Ref186898479"/>
      <w:r>
        <w:rPr>
          <w:rFonts w:eastAsia="Times New Roman"/>
          <w:lang w:eastAsia="en-GB"/>
        </w:rPr>
        <w:t>Dot methods on a String</w:t>
      </w:r>
      <w:bookmarkEnd w:id="781"/>
      <w:bookmarkEnd w:id="782"/>
      <w:bookmarkEnd w:id="783"/>
      <w:bookmarkEnd w:id="784"/>
      <w:bookmarkEnd w:id="785"/>
    </w:p>
    <w:p w14:paraId="3ACF8761" w14:textId="573EF707" w:rsidR="00435521" w:rsidRPr="00C526FE" w:rsidRDefault="00435521" w:rsidP="00435521">
      <w:pPr>
        <w:rPr>
          <w:lang w:eastAsia="en-GB"/>
        </w:rPr>
      </w:pPr>
      <w:r>
        <w:rPr>
          <w:lang w:eastAsia="en-GB"/>
        </w:rPr>
        <w:t>Note: There is no ‘substring’ method in Elan, because you can use to index range get a substring e.g.</w:t>
      </w:r>
      <w:ins w:id="786" w:author="BernardUK" w:date="2025-01-05T17:32:00Z">
        <w:r w:rsidR="00574454">
          <w:rPr>
            <w:lang w:eastAsia="en-GB"/>
          </w:rPr>
          <w:t xml:space="preserve"> </w:t>
        </w:r>
      </w:ins>
      <w:proofErr w:type="gramStart"/>
      <w:r w:rsidRPr="00C526FE">
        <w:rPr>
          <w:rStyle w:val="codeChar"/>
        </w:rPr>
        <w:t>s[</w:t>
      </w:r>
      <w:proofErr w:type="gramEnd"/>
      <w:r w:rsidRPr="00C526FE">
        <w:rPr>
          <w:rStyle w:val="codeChar"/>
        </w:rPr>
        <w:t>3..7</w:t>
      </w:r>
      <w:r>
        <w:rPr>
          <w:rStyle w:val="codeChar"/>
        </w:rPr>
        <w:t>]</w:t>
      </w:r>
      <w:r w:rsidRPr="00C526FE">
        <w:rPr>
          <w:b/>
          <w:lang w:eastAsia="en-GB"/>
        </w:rPr>
        <w:t xml:space="preserve"> </w:t>
      </w:r>
      <w:r>
        <w:rPr>
          <w:b/>
          <w:lang w:eastAsia="en-GB"/>
        </w:rPr>
        <w:t xml:space="preserve">. </w:t>
      </w:r>
      <w:r w:rsidRPr="00C526FE">
        <w:rPr>
          <w:bCs/>
          <w:lang w:eastAsia="en-GB"/>
        </w:rPr>
        <w:t>See</w:t>
      </w:r>
      <w:r w:rsidRPr="00C526FE">
        <w:rPr>
          <w:rStyle w:val="Link"/>
        </w:rPr>
        <w:t xml:space="preserve"> </w:t>
      </w:r>
      <w:r w:rsidRPr="00C526FE">
        <w:rPr>
          <w:rStyle w:val="Link"/>
        </w:rPr>
        <w:fldChar w:fldCharType="begin"/>
      </w:r>
      <w:r w:rsidRPr="00C526FE">
        <w:rPr>
          <w:rStyle w:val="Link"/>
        </w:rPr>
        <w:instrText xml:space="preserve"> REF _Ref181182664 \h </w:instrText>
      </w:r>
      <w:r>
        <w:rPr>
          <w:rStyle w:val="Link"/>
        </w:rPr>
        <w:instrText xml:space="preserve"> \* MERGEFORMAT </w:instrText>
      </w:r>
      <w:r w:rsidRPr="00C526FE">
        <w:rPr>
          <w:rStyle w:val="Link"/>
        </w:rPr>
      </w:r>
      <w:r w:rsidRPr="00C526FE">
        <w:rPr>
          <w:rStyle w:val="Link"/>
        </w:rPr>
        <w:fldChar w:fldCharType="separate"/>
      </w:r>
      <w:r w:rsidRPr="00FA56BB">
        <w:rPr>
          <w:rStyle w:val="Link"/>
        </w:rPr>
        <w:t>Indexed Value</w:t>
      </w:r>
      <w:r w:rsidRPr="00C526FE">
        <w:rPr>
          <w:rStyle w:val="Link"/>
        </w:rPr>
        <w:fldChar w:fldCharType="end"/>
      </w:r>
      <w:r w:rsidRPr="00A272C2">
        <w:rPr>
          <w:bCs/>
          <w:lang w:eastAsia="en-GB"/>
        </w:rPr>
        <w:t>.</w:t>
      </w:r>
    </w:p>
    <w:p w14:paraId="468965E9" w14:textId="2878083F" w:rsidR="00435521" w:rsidRDefault="00435521" w:rsidP="00435521">
      <w:pPr>
        <w:pStyle w:val="codeBlock"/>
      </w:pPr>
      <w:proofErr w:type="spellStart"/>
      <w:proofErr w:type="gramStart"/>
      <w:r>
        <w:t>upper</w:t>
      </w:r>
      <w:r w:rsidR="00064D61">
        <w:t>Case</w:t>
      </w:r>
      <w:proofErr w:type="spellEnd"/>
      <w:r>
        <w:t>(</w:t>
      </w:r>
      <w:proofErr w:type="gramEnd"/>
      <w:r w:rsidR="00BA06F8">
        <w:t>) returns</w:t>
      </w:r>
      <w:r>
        <w:t xml:space="preserve"> String </w:t>
      </w:r>
    </w:p>
    <w:p w14:paraId="20177509" w14:textId="77777777" w:rsidR="00435521" w:rsidRDefault="00435521" w:rsidP="00435521">
      <w:r>
        <w:t>Returns a new string based on the input with all alpha-characters in upper-case.</w:t>
      </w:r>
    </w:p>
    <w:p w14:paraId="3EF1A87F" w14:textId="627C9870" w:rsidR="00435521" w:rsidRDefault="00435521" w:rsidP="00435521">
      <w:pPr>
        <w:pStyle w:val="codeBlock"/>
      </w:pPr>
      <w:proofErr w:type="spellStart"/>
      <w:proofErr w:type="gramStart"/>
      <w:r>
        <w:t>lower</w:t>
      </w:r>
      <w:r w:rsidR="00064D61">
        <w:t>Case</w:t>
      </w:r>
      <w:proofErr w:type="spellEnd"/>
      <w:r>
        <w:t>(</w:t>
      </w:r>
      <w:proofErr w:type="gramEnd"/>
      <w:r w:rsidR="00BA06F8">
        <w:t>) returns</w:t>
      </w:r>
      <w:r>
        <w:t xml:space="preserve"> String </w:t>
      </w:r>
    </w:p>
    <w:p w14:paraId="57D9DBE3" w14:textId="77777777" w:rsidR="00435521" w:rsidRDefault="00435521" w:rsidP="00435521">
      <w:r>
        <w:t>Returns a new string based on the input with all alpha-characters in upper-case.</w:t>
      </w:r>
    </w:p>
    <w:p w14:paraId="5BD585CE" w14:textId="4FB2CD49" w:rsidR="00435521" w:rsidRDefault="00435521" w:rsidP="00435521">
      <w:pPr>
        <w:pStyle w:val="codeBlock"/>
      </w:pPr>
      <w:proofErr w:type="gramStart"/>
      <w:r>
        <w:lastRenderedPageBreak/>
        <w:t>contains(</w:t>
      </w:r>
      <w:proofErr w:type="spellStart"/>
      <w:proofErr w:type="gramEnd"/>
      <w:r>
        <w:t>partString</w:t>
      </w:r>
      <w:proofErr w:type="spellEnd"/>
      <w:r>
        <w:t xml:space="preserve"> as String</w:t>
      </w:r>
      <w:r w:rsidR="00BA06F8">
        <w:t>) returns</w:t>
      </w:r>
      <w:r>
        <w:t xml:space="preserve"> Boolean</w:t>
      </w:r>
    </w:p>
    <w:p w14:paraId="297B10B8" w14:textId="77777777" w:rsidR="00435521" w:rsidRDefault="00435521" w:rsidP="00435521">
      <w:pPr>
        <w:rPr>
          <w:lang w:eastAsia="en-GB"/>
        </w:rPr>
      </w:pPr>
      <w:r>
        <w:rPr>
          <w:lang w:eastAsia="en-GB"/>
        </w:rPr>
        <w:t xml:space="preserve">Takes a single parameter of type </w:t>
      </w:r>
      <w:proofErr w:type="gramStart"/>
      <w:r w:rsidRPr="00605A85">
        <w:rPr>
          <w:rStyle w:val="codeChar"/>
        </w:rPr>
        <w:t>String</w:t>
      </w:r>
      <w:r>
        <w:rPr>
          <w:lang w:eastAsia="en-GB"/>
        </w:rPr>
        <w:t>, and</w:t>
      </w:r>
      <w:proofErr w:type="gramEnd"/>
      <w:r>
        <w:rPr>
          <w:lang w:eastAsia="en-GB"/>
        </w:rPr>
        <w:t xml:space="preserve"> returns a Boolean value indicating whether or not that argument string is contained within the string on which contained was called. Usage:</w:t>
      </w:r>
    </w:p>
    <w:p w14:paraId="713D375C" w14:textId="4BA7DBB3" w:rsidR="00435521" w:rsidRDefault="004348F7" w:rsidP="00435521">
      <w:pPr>
        <w:pStyle w:val="codeBlock"/>
      </w:pPr>
      <w:r>
        <w:t xml:space="preserve">variable </w:t>
      </w:r>
      <w:r w:rsidR="00435521">
        <w:t>a set to "Hello World!"</w:t>
      </w:r>
      <w:r w:rsidR="00435521">
        <w:br/>
        <w:t xml:space="preserve">print </w:t>
      </w:r>
      <w:proofErr w:type="spellStart"/>
      <w:proofErr w:type="gramStart"/>
      <w:r w:rsidR="00435521">
        <w:t>a.contains</w:t>
      </w:r>
      <w:proofErr w:type="spellEnd"/>
      <w:proofErr w:type="gramEnd"/>
      <w:r w:rsidR="00435521">
        <w:t>("</w:t>
      </w:r>
      <w:proofErr w:type="spellStart"/>
      <w:r w:rsidR="00435521">
        <w:t>ello</w:t>
      </w:r>
      <w:proofErr w:type="spellEnd"/>
      <w:r w:rsidR="00435521">
        <w:t>")</w:t>
      </w:r>
    </w:p>
    <w:p w14:paraId="5481C06D" w14:textId="77777777" w:rsidR="00435521" w:rsidRDefault="00435521" w:rsidP="00435521">
      <w:pPr>
        <w:pStyle w:val="codeBlock"/>
      </w:pPr>
      <w:r>
        <w:rPr>
          <w:rFonts w:asciiTheme="minorHAnsi" w:eastAsiaTheme="minorHAnsi" w:hAnsiTheme="minorHAnsi" w:cstheme="minorBidi"/>
          <w:b w:val="0"/>
          <w:color w:val="auto"/>
          <w:kern w:val="2"/>
          <w:sz w:val="22"/>
          <w:szCs w:val="22"/>
          <w14:ligatures w14:val="standardContextual"/>
        </w:rPr>
        <w:br/>
        <w:t>prints</w:t>
      </w:r>
      <w:r>
        <w:t xml:space="preserve"> true </w:t>
      </w:r>
    </w:p>
    <w:p w14:paraId="10C0071E" w14:textId="77777777" w:rsidR="00435521" w:rsidRPr="00605A85" w:rsidRDefault="00435521" w:rsidP="00435521">
      <w:pPr>
        <w:pStyle w:val="codeBlock"/>
      </w:pPr>
    </w:p>
    <w:p w14:paraId="31DDC47E" w14:textId="01225176" w:rsidR="00435521" w:rsidRDefault="00435521" w:rsidP="00435521">
      <w:pPr>
        <w:pStyle w:val="codeBlock"/>
      </w:pPr>
      <w:proofErr w:type="gramStart"/>
      <w:r>
        <w:t>replace(</w:t>
      </w:r>
      <w:proofErr w:type="gramEnd"/>
      <w:r>
        <w:t>match as String, replacement as String</w:t>
      </w:r>
      <w:r w:rsidR="00BA06F8">
        <w:t>) returns</w:t>
      </w:r>
      <w:r>
        <w:t xml:space="preserve"> String</w:t>
      </w:r>
    </w:p>
    <w:p w14:paraId="23C7F143" w14:textId="77777777" w:rsidR="00435521" w:rsidRDefault="00435521" w:rsidP="00435521">
      <w:r>
        <w:t xml:space="preserve">Returns a new string where all occurrence of the </w:t>
      </w:r>
      <w:r w:rsidRPr="00B66DCF">
        <w:rPr>
          <w:rStyle w:val="codeChar"/>
        </w:rPr>
        <w:t>match</w:t>
      </w:r>
      <w:r>
        <w:t xml:space="preserve"> string </w:t>
      </w:r>
      <w:proofErr w:type="gramStart"/>
      <w:r>
        <w:t>are</w:t>
      </w:r>
      <w:proofErr w:type="gramEnd"/>
      <w:r>
        <w:t xml:space="preserve"> replaced with the </w:t>
      </w:r>
      <w:r w:rsidRPr="00B66DCF">
        <w:rPr>
          <w:rStyle w:val="codeChar"/>
        </w:rPr>
        <w:t>replacement</w:t>
      </w:r>
      <w:r>
        <w:t xml:space="preserve"> string. </w:t>
      </w:r>
    </w:p>
    <w:p w14:paraId="487F68DD" w14:textId="77777777" w:rsidR="00435521" w:rsidRDefault="00435521" w:rsidP="00435521">
      <w:pPr>
        <w:pStyle w:val="codeBlock"/>
      </w:pPr>
    </w:p>
    <w:p w14:paraId="5AE6B1BD" w14:textId="1F548151" w:rsidR="00435521" w:rsidRDefault="00435521" w:rsidP="00435521">
      <w:pPr>
        <w:pStyle w:val="codeBlock"/>
      </w:pPr>
      <w:proofErr w:type="gramStart"/>
      <w:r w:rsidRPr="00652EC8">
        <w:t>trim</w:t>
      </w:r>
      <w:r>
        <w:t>(</w:t>
      </w:r>
      <w:proofErr w:type="gramEnd"/>
      <w:r w:rsidR="00BA06F8">
        <w:t>) returns</w:t>
      </w:r>
      <w:r>
        <w:t xml:space="preserve"> String</w:t>
      </w:r>
    </w:p>
    <w:p w14:paraId="5F3D7620" w14:textId="77777777" w:rsidR="00435521" w:rsidRPr="00652EC8" w:rsidRDefault="00435521" w:rsidP="00435521">
      <w:pPr>
        <w:rPr>
          <w:color w:val="000000"/>
          <w:lang w:eastAsia="en-GB"/>
        </w:rPr>
      </w:pPr>
      <w:r>
        <w:rPr>
          <w:lang w:eastAsia="en-GB"/>
        </w:rPr>
        <w:t>returns a new string based on the string on which the method is called, but with any leading or trailing spaces removed.</w:t>
      </w:r>
    </w:p>
    <w:p w14:paraId="53E99AFE" w14:textId="633F9098" w:rsidR="00435521" w:rsidRDefault="00435521" w:rsidP="00435521">
      <w:pPr>
        <w:pStyle w:val="codeBlock"/>
      </w:pPr>
      <w:proofErr w:type="spellStart"/>
      <w:proofErr w:type="gramStart"/>
      <w:r w:rsidRPr="00652EC8">
        <w:rPr>
          <w:sz w:val="21"/>
        </w:rPr>
        <w:t>indexOf</w:t>
      </w:r>
      <w:proofErr w:type="spellEnd"/>
      <w:r>
        <w:rPr>
          <w:sz w:val="21"/>
        </w:rPr>
        <w:t>(</w:t>
      </w:r>
      <w:proofErr w:type="spellStart"/>
      <w:proofErr w:type="gramEnd"/>
      <w:r>
        <w:t>partString</w:t>
      </w:r>
      <w:proofErr w:type="spellEnd"/>
      <w:r>
        <w:t xml:space="preserve"> as String</w:t>
      </w:r>
      <w:r w:rsidR="00BA06F8">
        <w:t>) returns</w:t>
      </w:r>
      <w:r>
        <w:t xml:space="preserve"> Int</w:t>
      </w:r>
    </w:p>
    <w:p w14:paraId="43EBD54B" w14:textId="77777777" w:rsidR="00435521" w:rsidRPr="000E2340" w:rsidRDefault="00435521" w:rsidP="00435521">
      <w:pPr>
        <w:pStyle w:val="codeBlock"/>
      </w:pPr>
    </w:p>
    <w:p w14:paraId="496281FA" w14:textId="77777777" w:rsidR="00435521" w:rsidRPr="00652EC8" w:rsidRDefault="00435521" w:rsidP="00435521">
      <w:pPr>
        <w:rPr>
          <w:lang w:eastAsia="en-GB"/>
        </w:rPr>
      </w:pPr>
      <w:r>
        <w:rPr>
          <w:lang w:eastAsia="en-GB"/>
        </w:rPr>
        <w:t xml:space="preserve">The following methods are used for comparing strings alphabetically – for example in a </w:t>
      </w:r>
      <w:proofErr w:type="gramStart"/>
      <w:r>
        <w:rPr>
          <w:lang w:eastAsia="en-GB"/>
        </w:rPr>
        <w:t>sort</w:t>
      </w:r>
      <w:proofErr w:type="gramEnd"/>
      <w:r>
        <w:rPr>
          <w:lang w:eastAsia="en-GB"/>
        </w:rPr>
        <w:t xml:space="preserve"> routine.</w:t>
      </w:r>
    </w:p>
    <w:p w14:paraId="63212497" w14:textId="0ECC03CF" w:rsidR="00435521" w:rsidRPr="00652EC8" w:rsidRDefault="00435521" w:rsidP="00435521">
      <w:pPr>
        <w:pStyle w:val="codeBlock"/>
        <w:rPr>
          <w:color w:val="000000"/>
        </w:rPr>
      </w:pPr>
      <w:proofErr w:type="spellStart"/>
      <w:proofErr w:type="gramStart"/>
      <w:r w:rsidRPr="00652EC8">
        <w:t>isBefore</w:t>
      </w:r>
      <w:proofErr w:type="spellEnd"/>
      <w:r>
        <w:t>(</w:t>
      </w:r>
      <w:proofErr w:type="spellStart"/>
      <w:proofErr w:type="gramEnd"/>
      <w:r>
        <w:t>otherString</w:t>
      </w:r>
      <w:proofErr w:type="spellEnd"/>
      <w:r>
        <w:t xml:space="preserve"> as String</w:t>
      </w:r>
      <w:r w:rsidR="00BA06F8">
        <w:t>) returns</w:t>
      </w:r>
      <w:r>
        <w:t xml:space="preserve"> Boolean</w:t>
      </w:r>
    </w:p>
    <w:p w14:paraId="0985ADB8" w14:textId="7028783E" w:rsidR="00435521" w:rsidRPr="00652EC8" w:rsidRDefault="00435521" w:rsidP="00435521">
      <w:pPr>
        <w:pStyle w:val="codeBlock"/>
        <w:rPr>
          <w:color w:val="000000"/>
        </w:rPr>
      </w:pPr>
      <w:proofErr w:type="spellStart"/>
      <w:proofErr w:type="gramStart"/>
      <w:r w:rsidRPr="00652EC8">
        <w:t>isAfter</w:t>
      </w:r>
      <w:proofErr w:type="spellEnd"/>
      <w:r>
        <w:t>(</w:t>
      </w:r>
      <w:proofErr w:type="spellStart"/>
      <w:proofErr w:type="gramEnd"/>
      <w:r>
        <w:t>otherString</w:t>
      </w:r>
      <w:proofErr w:type="spellEnd"/>
      <w:r>
        <w:t xml:space="preserve"> as String</w:t>
      </w:r>
      <w:r w:rsidR="00BA06F8">
        <w:t>) returns</w:t>
      </w:r>
      <w:r>
        <w:t xml:space="preserve"> Boolean</w:t>
      </w:r>
    </w:p>
    <w:p w14:paraId="68661ECB" w14:textId="37292783" w:rsidR="00435521" w:rsidRPr="00652EC8" w:rsidRDefault="00435521" w:rsidP="00435521">
      <w:pPr>
        <w:pStyle w:val="codeBlock"/>
        <w:rPr>
          <w:color w:val="000000"/>
        </w:rPr>
      </w:pPr>
      <w:proofErr w:type="spellStart"/>
      <w:proofErr w:type="gramStart"/>
      <w:r w:rsidRPr="00652EC8">
        <w:t>isBeforeOrSameAs</w:t>
      </w:r>
      <w:proofErr w:type="spellEnd"/>
      <w:r>
        <w:t>(</w:t>
      </w:r>
      <w:proofErr w:type="spellStart"/>
      <w:proofErr w:type="gramEnd"/>
      <w:r>
        <w:t>otherString</w:t>
      </w:r>
      <w:proofErr w:type="spellEnd"/>
      <w:r>
        <w:t xml:space="preserve"> as String</w:t>
      </w:r>
      <w:r w:rsidR="00BA06F8">
        <w:t>) returns</w:t>
      </w:r>
      <w:r>
        <w:t xml:space="preserve"> Boolean</w:t>
      </w:r>
    </w:p>
    <w:p w14:paraId="30B83F5E" w14:textId="0FE816EC" w:rsidR="00435521" w:rsidRDefault="00435521" w:rsidP="00435521">
      <w:pPr>
        <w:pStyle w:val="codeBlock"/>
      </w:pPr>
      <w:proofErr w:type="spellStart"/>
      <w:proofErr w:type="gramStart"/>
      <w:r w:rsidRPr="00652EC8">
        <w:t>isAfterOrSameAs</w:t>
      </w:r>
      <w:proofErr w:type="spellEnd"/>
      <w:r>
        <w:t>(</w:t>
      </w:r>
      <w:proofErr w:type="spellStart"/>
      <w:proofErr w:type="gramEnd"/>
      <w:r>
        <w:t>otherString</w:t>
      </w:r>
      <w:proofErr w:type="spellEnd"/>
      <w:r>
        <w:t xml:space="preserve"> as String</w:t>
      </w:r>
      <w:r w:rsidR="00BA06F8">
        <w:t>) returns</w:t>
      </w:r>
      <w:r>
        <w:t xml:space="preserve"> Boolean</w:t>
      </w:r>
    </w:p>
    <w:p w14:paraId="2763C906" w14:textId="77777777" w:rsidR="00435521" w:rsidRDefault="00435521" w:rsidP="00435521">
      <w:pPr>
        <w:pStyle w:val="codeBlock"/>
      </w:pPr>
    </w:p>
    <w:p w14:paraId="3A23B6C8" w14:textId="614B50F7" w:rsidR="00435521" w:rsidRDefault="00435521" w:rsidP="00435521">
      <w:pPr>
        <w:pStyle w:val="codeBlock"/>
      </w:pPr>
      <w:proofErr w:type="spellStart"/>
      <w:proofErr w:type="gramStart"/>
      <w:r>
        <w:t>asUnicode</w:t>
      </w:r>
      <w:proofErr w:type="spellEnd"/>
      <w:r>
        <w:t>(</w:t>
      </w:r>
      <w:proofErr w:type="gramEnd"/>
      <w:r w:rsidR="00BA06F8">
        <w:t>) returns</w:t>
      </w:r>
      <w:r>
        <w:t xml:space="preserve"> Int</w:t>
      </w:r>
    </w:p>
    <w:p w14:paraId="090C6A94" w14:textId="1552BC6B" w:rsidR="00C3249D" w:rsidRPr="00F24270" w:rsidRDefault="00435521" w:rsidP="00C3249D">
      <w:r>
        <w:t xml:space="preserve">Returns the Unicode (integer) value for a character. If the string is more than one character long, the Unicode value returned is that for the </w:t>
      </w:r>
      <w:r>
        <w:rPr>
          <w:i/>
          <w:iCs/>
        </w:rPr>
        <w:t>first</w:t>
      </w:r>
      <w:r>
        <w:t xml:space="preserve"> character in the string only. Note that the opposite method – to create a single-character string from its numeric Unicode value is e.g. </w:t>
      </w:r>
      <w:proofErr w:type="spellStart"/>
      <w:proofErr w:type="gramStart"/>
      <w:r w:rsidRPr="00435521">
        <w:rPr>
          <w:rStyle w:val="codeChar"/>
        </w:rPr>
        <w:t>unicode</w:t>
      </w:r>
      <w:proofErr w:type="spellEnd"/>
      <w:r w:rsidRPr="00435521">
        <w:rPr>
          <w:rStyle w:val="codeChar"/>
        </w:rPr>
        <w:t>(</w:t>
      </w:r>
      <w:proofErr w:type="gramEnd"/>
      <w:r w:rsidRPr="00435521">
        <w:rPr>
          <w:rStyle w:val="codeChar"/>
        </w:rPr>
        <w:t>123)</w:t>
      </w:r>
      <w:r>
        <w:t xml:space="preserve"> which returns </w:t>
      </w:r>
      <w:r w:rsidRPr="00435521">
        <w:rPr>
          <w:rStyle w:val="codeChar"/>
        </w:rPr>
        <w:t>"{"</w:t>
      </w:r>
    </w:p>
    <w:p w14:paraId="1CFCF746" w14:textId="1B0611F7" w:rsidR="00B31476" w:rsidRDefault="0090472A" w:rsidP="00B31476">
      <w:pPr>
        <w:pStyle w:val="Heading2"/>
      </w:pPr>
      <w:bookmarkStart w:id="787" w:name="_Toc187241195"/>
      <w:r>
        <w:lastRenderedPageBreak/>
        <w:t>Arrays and Lists</w:t>
      </w:r>
      <w:bookmarkEnd w:id="787"/>
    </w:p>
    <w:p w14:paraId="313F3142" w14:textId="77777777" w:rsidR="00B31476" w:rsidRDefault="00B31476" w:rsidP="00B31476">
      <w:pPr>
        <w:pStyle w:val="Heading3"/>
      </w:pPr>
      <w:bookmarkStart w:id="788" w:name="_Ref170742605"/>
      <w:r>
        <w:t>Quick reference</w:t>
      </w:r>
      <w:bookmarkEnd w:id="788"/>
    </w:p>
    <w:tbl>
      <w:tblPr>
        <w:tblW w:w="9346" w:type="dxa"/>
        <w:tblCellMar>
          <w:left w:w="0" w:type="dxa"/>
          <w:right w:w="0" w:type="dxa"/>
        </w:tblCellMar>
        <w:tblLook w:val="0420" w:firstRow="1" w:lastRow="0" w:firstColumn="0" w:lastColumn="0" w:noHBand="0" w:noVBand="1"/>
      </w:tblPr>
      <w:tblGrid>
        <w:gridCol w:w="1897"/>
        <w:gridCol w:w="3732"/>
        <w:gridCol w:w="3717"/>
      </w:tblGrid>
      <w:tr w:rsidR="00B31476" w:rsidRPr="00BE1D7F" w14:paraId="2A5449E8" w14:textId="77777777" w:rsidTr="0090472A">
        <w:trPr>
          <w:trHeight w:val="540"/>
        </w:trPr>
        <w:tc>
          <w:tcPr>
            <w:tcW w:w="189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605190CF" w14:textId="77777777" w:rsidR="00B31476" w:rsidRPr="00BE1D7F" w:rsidRDefault="00B31476" w:rsidP="00862BA5">
            <w:pPr>
              <w:keepNext/>
              <w:keepLines/>
            </w:pPr>
          </w:p>
        </w:tc>
        <w:tc>
          <w:tcPr>
            <w:tcW w:w="373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342D3B41" w14:textId="61694F5D" w:rsidR="00B31476" w:rsidRPr="00BE1D7F" w:rsidRDefault="00200A47" w:rsidP="00862BA5">
            <w:pPr>
              <w:keepNext/>
              <w:keepLines/>
              <w:rPr>
                <w:color w:val="FFFFFF" w:themeColor="background1"/>
                <w:sz w:val="32"/>
                <w:szCs w:val="32"/>
              </w:rPr>
            </w:pPr>
            <w:r>
              <w:rPr>
                <w:b/>
                <w:bCs/>
                <w:color w:val="FFFFFF" w:themeColor="background1"/>
                <w:sz w:val="32"/>
                <w:szCs w:val="32"/>
              </w:rPr>
              <w:t>Array</w:t>
            </w:r>
          </w:p>
        </w:tc>
        <w:tc>
          <w:tcPr>
            <w:tcW w:w="37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646EF39" w14:textId="282DCED7" w:rsidR="00B31476" w:rsidRPr="00BE1D7F" w:rsidRDefault="002366A1" w:rsidP="00862BA5">
            <w:pPr>
              <w:keepNext/>
              <w:keepLines/>
              <w:rPr>
                <w:color w:val="FFFFFF" w:themeColor="background1"/>
                <w:sz w:val="32"/>
                <w:szCs w:val="32"/>
              </w:rPr>
            </w:pPr>
            <w:r>
              <w:rPr>
                <w:b/>
                <w:bCs/>
                <w:color w:val="FFFFFF" w:themeColor="background1"/>
                <w:sz w:val="32"/>
                <w:szCs w:val="32"/>
              </w:rPr>
              <w:t>List</w:t>
            </w:r>
          </w:p>
        </w:tc>
      </w:tr>
      <w:tr w:rsidR="00B31476" w:rsidRPr="00BE1D7F" w14:paraId="66A804ED" w14:textId="77777777" w:rsidTr="0090472A">
        <w:trPr>
          <w:trHeight w:val="251"/>
        </w:trPr>
        <w:tc>
          <w:tcPr>
            <w:tcW w:w="189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EA407D8" w14:textId="77777777" w:rsidR="00B31476" w:rsidRPr="00BE1D7F" w:rsidRDefault="00B31476" w:rsidP="00862BA5">
            <w:pPr>
              <w:keepNext/>
              <w:keepLines/>
            </w:pPr>
            <w:r w:rsidRPr="00BE1D7F">
              <w:t>Type form</w:t>
            </w:r>
          </w:p>
        </w:tc>
        <w:tc>
          <w:tcPr>
            <w:tcW w:w="373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06B5A23" w14:textId="4AD6D16E" w:rsidR="00B31476" w:rsidRDefault="00EB1BD9" w:rsidP="00862BA5">
            <w:pPr>
              <w:pStyle w:val="codeBlock"/>
            </w:pPr>
            <w:r>
              <w:t>Array&lt;of String&gt;</w:t>
            </w:r>
          </w:p>
          <w:p w14:paraId="75A47329" w14:textId="0172AFA7" w:rsidR="00E071E4" w:rsidRPr="00BE1D7F" w:rsidRDefault="00E071E4" w:rsidP="00862BA5">
            <w:pPr>
              <w:pStyle w:val="codeBlock"/>
            </w:pPr>
            <w:del w:id="789" w:author="Richard Pawson" w:date="2025-01-06T16:17:00Z" w16du:dateUtc="2025-01-06T16:17:00Z">
              <w:r w:rsidRPr="00E071E4" w:rsidDel="0019458B">
                <w:rPr>
                  <w:rFonts w:asciiTheme="minorHAnsi" w:eastAsiaTheme="minorHAnsi" w:hAnsiTheme="minorHAnsi" w:cstheme="minorBidi"/>
                  <w:b w:val="0"/>
                  <w:color w:val="auto"/>
                  <w:kern w:val="2"/>
                  <w:sz w:val="18"/>
                  <w:szCs w:val="18"/>
                  <w:lang w:eastAsia="en-US"/>
                  <w14:ligatures w14:val="standardContextual"/>
                </w:rPr>
                <w:delText>2D:</w:delText>
              </w:r>
              <w:r w:rsidDel="0019458B">
                <w:delText xml:space="preserve"> </w:delText>
              </w:r>
            </w:del>
            <w:r w:rsidR="00EB1BD9">
              <w:t>Array</w:t>
            </w:r>
            <w:ins w:id="790" w:author="Richard Pawson" w:date="2025-01-06T16:17:00Z" w16du:dateUtc="2025-01-06T16:17:00Z">
              <w:r w:rsidR="0019458B">
                <w:t>2D</w:t>
              </w:r>
            </w:ins>
            <w:r w:rsidR="00EB1BD9">
              <w:t>&lt;</w:t>
            </w:r>
            <w:del w:id="791" w:author="Richard Pawson" w:date="2025-01-06T16:17:00Z" w16du:dateUtc="2025-01-06T16:17:00Z">
              <w:r w:rsidR="00EB1BD9" w:rsidDel="0019458B">
                <w:delText>of Array&lt;</w:delText>
              </w:r>
            </w:del>
            <w:r w:rsidR="00EB1BD9">
              <w:t>of String&gt;</w:t>
            </w:r>
            <w:del w:id="792" w:author="Richard Pawson" w:date="2025-01-06T16:17:00Z" w16du:dateUtc="2025-01-06T16:17:00Z">
              <w:r w:rsidR="00EB1BD9" w:rsidDel="0019458B">
                <w:delText>&gt;</w:delText>
              </w:r>
            </w:del>
          </w:p>
        </w:tc>
        <w:tc>
          <w:tcPr>
            <w:tcW w:w="37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0E2D937" w14:textId="64C2C68E" w:rsidR="00B31476" w:rsidRPr="00BE1D7F" w:rsidRDefault="00EB1BD9" w:rsidP="00862BA5">
            <w:pPr>
              <w:pStyle w:val="codeBlock"/>
            </w:pPr>
            <w:r>
              <w:t>List&lt;of String&gt;</w:t>
            </w:r>
          </w:p>
          <w:p w14:paraId="59B3ED6B" w14:textId="664331F9" w:rsidR="00B31476" w:rsidRPr="00BE1D7F" w:rsidRDefault="00B31476" w:rsidP="00862BA5">
            <w:pPr>
              <w:pStyle w:val="codeBlock"/>
            </w:pPr>
          </w:p>
        </w:tc>
      </w:tr>
      <w:tr w:rsidR="00B31476" w:rsidRPr="00BE1D7F" w14:paraId="16C682AC" w14:textId="77777777" w:rsidTr="0090472A">
        <w:trPr>
          <w:trHeight w:val="20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6D1D6E2" w14:textId="77777777" w:rsidR="00B31476" w:rsidRPr="00BE1D7F" w:rsidRDefault="00B31476" w:rsidP="00862BA5">
            <w:pPr>
              <w:keepNext/>
              <w:keepLines/>
            </w:pPr>
            <w:r w:rsidRPr="00BE1D7F">
              <w:t>Literal</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B2D6D53" w14:textId="77777777" w:rsidR="00B31476" w:rsidRPr="00BE1D7F" w:rsidRDefault="00B31476" w:rsidP="00862BA5">
            <w:pPr>
              <w:pStyle w:val="codeBlock"/>
            </w:pPr>
            <w:r w:rsidRPr="00BE1D7F">
              <w:rPr>
                <w:rFonts w:eastAsiaTheme="minorEastAsia"/>
              </w:rPr>
              <w:t>["plum", "pear"]</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8C7DF19" w14:textId="77777777" w:rsidR="00B31476" w:rsidRPr="00BE1D7F" w:rsidRDefault="00B31476" w:rsidP="00862BA5">
            <w:pPr>
              <w:pStyle w:val="codeBlock"/>
            </w:pPr>
            <w:r w:rsidRPr="00BE1D7F">
              <w:rPr>
                <w:rFonts w:eastAsiaTheme="minorEastAsia"/>
              </w:rPr>
              <w:t>{"plum", "pear"}</w:t>
            </w:r>
          </w:p>
        </w:tc>
      </w:tr>
      <w:tr w:rsidR="00B31476" w:rsidRPr="00BE1D7F" w14:paraId="7AFA0B04" w14:textId="77777777" w:rsidTr="0090472A">
        <w:trPr>
          <w:trHeight w:val="30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88FC9FD" w14:textId="77777777" w:rsidR="00B31476" w:rsidRPr="00BE1D7F" w:rsidRDefault="00B31476" w:rsidP="00862BA5">
            <w:pPr>
              <w:keepNext/>
              <w:keepLines/>
            </w:pPr>
            <w:r w:rsidRPr="00BE1D7F">
              <w:t>Literal empty</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F44D005" w14:textId="1981D7A2" w:rsidR="00B31476" w:rsidRPr="00BE1D7F" w:rsidRDefault="00B31476" w:rsidP="00862BA5">
            <w:pPr>
              <w:pStyle w:val="codeBlock"/>
            </w:pPr>
            <w:r w:rsidRPr="00BE1D7F">
              <w:rPr>
                <w:rFonts w:eastAsiaTheme="minorEastAsia"/>
              </w:rPr>
              <w:t xml:space="preserve">empty </w:t>
            </w:r>
            <w:r w:rsidR="00EB1BD9">
              <w:rPr>
                <w:rFonts w:eastAsiaTheme="minorEastAsia"/>
              </w:rPr>
              <w:t>Array&lt;of String&gt;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DED12E1" w14:textId="2EBD69A5" w:rsidR="00B31476" w:rsidRPr="00BE1D7F" w:rsidRDefault="00B31476" w:rsidP="00862BA5">
            <w:pPr>
              <w:pStyle w:val="codeBlock"/>
            </w:pPr>
            <w:r w:rsidRPr="00BE1D7F">
              <w:rPr>
                <w:rFonts w:eastAsiaTheme="minorEastAsia"/>
              </w:rPr>
              <w:t xml:space="preserve">empty </w:t>
            </w:r>
            <w:r w:rsidR="00EB1BD9">
              <w:rPr>
                <w:rFonts w:eastAsiaTheme="minorEastAsia"/>
              </w:rPr>
              <w:t>List&lt;of String&gt;</w:t>
            </w:r>
          </w:p>
        </w:tc>
      </w:tr>
      <w:tr w:rsidR="00B31476" w:rsidRPr="00BE1D7F" w14:paraId="6E45CEE0" w14:textId="77777777" w:rsidTr="0090472A">
        <w:trPr>
          <w:trHeight w:val="964"/>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5858B04" w14:textId="77777777" w:rsidR="00B31476" w:rsidRPr="00BE1D7F" w:rsidRDefault="00B31476" w:rsidP="00862BA5">
            <w:pPr>
              <w:keepNext/>
              <w:keepLines/>
            </w:pPr>
            <w:r w:rsidRPr="00BE1D7F">
              <w:t>Initial size (filled with default values)</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4F330E51" w14:textId="22B55C2C" w:rsidR="00B31476" w:rsidRPr="00BE1D7F" w:rsidRDefault="004348F7" w:rsidP="00862BA5">
            <w:pPr>
              <w:pStyle w:val="codeBlock"/>
            </w:pPr>
            <w:r>
              <w:rPr>
                <w:rFonts w:eastAsiaTheme="minorEastAsia"/>
              </w:rPr>
              <w:t xml:space="preserve">variable </w:t>
            </w:r>
            <w:r w:rsidR="00B31476" w:rsidRPr="00BE1D7F">
              <w:rPr>
                <w:rFonts w:eastAsiaTheme="minorEastAsia"/>
              </w:rPr>
              <w:t>a set to</w:t>
            </w:r>
            <w:ins w:id="793" w:author="Richard Pawson" w:date="2025-01-06T16:17:00Z" w16du:dateUtc="2025-01-06T16:17:00Z">
              <w:r w:rsidR="0019458B">
                <w:rPr>
                  <w:rFonts w:eastAsiaTheme="minorEastAsia"/>
                </w:rPr>
                <w:br/>
                <w:t xml:space="preserve">   </w:t>
              </w:r>
            </w:ins>
            <w:del w:id="794" w:author="Richard Pawson" w:date="2025-01-06T16:17:00Z" w16du:dateUtc="2025-01-06T16:17:00Z">
              <w:r w:rsidR="00B31476" w:rsidRPr="00BE1D7F" w:rsidDel="0019458B">
                <w:rPr>
                  <w:rFonts w:eastAsiaTheme="minorEastAsia"/>
                </w:rPr>
                <w:delText xml:space="preserve"> </w:delText>
              </w:r>
            </w:del>
            <w:proofErr w:type="spellStart"/>
            <w:proofErr w:type="gramStart"/>
            <w:r w:rsidR="00B31476">
              <w:rPr>
                <w:rFonts w:eastAsiaTheme="minorEastAsia"/>
              </w:rPr>
              <w:t>createArray</w:t>
            </w:r>
            <w:proofErr w:type="spellEnd"/>
            <w:r w:rsidR="00B31476" w:rsidRPr="00BE1D7F">
              <w:rPr>
                <w:rFonts w:eastAsiaTheme="minorEastAsia"/>
              </w:rPr>
              <w:t>(</w:t>
            </w:r>
            <w:proofErr w:type="gramEnd"/>
            <w:r w:rsidR="00B31476" w:rsidRPr="00BE1D7F">
              <w:rPr>
                <w:rFonts w:eastAsiaTheme="minorEastAsia"/>
              </w:rPr>
              <w:t>10</w:t>
            </w:r>
            <w:r w:rsidR="00B31476">
              <w:rPr>
                <w:rFonts w:eastAsiaTheme="minorEastAsia"/>
              </w:rPr>
              <w:t xml:space="preserve">, </w:t>
            </w:r>
            <w:del w:id="795" w:author="Richard Pawson" w:date="2025-01-06T16:17:00Z" w16du:dateUtc="2025-01-06T16:17:00Z">
              <w:r w:rsidR="00B31476" w:rsidDel="0019458B">
                <w:rPr>
                  <w:rFonts w:eastAsiaTheme="minorEastAsia"/>
                </w:rPr>
                <w:delText>0</w:delText>
              </w:r>
            </w:del>
            <w:ins w:id="796" w:author="Richard Pawson" w:date="2025-01-06T16:17:00Z" w16du:dateUtc="2025-01-06T16:17:00Z">
              <w:r w:rsidR="0019458B">
                <w:rPr>
                  <w:rFonts w:eastAsiaTheme="minorEastAsia"/>
                </w:rPr>
                <w:t>"</w:t>
              </w:r>
            </w:ins>
            <w:ins w:id="797" w:author="Richard Pawson" w:date="2025-01-06T16:18:00Z" w16du:dateUtc="2025-01-06T16:18:00Z">
              <w:r w:rsidR="0019458B">
                <w:rPr>
                  <w:rFonts w:eastAsiaTheme="minorEastAsia"/>
                </w:rPr>
                <w:t>x"</w:t>
              </w:r>
            </w:ins>
            <w:r w:rsidR="00B31476" w:rsidRPr="00BE1D7F">
              <w:rPr>
                <w:rFonts w:eastAsiaTheme="minorEastAsia"/>
              </w:rPr>
              <w:t xml:space="preserve">) </w:t>
            </w:r>
          </w:p>
          <w:p w14:paraId="74B9088C" w14:textId="5F9B8C70" w:rsidR="00B31476" w:rsidRDefault="0019458B" w:rsidP="00862BA5">
            <w:pPr>
              <w:pStyle w:val="codeBlock"/>
              <w:rPr>
                <w:rFonts w:eastAsiaTheme="minorEastAsia"/>
              </w:rPr>
            </w:pPr>
            <w:ins w:id="798" w:author="Richard Pawson" w:date="2025-01-06T16:17:00Z" w16du:dateUtc="2025-01-06T16:17:00Z">
              <w:r>
                <w:rPr>
                  <w:rFonts w:asciiTheme="minorHAnsi" w:eastAsiaTheme="minorHAnsi" w:hAnsiTheme="minorHAnsi" w:cstheme="minorBidi"/>
                  <w:b w:val="0"/>
                  <w:color w:val="auto"/>
                  <w:kern w:val="2"/>
                  <w:sz w:val="18"/>
                  <w:szCs w:val="18"/>
                  <w:lang w:eastAsia="en-US"/>
                  <w14:ligatures w14:val="standardContextual"/>
                </w:rPr>
                <w:t xml:space="preserve">         </w:t>
              </w:r>
            </w:ins>
            <w:del w:id="799" w:author="Richard Pawson" w:date="2025-01-06T16:17:00Z" w16du:dateUtc="2025-01-06T16:17:00Z">
              <w:r w:rsidR="00B31476" w:rsidRPr="00143A3E" w:rsidDel="0019458B">
                <w:rPr>
                  <w:rFonts w:asciiTheme="minorHAnsi" w:eastAsiaTheme="minorHAnsi" w:hAnsiTheme="minorHAnsi" w:cstheme="minorBidi"/>
                  <w:b w:val="0"/>
                  <w:color w:val="auto"/>
                  <w:kern w:val="2"/>
                  <w:sz w:val="18"/>
                  <w:szCs w:val="18"/>
                  <w:lang w:eastAsia="en-US"/>
                  <w14:ligatures w14:val="standardContextual"/>
                </w:rPr>
                <w:delText>2</w:delText>
              </w:r>
              <w:r w:rsidR="005A52F8" w:rsidDel="0019458B">
                <w:rPr>
                  <w:rFonts w:asciiTheme="minorHAnsi" w:eastAsiaTheme="minorHAnsi" w:hAnsiTheme="minorHAnsi" w:cstheme="minorBidi"/>
                  <w:b w:val="0"/>
                  <w:color w:val="auto"/>
                  <w:kern w:val="2"/>
                  <w:sz w:val="18"/>
                  <w:szCs w:val="18"/>
                  <w:lang w:eastAsia="en-US"/>
                  <w14:ligatures w14:val="standardContextual"/>
                </w:rPr>
                <w:delText>D:</w:delText>
              </w:r>
              <w:r w:rsidR="00B31476" w:rsidDel="0019458B">
                <w:rPr>
                  <w:rFonts w:eastAsiaTheme="minorEastAsia"/>
                </w:rPr>
                <w:delText xml:space="preserve"> </w:delText>
              </w:r>
            </w:del>
            <w:r w:rsidR="00EA20AA">
              <w:rPr>
                <w:rFonts w:eastAsiaTheme="minorEastAsia"/>
              </w:rPr>
              <w:t>createArray2</w:t>
            </w:r>
            <w:proofErr w:type="gramStart"/>
            <w:r w:rsidR="00EA20AA">
              <w:rPr>
                <w:rFonts w:eastAsiaTheme="minorEastAsia"/>
              </w:rPr>
              <w:t>D</w:t>
            </w:r>
            <w:r w:rsidR="00B31476" w:rsidRPr="00BE1D7F">
              <w:rPr>
                <w:rFonts w:eastAsiaTheme="minorEastAsia"/>
              </w:rPr>
              <w:t>(</w:t>
            </w:r>
            <w:proofErr w:type="gramEnd"/>
            <w:r w:rsidR="00B31476" w:rsidRPr="00BE1D7F">
              <w:rPr>
                <w:rFonts w:eastAsiaTheme="minorEastAsia"/>
              </w:rPr>
              <w:t>8, 8</w:t>
            </w:r>
            <w:r w:rsidR="00B31476">
              <w:rPr>
                <w:rFonts w:eastAsiaTheme="minorEastAsia"/>
              </w:rPr>
              <w:t>, ""</w:t>
            </w:r>
            <w:r w:rsidR="00B31476" w:rsidRPr="00BE1D7F">
              <w:rPr>
                <w:rFonts w:eastAsiaTheme="minorEastAsia"/>
              </w:rPr>
              <w:t>)</w:t>
            </w:r>
          </w:p>
          <w:p w14:paraId="7989DBDE" w14:textId="198FDB5C" w:rsidR="00B31476" w:rsidRPr="00BE1D7F" w:rsidRDefault="00B31476" w:rsidP="00862BA5">
            <w:pPr>
              <w:pStyle w:val="codeBlock"/>
            </w:pPr>
            <w:r>
              <w:rPr>
                <w:rFonts w:asciiTheme="minorHAnsi" w:eastAsiaTheme="minorHAnsi" w:hAnsiTheme="minorHAnsi" w:cstheme="minorBidi"/>
                <w:b w:val="0"/>
                <w:color w:val="auto"/>
                <w:kern w:val="2"/>
                <w:sz w:val="18"/>
                <w:szCs w:val="18"/>
                <w:lang w:eastAsia="en-US"/>
                <w14:ligatures w14:val="standardContextual"/>
              </w:rPr>
              <w:t>In each case, t</w:t>
            </w:r>
            <w:r w:rsidRPr="00143A3E">
              <w:rPr>
                <w:rFonts w:asciiTheme="minorHAnsi" w:eastAsiaTheme="minorHAnsi" w:hAnsiTheme="minorHAnsi" w:cstheme="minorBidi"/>
                <w:b w:val="0"/>
                <w:color w:val="auto"/>
                <w:kern w:val="2"/>
                <w:sz w:val="18"/>
                <w:szCs w:val="18"/>
                <w:lang w:eastAsia="en-US"/>
                <w14:ligatures w14:val="standardContextual"/>
              </w:rPr>
              <w:t>he last argument is the value to which each element is initialised, and defines the type</w:t>
            </w:r>
            <w:r>
              <w:rPr>
                <w:rFonts w:asciiTheme="minorHAnsi" w:eastAsiaTheme="minorHAnsi" w:hAnsiTheme="minorHAnsi" w:cstheme="minorBidi"/>
                <w:b w:val="0"/>
                <w:color w:val="auto"/>
                <w:kern w:val="2"/>
                <w:sz w:val="18"/>
                <w:szCs w:val="18"/>
                <w:lang w:eastAsia="en-US"/>
                <w14:ligatures w14:val="standardContextual"/>
              </w:rPr>
              <w:t xml:space="preserve"> o</w:t>
            </w:r>
            <w:r w:rsidR="00AD3C03">
              <w:rPr>
                <w:rFonts w:asciiTheme="minorHAnsi" w:eastAsiaTheme="minorHAnsi" w:hAnsiTheme="minorHAnsi" w:cstheme="minorBidi"/>
                <w:b w:val="0"/>
                <w:color w:val="auto"/>
                <w:kern w:val="2"/>
                <w:sz w:val="18"/>
                <w:szCs w:val="18"/>
                <w:lang w:eastAsia="en-US"/>
                <w14:ligatures w14:val="standardContextual"/>
              </w:rPr>
              <w:t>f elements in</w:t>
            </w:r>
            <w:r>
              <w:rPr>
                <w:rFonts w:asciiTheme="minorHAnsi" w:eastAsiaTheme="minorHAnsi" w:hAnsiTheme="minorHAnsi" w:cstheme="minorBidi"/>
                <w:b w:val="0"/>
                <w:color w:val="auto"/>
                <w:kern w:val="2"/>
                <w:sz w:val="18"/>
                <w:szCs w:val="18"/>
                <w:lang w:eastAsia="en-US"/>
                <w14:ligatures w14:val="standardContextual"/>
              </w:rPr>
              <w:t xml:space="preserve"> the </w:t>
            </w:r>
            <w:r w:rsidR="00200A47">
              <w:rPr>
                <w:rFonts w:asciiTheme="minorHAnsi" w:eastAsiaTheme="minorHAnsi" w:hAnsiTheme="minorHAnsi" w:cstheme="minorBidi"/>
                <w:b w:val="0"/>
                <w:color w:val="auto"/>
                <w:kern w:val="2"/>
                <w:sz w:val="18"/>
                <w:szCs w:val="18"/>
                <w:lang w:eastAsia="en-US"/>
                <w14:ligatures w14:val="standardContextual"/>
              </w:rPr>
              <w:t>Array</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4BAFA" w14:textId="77777777" w:rsidR="00B31476" w:rsidRPr="00BE1D7F" w:rsidRDefault="00B31476"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Not applicable</w:t>
            </w:r>
          </w:p>
        </w:tc>
      </w:tr>
      <w:tr w:rsidR="00B31476" w:rsidRPr="00BE1D7F" w14:paraId="4DE31409" w14:textId="77777777" w:rsidTr="0090472A">
        <w:trPr>
          <w:trHeight w:val="592"/>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1E6136" w14:textId="77777777" w:rsidR="00B31476" w:rsidRPr="00BE1D7F" w:rsidRDefault="00B31476" w:rsidP="00862BA5">
            <w:pPr>
              <w:keepNext/>
              <w:keepLines/>
            </w:pPr>
            <w:r w:rsidRPr="00BE1D7F">
              <w:t>Read from position</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73FC671"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3]</w:t>
            </w:r>
          </w:p>
          <w:p w14:paraId="33841595" w14:textId="1D8B626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00"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proofErr w:type="gramStart"/>
            <w:r w:rsidRPr="00AD3C03">
              <w:rPr>
                <w:rStyle w:val="codeChar"/>
                <w:rFonts w:eastAsiaTheme="minorHAnsi"/>
                <w:b/>
                <w:bCs/>
              </w:rPr>
              <w:t>board[</w:t>
            </w:r>
            <w:proofErr w:type="gramEnd"/>
            <w:r w:rsidRPr="00AD3C03">
              <w:rPr>
                <w:rStyle w:val="codeChar"/>
                <w:rFonts w:eastAsiaTheme="minorHAnsi"/>
                <w:b/>
                <w:bCs/>
              </w:rPr>
              <w:t>3][4]</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D3CBB1C" w14:textId="1126E727" w:rsidR="00B31476" w:rsidRPr="00BE1D7F" w:rsidRDefault="00EB32CF" w:rsidP="00862BA5">
            <w:pPr>
              <w:pStyle w:val="codeBlock"/>
            </w:pPr>
            <w:proofErr w:type="gramStart"/>
            <w:r>
              <w:rPr>
                <w:rFonts w:eastAsiaTheme="minorEastAsia"/>
              </w:rPr>
              <w:t>a[</w:t>
            </w:r>
            <w:proofErr w:type="gramEnd"/>
            <w:r>
              <w:rPr>
                <w:rFonts w:eastAsiaTheme="minorEastAsia"/>
              </w:rPr>
              <w:t>3]</w:t>
            </w:r>
          </w:p>
        </w:tc>
      </w:tr>
      <w:tr w:rsidR="00B31476" w:rsidRPr="00BE1D7F" w14:paraId="5CA6BE98" w14:textId="77777777" w:rsidTr="0090472A">
        <w:trPr>
          <w:trHeight w:val="251"/>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B8488A5" w14:textId="77777777" w:rsidR="00B31476" w:rsidRPr="00BE1D7F" w:rsidRDefault="00B31476" w:rsidP="00862BA5">
            <w:pPr>
              <w:keepNext/>
              <w:keepLines/>
            </w:pPr>
            <w:r w:rsidRPr="00BE1D7F">
              <w:t>Read range</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3330538" w14:textId="77777777" w:rsidR="00B31476" w:rsidRDefault="00B31476" w:rsidP="00862BA5">
            <w:pPr>
              <w:pStyle w:val="codeBlock"/>
              <w:rPr>
                <w:rFonts w:eastAsiaTheme="minorEastAsia"/>
              </w:rPr>
            </w:pPr>
            <w:proofErr w:type="gramStart"/>
            <w:r w:rsidRPr="00BE1D7F">
              <w:rPr>
                <w:rFonts w:eastAsiaTheme="minorEastAsia"/>
              </w:rPr>
              <w:t>a[</w:t>
            </w:r>
            <w:proofErr w:type="gramEnd"/>
            <w:r w:rsidRPr="00BE1D7F">
              <w:rPr>
                <w:rFonts w:eastAsiaTheme="minorEastAsia"/>
              </w:rPr>
              <w:t>5..9]</w:t>
            </w:r>
          </w:p>
          <w:p w14:paraId="467AE095" w14:textId="1982CE68" w:rsidR="005A52F8" w:rsidRPr="00BE1D7F" w:rsidRDefault="005A52F8"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3068845" w14:textId="7533F81A" w:rsidR="00B31476" w:rsidRPr="00BE1D7F" w:rsidRDefault="00EB32CF" w:rsidP="00862BA5">
            <w:pPr>
              <w:pStyle w:val="codeBlock"/>
            </w:pPr>
            <w:proofErr w:type="gramStart"/>
            <w:r w:rsidRPr="00BE1D7F">
              <w:rPr>
                <w:rFonts w:eastAsiaTheme="minorEastAsia"/>
              </w:rPr>
              <w:t>A</w:t>
            </w:r>
            <w:r>
              <w:rPr>
                <w:rFonts w:eastAsiaTheme="minorEastAsia"/>
              </w:rPr>
              <w:t>[</w:t>
            </w:r>
            <w:proofErr w:type="gramEnd"/>
            <w:r w:rsidR="00B31476" w:rsidRPr="00BE1D7F">
              <w:rPr>
                <w:rFonts w:eastAsiaTheme="minorEastAsia"/>
              </w:rPr>
              <w:t>5</w:t>
            </w:r>
            <w:r>
              <w:rPr>
                <w:rFonts w:eastAsiaTheme="minorEastAsia"/>
              </w:rPr>
              <w:t>..</w:t>
            </w:r>
            <w:r w:rsidR="00B31476" w:rsidRPr="00BE1D7F">
              <w:rPr>
                <w:rFonts w:eastAsiaTheme="minorEastAsia"/>
              </w:rPr>
              <w:t>9)</w:t>
            </w:r>
            <w:r>
              <w:rPr>
                <w:rFonts w:eastAsiaTheme="minorEastAsia"/>
              </w:rPr>
              <w:t>]</w:t>
            </w:r>
          </w:p>
        </w:tc>
      </w:tr>
      <w:tr w:rsidR="00B31476" w:rsidRPr="00BE1D7F" w14:paraId="297C471E" w14:textId="77777777" w:rsidTr="0090472A">
        <w:trPr>
          <w:trHeight w:val="619"/>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3EAAD0E" w14:textId="5CE8A917" w:rsidR="00B31476" w:rsidRPr="00BE1D7F" w:rsidRDefault="007F46AF" w:rsidP="00862BA5">
            <w:pPr>
              <w:keepNext/>
              <w:keepLines/>
            </w:pPr>
            <w:r>
              <w:t>Put</w:t>
            </w:r>
            <w:r w:rsidR="00B31476" w:rsidRPr="00BE1D7F">
              <w:t xml:space="preserve"> a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72815E35" w14:textId="77777777" w:rsidR="00B31476" w:rsidRDefault="00F908A9" w:rsidP="00862BA5">
            <w:pPr>
              <w:pStyle w:val="codeBlock"/>
              <w:rPr>
                <w:rFonts w:eastAsiaTheme="minorEastAsia"/>
              </w:rPr>
            </w:pPr>
            <w:r>
              <w:rPr>
                <w:rFonts w:eastAsiaTheme="minorEastAsia"/>
              </w:rPr>
              <w:t xml:space="preserve">call </w:t>
            </w:r>
            <w:proofErr w:type="spellStart"/>
            <w:proofErr w:type="gramStart"/>
            <w:r>
              <w:rPr>
                <w:rFonts w:eastAsiaTheme="minorEastAsia"/>
              </w:rPr>
              <w:t>a.putAt</w:t>
            </w:r>
            <w:proofErr w:type="spellEnd"/>
            <w:proofErr w:type="gramEnd"/>
            <w:r>
              <w:rPr>
                <w:rFonts w:eastAsiaTheme="minorEastAsia"/>
              </w:rPr>
              <w:t>(3,</w:t>
            </w:r>
            <w:r w:rsidR="00B31476" w:rsidRPr="00BE1D7F">
              <w:rPr>
                <w:rFonts w:eastAsiaTheme="minorEastAsia"/>
              </w:rPr>
              <w:t xml:space="preserve"> "pear"</w:t>
            </w:r>
            <w:r>
              <w:rPr>
                <w:rFonts w:eastAsiaTheme="minorEastAsia"/>
              </w:rPr>
              <w:t>)</w:t>
            </w:r>
          </w:p>
          <w:p w14:paraId="5CFDB1C6" w14:textId="2E2DD124" w:rsidR="005A52F8" w:rsidRPr="00BE1D7F" w:rsidRDefault="005A52F8" w:rsidP="00862BA5">
            <w:pPr>
              <w:pStyle w:val="codeBlock"/>
            </w:pPr>
            <w:r w:rsidRPr="00143A3E">
              <w:rPr>
                <w:rFonts w:asciiTheme="minorHAnsi" w:eastAsiaTheme="minorHAnsi" w:hAnsiTheme="minorHAnsi" w:cstheme="minorBidi"/>
                <w:b w:val="0"/>
                <w:color w:val="auto"/>
                <w:kern w:val="2"/>
                <w:sz w:val="18"/>
                <w:szCs w:val="18"/>
                <w:lang w:eastAsia="en-US"/>
                <w14:ligatures w14:val="standardContextual"/>
              </w:rPr>
              <w:t>2</w:t>
            </w:r>
            <w:r>
              <w:rPr>
                <w:rFonts w:asciiTheme="minorHAnsi" w:eastAsiaTheme="minorHAnsi" w:hAnsiTheme="minorHAnsi" w:cstheme="minorBidi"/>
                <w:b w:val="0"/>
                <w:color w:val="auto"/>
                <w:kern w:val="2"/>
                <w:sz w:val="18"/>
                <w:szCs w:val="18"/>
                <w:lang w:eastAsia="en-US"/>
                <w14:ligatures w14:val="standardContextual"/>
              </w:rPr>
              <w:t>D</w:t>
            </w:r>
            <w:r w:rsidRPr="00143A3E">
              <w:rPr>
                <w:rFonts w:asciiTheme="minorHAnsi" w:eastAsiaTheme="minorHAnsi" w:hAnsiTheme="minorHAnsi" w:cstheme="minorBidi"/>
                <w:b w:val="0"/>
                <w:color w:val="auto"/>
                <w:kern w:val="2"/>
                <w:sz w:val="18"/>
                <w:szCs w:val="18"/>
                <w:lang w:eastAsia="en-US"/>
                <w14:ligatures w14:val="standardContextual"/>
              </w:rPr>
              <w:t>:</w:t>
            </w:r>
            <w:ins w:id="801" w:author="BernardUK" w:date="2025-01-05T17:32:00Z">
              <w:r w:rsidR="00574454">
                <w:rPr>
                  <w:rFonts w:asciiTheme="minorHAnsi" w:eastAsiaTheme="minorHAnsi" w:hAnsiTheme="minorHAnsi" w:cstheme="minorBidi"/>
                  <w:b w:val="0"/>
                  <w:color w:val="auto"/>
                  <w:kern w:val="2"/>
                  <w:sz w:val="18"/>
                  <w:szCs w:val="18"/>
                  <w:lang w:eastAsia="en-US"/>
                  <w14:ligatures w14:val="standardContextual"/>
                </w:rPr>
                <w:t xml:space="preserve"> </w:t>
              </w:r>
            </w:ins>
            <w:r w:rsidRPr="005A52F8">
              <w:rPr>
                <w:rStyle w:val="codeChar"/>
                <w:rFonts w:eastAsiaTheme="minorHAnsi"/>
                <w:b/>
                <w:bCs/>
              </w:rPr>
              <w:t xml:space="preserve">call </w:t>
            </w:r>
            <w:proofErr w:type="gramStart"/>
            <w:r w:rsidRPr="005A52F8">
              <w:rPr>
                <w:rStyle w:val="codeChar"/>
                <w:rFonts w:eastAsiaTheme="minorHAnsi"/>
                <w:b/>
                <w:bCs/>
              </w:rPr>
              <w:t>board.putAt</w:t>
            </w:r>
            <w:proofErr w:type="gramEnd"/>
            <w:r w:rsidRPr="005A52F8">
              <w:rPr>
                <w:rStyle w:val="codeChar"/>
                <w:rFonts w:eastAsiaTheme="minorHAnsi"/>
                <w:b/>
                <w:bCs/>
              </w:rPr>
              <w:t>2D(3,4,</w:t>
            </w:r>
            <w:r>
              <w:rPr>
                <w:rStyle w:val="codeChar"/>
                <w:rFonts w:eastAsiaTheme="minorHAnsi"/>
                <w:b/>
                <w:bCs/>
              </w:rPr>
              <w:t>"</w:t>
            </w:r>
            <w:r w:rsidRPr="005A52F8">
              <w:rPr>
                <w:rStyle w:val="codeChar"/>
                <w:rFonts w:eastAsiaTheme="minorHAnsi"/>
                <w:b/>
                <w:bCs/>
              </w:rPr>
              <w:t>K</w:t>
            </w:r>
            <w:r>
              <w:rPr>
                <w:rStyle w:val="codeChar"/>
                <w:rFonts w:eastAsiaTheme="minorHAnsi"/>
                <w:b/>
                <w:bCs/>
              </w:rPr>
              <w:t>"</w:t>
            </w:r>
            <w:r w:rsidRPr="005A52F8">
              <w:rPr>
                <w:rStyle w:val="codeChar"/>
                <w:rFonts w:eastAsiaTheme="minorHAnsi"/>
                <w:b/>
                <w:bCs/>
              </w:rPr>
              <w:t>)</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B99E1E8" w14:textId="26FA4486"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w:t>
            </w:r>
            <w:r w:rsidR="007F46AF">
              <w:rPr>
                <w:rFonts w:eastAsiaTheme="minorEastAsia"/>
              </w:rPr>
              <w:t>PutAt</w:t>
            </w:r>
            <w:proofErr w:type="spellEnd"/>
            <w:proofErr w:type="gramEnd"/>
            <w:r w:rsidRPr="00BE1D7F">
              <w:rPr>
                <w:rFonts w:eastAsiaTheme="minorEastAsia"/>
              </w:rPr>
              <w:t>(3, "pear)</w:t>
            </w:r>
          </w:p>
        </w:tc>
      </w:tr>
      <w:tr w:rsidR="00B31476" w:rsidRPr="00BE1D7F" w14:paraId="63D14CAF" w14:textId="77777777" w:rsidTr="0090472A">
        <w:trPr>
          <w:trHeight w:val="1958"/>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FC10877" w14:textId="6DB5B381" w:rsidR="00B31476" w:rsidRPr="00BE1D7F" w:rsidRDefault="00B31476" w:rsidP="00862BA5">
            <w:pPr>
              <w:keepNext/>
              <w:keepLines/>
            </w:pPr>
            <w:r w:rsidRPr="00BE1D7F">
              <w:t>Append</w:t>
            </w:r>
            <w:r w:rsidR="000D2173">
              <w:t>/Prepend</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63537C1" w14:textId="77777777" w:rsidR="00B31476" w:rsidRDefault="00B31476" w:rsidP="00862BA5">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sidR="000D2173">
              <w:rPr>
                <w:rFonts w:eastAsiaTheme="minorEastAsia"/>
              </w:rPr>
              <w:t>append</w:t>
            </w:r>
            <w:proofErr w:type="spellEnd"/>
            <w:proofErr w:type="gramEnd"/>
            <w:r w:rsidRPr="00BE1D7F">
              <w:rPr>
                <w:rFonts w:eastAsiaTheme="minorEastAsia"/>
              </w:rPr>
              <w:t>("pear")</w:t>
            </w:r>
          </w:p>
          <w:p w14:paraId="5E479069" w14:textId="790A72C8"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w:t>
            </w:r>
            <w:proofErr w:type="spellEnd"/>
            <w:proofErr w:type="gramEnd"/>
            <w:r w:rsidRPr="00BE1D7F">
              <w:rPr>
                <w:rFonts w:eastAsiaTheme="minorEastAsia"/>
              </w:rPr>
              <w:t>("pear")</w:t>
            </w:r>
          </w:p>
          <w:p w14:paraId="27480BA2" w14:textId="53136550"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appendList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69F6C81F" w14:textId="0D0D0639" w:rsidR="000D2173" w:rsidRDefault="000D2173" w:rsidP="000D2173">
            <w:pPr>
              <w:pStyle w:val="codeBlock"/>
              <w:rPr>
                <w:rFonts w:eastAsiaTheme="minorEastAsia"/>
              </w:rPr>
            </w:pPr>
            <w:r w:rsidRPr="00BE1D7F">
              <w:rPr>
                <w:rFonts w:eastAsiaTheme="minorEastAsia"/>
              </w:rPr>
              <w:t xml:space="preserve">call </w:t>
            </w:r>
            <w:proofErr w:type="spellStart"/>
            <w:proofErr w:type="gramStart"/>
            <w:r w:rsidRPr="00BE1D7F">
              <w:rPr>
                <w:rFonts w:eastAsiaTheme="minorEastAsia"/>
              </w:rPr>
              <w:t>a.</w:t>
            </w:r>
            <w:r>
              <w:rPr>
                <w:rFonts w:eastAsiaTheme="minorEastAsia"/>
              </w:rPr>
              <w:t>prependList</w:t>
            </w:r>
            <w:proofErr w:type="spellEnd"/>
            <w:proofErr w:type="gramEnd"/>
            <w:r w:rsidRPr="00BE1D7F">
              <w:rPr>
                <w:rFonts w:eastAsiaTheme="minorEastAsia"/>
              </w:rPr>
              <w:t>(</w:t>
            </w:r>
            <w:proofErr w:type="spellStart"/>
            <w:r>
              <w:rPr>
                <w:rFonts w:eastAsiaTheme="minorEastAsia"/>
              </w:rPr>
              <w:t>anotherList</w:t>
            </w:r>
            <w:proofErr w:type="spellEnd"/>
            <w:r w:rsidRPr="00BE1D7F">
              <w:rPr>
                <w:rFonts w:eastAsiaTheme="minorEastAsia"/>
              </w:rPr>
              <w:t>)</w:t>
            </w:r>
          </w:p>
          <w:p w14:paraId="4B6E8A68" w14:textId="6648CED2" w:rsidR="000D2173" w:rsidRPr="00BE1D7F" w:rsidRDefault="000D2173" w:rsidP="00862BA5">
            <w:pPr>
              <w:pStyle w:val="codeBlock"/>
            </w:pP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AC09511" w14:textId="283D90B7" w:rsidR="00B31476" w:rsidRPr="008B04A3" w:rsidRDefault="000D2173" w:rsidP="000D2173">
            <w:pPr>
              <w:pStyle w:val="codeBlock"/>
              <w:rPr>
                <w:rFonts w:asciiTheme="minorHAnsi" w:eastAsiaTheme="minorHAnsi" w:hAnsiTheme="minorHAnsi" w:cstheme="minorBidi"/>
                <w:b w:val="0"/>
                <w:color w:val="auto"/>
                <w:kern w:val="2"/>
                <w:sz w:val="18"/>
                <w:szCs w:val="18"/>
                <w:lang w:eastAsia="en-US"/>
                <w14:ligatures w14:val="standardContextual"/>
              </w:rPr>
            </w:pPr>
            <w:r>
              <w:rPr>
                <w:rFonts w:asciiTheme="minorHAnsi" w:eastAsiaTheme="minorHAnsi" w:hAnsiTheme="minorHAnsi" w:cstheme="minorBidi"/>
                <w:b w:val="0"/>
                <w:color w:val="auto"/>
                <w:kern w:val="2"/>
                <w:sz w:val="18"/>
                <w:szCs w:val="18"/>
                <w:lang w:eastAsia="en-US"/>
                <w14:ligatures w14:val="standardContextual"/>
              </w:rPr>
              <w:t xml:space="preserve">Note that </w:t>
            </w:r>
            <w:r w:rsidRPr="004130DD">
              <w:rPr>
                <w:rStyle w:val="codeChar"/>
                <w:rFonts w:eastAsiaTheme="minorHAnsi"/>
              </w:rPr>
              <w:t>+</w:t>
            </w:r>
            <w:r>
              <w:rPr>
                <w:rFonts w:asciiTheme="minorHAnsi" w:eastAsiaTheme="minorHAnsi" w:hAnsiTheme="minorHAnsi" w:cstheme="minorBidi"/>
                <w:b w:val="0"/>
                <w:color w:val="auto"/>
                <w:kern w:val="2"/>
                <w:sz w:val="18"/>
                <w:szCs w:val="18"/>
                <w:lang w:eastAsia="en-US"/>
                <w14:ligatures w14:val="standardContextual"/>
              </w:rPr>
              <w:t xml:space="preserve"> appends a </w:t>
            </w:r>
            <w:r>
              <w:rPr>
                <w:rFonts w:asciiTheme="minorHAnsi" w:eastAsiaTheme="minorHAnsi" w:hAnsiTheme="minorHAnsi" w:cstheme="minorBidi"/>
                <w:b w:val="0"/>
                <w:i/>
                <w:iCs/>
                <w:color w:val="auto"/>
                <w:kern w:val="2"/>
                <w:sz w:val="18"/>
                <w:szCs w:val="18"/>
                <w:lang w:eastAsia="en-US"/>
                <w14:ligatures w14:val="standardContextual"/>
              </w:rPr>
              <w:t xml:space="preserve">list </w:t>
            </w:r>
            <w:r>
              <w:rPr>
                <w:rFonts w:asciiTheme="minorHAnsi" w:eastAsiaTheme="minorHAnsi" w:hAnsiTheme="minorHAnsi" w:cstheme="minorBidi"/>
                <w:b w:val="0"/>
                <w:color w:val="auto"/>
                <w:kern w:val="2"/>
                <w:sz w:val="18"/>
                <w:szCs w:val="18"/>
                <w:lang w:eastAsia="en-US"/>
                <w14:ligatures w14:val="standardContextual"/>
              </w:rPr>
              <w:t>to a list</w:t>
            </w:r>
            <w:r w:rsidR="00EB1BD9">
              <w:rPr>
                <w:rFonts w:asciiTheme="minorHAnsi" w:eastAsiaTheme="minorHAnsi" w:hAnsiTheme="minorHAnsi" w:cstheme="minorBidi"/>
                <w:b w:val="0"/>
                <w:color w:val="auto"/>
                <w:kern w:val="2"/>
                <w:sz w:val="18"/>
                <w:szCs w:val="18"/>
                <w:lang w:eastAsia="en-US"/>
                <w14:ligatures w14:val="standardContextual"/>
              </w:rPr>
              <w:t>. T</w:t>
            </w:r>
            <w:r>
              <w:rPr>
                <w:rFonts w:asciiTheme="minorHAnsi" w:eastAsiaTheme="minorHAnsi" w:hAnsiTheme="minorHAnsi" w:cstheme="minorBidi"/>
                <w:b w:val="0"/>
                <w:color w:val="auto"/>
                <w:kern w:val="2"/>
                <w:sz w:val="18"/>
                <w:szCs w:val="18"/>
                <w:lang w:eastAsia="en-US"/>
                <w14:ligatures w14:val="standardContextual"/>
              </w:rPr>
              <w:t xml:space="preserve">o append/prepend a single </w:t>
            </w:r>
            <w:r>
              <w:rPr>
                <w:rFonts w:asciiTheme="minorHAnsi" w:eastAsiaTheme="minorHAnsi" w:hAnsiTheme="minorHAnsi" w:cstheme="minorBidi"/>
                <w:b w:val="0"/>
                <w:i/>
                <w:iCs/>
                <w:color w:val="auto"/>
                <w:kern w:val="2"/>
                <w:sz w:val="18"/>
                <w:szCs w:val="18"/>
                <w:lang w:eastAsia="en-US"/>
                <w14:ligatures w14:val="standardContextual"/>
              </w:rPr>
              <w:t>item</w:t>
            </w:r>
            <w:r w:rsidR="008B04A3">
              <w:rPr>
                <w:rFonts w:asciiTheme="minorHAnsi" w:eastAsiaTheme="minorHAnsi" w:hAnsiTheme="minorHAnsi" w:cstheme="minorBidi"/>
                <w:b w:val="0"/>
                <w:i/>
                <w:iCs/>
                <w:color w:val="auto"/>
                <w:kern w:val="2"/>
                <w:sz w:val="18"/>
                <w:szCs w:val="18"/>
                <w:lang w:eastAsia="en-US"/>
                <w14:ligatures w14:val="standardContextual"/>
              </w:rPr>
              <w:t xml:space="preserve">, </w:t>
            </w:r>
            <w:r>
              <w:rPr>
                <w:rFonts w:asciiTheme="minorHAnsi" w:eastAsiaTheme="minorHAnsi" w:hAnsiTheme="minorHAnsi" w:cstheme="minorBidi"/>
                <w:b w:val="0"/>
                <w:color w:val="auto"/>
                <w:kern w:val="2"/>
                <w:sz w:val="18"/>
                <w:szCs w:val="18"/>
                <w:lang w:eastAsia="en-US"/>
                <w14:ligatures w14:val="standardContextual"/>
              </w:rPr>
              <w:t xml:space="preserve">it should be enclosed in square </w:t>
            </w:r>
            <w:r w:rsidR="008B04A3">
              <w:rPr>
                <w:rFonts w:asciiTheme="minorHAnsi" w:eastAsiaTheme="minorHAnsi" w:hAnsiTheme="minorHAnsi" w:cstheme="minorBidi"/>
                <w:b w:val="0"/>
                <w:color w:val="auto"/>
                <w:kern w:val="2"/>
                <w:sz w:val="18"/>
                <w:szCs w:val="18"/>
                <w:lang w:eastAsia="en-US"/>
                <w14:ligatures w14:val="standardContextual"/>
              </w:rPr>
              <w:t>brackets.</w:t>
            </w:r>
            <w:r>
              <w:rPr>
                <w:rFonts w:asciiTheme="minorHAnsi" w:eastAsiaTheme="minorHAnsi" w:hAnsiTheme="minorHAnsi" w:cstheme="minorBidi"/>
                <w:b w:val="0"/>
                <w:color w:val="auto"/>
                <w:kern w:val="2"/>
                <w:sz w:val="18"/>
                <w:szCs w:val="18"/>
                <w:lang w:eastAsia="en-US"/>
                <w14:ligatures w14:val="standardContextual"/>
              </w:rPr>
              <w:br/>
            </w:r>
            <w:r w:rsidR="00B31476" w:rsidRPr="00A44049">
              <w:rPr>
                <w:rFonts w:asciiTheme="minorHAnsi" w:eastAsiaTheme="minorHAnsi" w:hAnsiTheme="minorHAnsi" w:cstheme="minorBidi"/>
                <w:b w:val="0"/>
                <w:color w:val="auto"/>
                <w:kern w:val="2"/>
                <w:sz w:val="18"/>
                <w:szCs w:val="18"/>
                <w:lang w:eastAsia="en-US"/>
                <w14:ligatures w14:val="standardContextual"/>
              </w:rPr>
              <w:t>Append</w:t>
            </w:r>
            <w:r w:rsidR="00B31476">
              <w:rPr>
                <w:rFonts w:asciiTheme="minorHAnsi" w:eastAsiaTheme="minorHAnsi" w:hAnsiTheme="minorHAnsi" w:cstheme="minorBidi"/>
                <w:b w:val="0"/>
                <w:color w:val="auto"/>
                <w:kern w:val="2"/>
                <w:sz w:val="18"/>
                <w:szCs w:val="18"/>
                <w:lang w:eastAsia="en-US"/>
                <w14:ligatures w14:val="standardContextual"/>
              </w:rPr>
              <w:t>:</w:t>
            </w:r>
            <w:r w:rsidR="00B31476">
              <w:rPr>
                <w:rFonts w:eastAsiaTheme="minorHAnsi"/>
              </w:rPr>
              <w:t xml:space="preserve"> </w:t>
            </w:r>
            <w:r w:rsidR="00B31476" w:rsidRPr="00BE1D7F">
              <w:rPr>
                <w:rFonts w:eastAsiaTheme="minorEastAsia"/>
              </w:rPr>
              <w:t xml:space="preserve">set a to a + </w:t>
            </w:r>
            <w:r w:rsidR="007A5D7D">
              <w:rPr>
                <w:rFonts w:eastAsiaTheme="minorEastAsia"/>
              </w:rPr>
              <w:t>{</w:t>
            </w:r>
            <w:r w:rsidR="00B31476" w:rsidRPr="00BE1D7F">
              <w:rPr>
                <w:rFonts w:eastAsiaTheme="minorEastAsia"/>
              </w:rPr>
              <w:t>"pear"</w:t>
            </w:r>
            <w:r w:rsidR="007A5D7D">
              <w:rPr>
                <w:rFonts w:eastAsiaTheme="minorEastAsia"/>
              </w:rPr>
              <w:t>}</w:t>
            </w:r>
            <w:ins w:id="802" w:author="BernardUK" w:date="2025-01-05T17:32:00Z">
              <w:r w:rsidR="00574454">
                <w:rPr>
                  <w:rFonts w:eastAsiaTheme="minorEastAsia"/>
                </w:rPr>
                <w:t xml:space="preserve"> </w:t>
              </w:r>
            </w:ins>
          </w:p>
          <w:p w14:paraId="7F859F8D" w14:textId="2B012708" w:rsidR="00B31476" w:rsidRDefault="00B31476" w:rsidP="00862BA5">
            <w:pPr>
              <w:pStyle w:val="codeBlock"/>
              <w:rPr>
                <w:rFonts w:eastAsiaTheme="minorEastAsia"/>
              </w:rPr>
            </w:pPr>
            <w:r>
              <w:rPr>
                <w:rFonts w:asciiTheme="minorHAnsi" w:eastAsiaTheme="minorHAnsi" w:hAnsiTheme="minorHAnsi" w:cstheme="minorBidi"/>
                <w:b w:val="0"/>
                <w:color w:val="auto"/>
                <w:kern w:val="2"/>
                <w:sz w:val="18"/>
                <w:szCs w:val="18"/>
                <w:lang w:eastAsia="en-US"/>
                <w14:ligatures w14:val="standardContextual"/>
              </w:rPr>
              <w:t>P</w:t>
            </w:r>
            <w:r w:rsidRPr="00A44049">
              <w:rPr>
                <w:rFonts w:asciiTheme="minorHAnsi" w:eastAsiaTheme="minorHAnsi" w:hAnsiTheme="minorHAnsi" w:cstheme="minorBidi"/>
                <w:b w:val="0"/>
                <w:color w:val="auto"/>
                <w:kern w:val="2"/>
                <w:sz w:val="18"/>
                <w:szCs w:val="18"/>
                <w:lang w:eastAsia="en-US"/>
                <w14:ligatures w14:val="standardContextual"/>
              </w:rPr>
              <w:t>repend</w:t>
            </w:r>
            <w:r>
              <w:rPr>
                <w:rFonts w:asciiTheme="minorHAnsi" w:eastAsiaTheme="minorHAnsi" w:hAnsiTheme="minorHAnsi" w:cstheme="minorBidi"/>
                <w:b w:val="0"/>
                <w:color w:val="auto"/>
                <w:kern w:val="2"/>
                <w:sz w:val="18"/>
                <w:szCs w:val="18"/>
                <w:lang w:eastAsia="en-US"/>
                <w14:ligatures w14:val="standardContextual"/>
              </w:rPr>
              <w:t>:</w:t>
            </w:r>
            <w:r w:rsidRPr="00BE1D7F">
              <w:rPr>
                <w:rFonts w:eastAsiaTheme="minorEastAsia"/>
              </w:rPr>
              <w:t xml:space="preserve"> set a to </w:t>
            </w:r>
            <w:r w:rsidR="007A5D7D">
              <w:rPr>
                <w:rFonts w:eastAsiaTheme="minorEastAsia"/>
              </w:rPr>
              <w:t>{</w:t>
            </w:r>
            <w:r w:rsidRPr="00BE1D7F">
              <w:rPr>
                <w:rFonts w:eastAsiaTheme="minorEastAsia"/>
              </w:rPr>
              <w:t>"pear"</w:t>
            </w:r>
            <w:r w:rsidR="007A5D7D">
              <w:rPr>
                <w:rFonts w:eastAsiaTheme="minorEastAsia"/>
              </w:rPr>
              <w:t>}</w:t>
            </w:r>
            <w:r w:rsidRPr="00BE1D7F">
              <w:rPr>
                <w:rFonts w:eastAsiaTheme="minorEastAsia"/>
              </w:rPr>
              <w:t xml:space="preserve"> + a</w:t>
            </w:r>
          </w:p>
          <w:p w14:paraId="4446E579" w14:textId="1B51A2DB" w:rsidR="000D2173" w:rsidRPr="00BE1D7F" w:rsidRDefault="000D2173" w:rsidP="000D2173">
            <w:pPr>
              <w:pStyle w:val="codeBlock"/>
            </w:pPr>
            <w:r w:rsidRPr="00A44049">
              <w:rPr>
                <w:rFonts w:asciiTheme="minorHAnsi" w:eastAsiaTheme="minorHAnsi" w:hAnsiTheme="minorHAnsi" w:cstheme="minorBidi"/>
                <w:b w:val="0"/>
                <w:color w:val="auto"/>
                <w:kern w:val="2"/>
                <w:sz w:val="18"/>
                <w:szCs w:val="18"/>
                <w:lang w:eastAsia="en-US"/>
                <w14:ligatures w14:val="standardContextual"/>
              </w:rPr>
              <w:t>Append</w:t>
            </w:r>
            <w:r w:rsidR="00EB4629">
              <w:rPr>
                <w:rFonts w:asciiTheme="minorHAnsi" w:eastAsiaTheme="minorHAnsi" w:hAnsiTheme="minorHAnsi" w:cstheme="minorBidi"/>
                <w:b w:val="0"/>
                <w:color w:val="auto"/>
                <w:kern w:val="2"/>
                <w:sz w:val="18"/>
                <w:szCs w:val="18"/>
                <w:lang w:eastAsia="en-US"/>
                <w14:ligatures w14:val="standardContextual"/>
              </w:rPr>
              <w:t>/prepend a list</w:t>
            </w:r>
            <w:r>
              <w:rPr>
                <w:rFonts w:asciiTheme="minorHAnsi" w:eastAsiaTheme="minorHAnsi" w:hAnsiTheme="minorHAnsi" w:cstheme="minorBidi"/>
                <w:b w:val="0"/>
                <w:color w:val="auto"/>
                <w:kern w:val="2"/>
                <w:sz w:val="18"/>
                <w:szCs w:val="18"/>
                <w:lang w:eastAsia="en-US"/>
                <w14:ligatures w14:val="standardContextual"/>
              </w:rPr>
              <w:t>:</w:t>
            </w:r>
            <w:r>
              <w:rPr>
                <w:rFonts w:eastAsiaTheme="minorHAnsi"/>
              </w:rPr>
              <w:t xml:space="preserve"> </w:t>
            </w:r>
            <w:r w:rsidR="00EB4629">
              <w:rPr>
                <w:rFonts w:eastAsiaTheme="minorHAnsi"/>
              </w:rPr>
              <w:br/>
            </w:r>
            <w:r w:rsidRPr="00BE1D7F">
              <w:rPr>
                <w:rFonts w:eastAsiaTheme="minorEastAsia"/>
              </w:rPr>
              <w:t xml:space="preserve">set </w:t>
            </w:r>
            <w:r w:rsidR="00EB4629">
              <w:rPr>
                <w:rFonts w:eastAsiaTheme="minorEastAsia"/>
              </w:rPr>
              <w:t>x</w:t>
            </w:r>
            <w:r w:rsidRPr="00BE1D7F">
              <w:rPr>
                <w:rFonts w:eastAsiaTheme="minorEastAsia"/>
              </w:rPr>
              <w:t xml:space="preserve"> to </w:t>
            </w:r>
            <w:proofErr w:type="spellStart"/>
            <w:r w:rsidR="00EB4629">
              <w:rPr>
                <w:rFonts w:eastAsiaTheme="minorEastAsia"/>
              </w:rPr>
              <w:t>listA</w:t>
            </w:r>
            <w:proofErr w:type="spellEnd"/>
            <w:r w:rsidR="00EB4629">
              <w:rPr>
                <w:rFonts w:eastAsiaTheme="minorEastAsia"/>
              </w:rPr>
              <w:t xml:space="preserve"> + </w:t>
            </w:r>
            <w:proofErr w:type="spellStart"/>
            <w:r w:rsidR="00EB4629">
              <w:rPr>
                <w:rFonts w:eastAsiaTheme="minorEastAsia"/>
              </w:rPr>
              <w:t>listb</w:t>
            </w:r>
            <w:proofErr w:type="spellEnd"/>
            <w:ins w:id="803" w:author="BernardUK" w:date="2025-01-05T17:32:00Z">
              <w:r w:rsidR="00574454">
                <w:rPr>
                  <w:rFonts w:eastAsiaTheme="minorEastAsia"/>
                </w:rPr>
                <w:t xml:space="preserve"> </w:t>
              </w:r>
            </w:ins>
          </w:p>
          <w:p w14:paraId="79238C7B" w14:textId="48ACDAE0" w:rsidR="000D2173" w:rsidRPr="00BE1D7F" w:rsidRDefault="000D2173" w:rsidP="000D2173">
            <w:pPr>
              <w:pStyle w:val="codeBlock"/>
            </w:pPr>
          </w:p>
        </w:tc>
      </w:tr>
      <w:tr w:rsidR="00B31476" w:rsidRPr="00BE1D7F" w14:paraId="0B9A07D3" w14:textId="77777777" w:rsidTr="0090472A">
        <w:trPr>
          <w:trHeight w:val="447"/>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F77B51B" w14:textId="77777777" w:rsidR="00B31476" w:rsidRPr="00BE1D7F" w:rsidRDefault="00B31476" w:rsidP="00862BA5">
            <w:pPr>
              <w:keepNext/>
              <w:keepLines/>
            </w:pPr>
            <w:r w:rsidRPr="00BE1D7F">
              <w:t>Insert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E6BBD59"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a.insertAt</w:t>
            </w:r>
            <w:proofErr w:type="spellEnd"/>
            <w:proofErr w:type="gramEnd"/>
            <w:r w:rsidRPr="00BE1D7F">
              <w:rPr>
                <w:rFonts w:eastAsiaTheme="minorEastAsia"/>
              </w:rPr>
              <w:t>(3, "pear")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64BF8F0"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a.withInsertAt</w:t>
            </w:r>
            <w:proofErr w:type="spellEnd"/>
            <w:proofErr w:type="gramEnd"/>
            <w:r w:rsidRPr="00BE1D7F">
              <w:rPr>
                <w:rFonts w:eastAsiaTheme="minorEastAsia"/>
              </w:rPr>
              <w:t>(3, "pear)</w:t>
            </w:r>
          </w:p>
        </w:tc>
      </w:tr>
      <w:tr w:rsidR="00B31476" w:rsidRPr="00BE1D7F" w14:paraId="76572311" w14:textId="77777777" w:rsidTr="0090472A">
        <w:trPr>
          <w:trHeight w:val="343"/>
        </w:trPr>
        <w:tc>
          <w:tcPr>
            <w:tcW w:w="189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2F2AEE10" w14:textId="77777777" w:rsidR="00B31476" w:rsidRPr="00BE1D7F" w:rsidRDefault="00B31476" w:rsidP="00862BA5">
            <w:pPr>
              <w:keepNext/>
              <w:keepLines/>
            </w:pPr>
            <w:r w:rsidRPr="00BE1D7F">
              <w:t>Remove by index</w:t>
            </w:r>
          </w:p>
        </w:tc>
        <w:tc>
          <w:tcPr>
            <w:tcW w:w="373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FBAF6F"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a.removeAt</w:t>
            </w:r>
            <w:proofErr w:type="spellEnd"/>
            <w:proofErr w:type="gramEnd"/>
            <w:r w:rsidRPr="00BE1D7F">
              <w:rPr>
                <w:rFonts w:eastAsiaTheme="minorEastAsia"/>
              </w:rPr>
              <w:t>(3)</w:t>
            </w:r>
          </w:p>
        </w:tc>
        <w:tc>
          <w:tcPr>
            <w:tcW w:w="37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7E860412" w14:textId="77777777" w:rsidR="00B31476" w:rsidRPr="000C177B" w:rsidRDefault="00B31476" w:rsidP="00862BA5">
            <w:pPr>
              <w:pStyle w:val="codeBlock"/>
              <w:rPr>
                <w:rFonts w:eastAsiaTheme="minorEastAsia"/>
              </w:rPr>
            </w:pPr>
            <w:r w:rsidRPr="00BE1D7F">
              <w:rPr>
                <w:rFonts w:eastAsiaTheme="minorEastAsia"/>
              </w:rPr>
              <w:t xml:space="preserve">set a to </w:t>
            </w:r>
            <w:proofErr w:type="spellStart"/>
            <w:proofErr w:type="gramStart"/>
            <w:r w:rsidRPr="00BE1D7F">
              <w:rPr>
                <w:rFonts w:eastAsiaTheme="minorEastAsia"/>
              </w:rPr>
              <w:t>a.withRemoveAt</w:t>
            </w:r>
            <w:proofErr w:type="spellEnd"/>
            <w:proofErr w:type="gramEnd"/>
            <w:r w:rsidRPr="00BE1D7F">
              <w:rPr>
                <w:rFonts w:eastAsiaTheme="minorEastAsia"/>
              </w:rPr>
              <w:t>(3)</w:t>
            </w:r>
          </w:p>
        </w:tc>
      </w:tr>
      <w:tr w:rsidR="00B31476" w:rsidRPr="00BE1D7F" w14:paraId="1AFAC66B"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7E93F30" w14:textId="77777777" w:rsidR="00B31476" w:rsidRPr="00BE1D7F" w:rsidRDefault="00B31476" w:rsidP="00862BA5">
            <w:pPr>
              <w:keepLines/>
            </w:pPr>
            <w:r w:rsidRPr="00BE1D7F">
              <w:t>Remove by value</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A29B93B"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a.removeFirst</w:t>
            </w:r>
            <w:proofErr w:type="spellEnd"/>
            <w:proofErr w:type="gramEnd"/>
            <w:r w:rsidRPr="00BE1D7F">
              <w:rPr>
                <w:rFonts w:eastAsiaTheme="minorEastAsia"/>
              </w:rPr>
              <w:t>("pear")</w:t>
            </w:r>
          </w:p>
          <w:p w14:paraId="4DB3C707" w14:textId="77777777" w:rsidR="00B31476" w:rsidRPr="00BE1D7F" w:rsidRDefault="00B31476" w:rsidP="00862BA5">
            <w:pPr>
              <w:pStyle w:val="codeBlock"/>
            </w:pPr>
            <w:r w:rsidRPr="00BE1D7F">
              <w:rPr>
                <w:rFonts w:eastAsiaTheme="minorEastAsia"/>
              </w:rPr>
              <w:t xml:space="preserve">call </w:t>
            </w:r>
            <w:proofErr w:type="spellStart"/>
            <w:proofErr w:type="gramStart"/>
            <w:r w:rsidRPr="00BE1D7F">
              <w:rPr>
                <w:rFonts w:eastAsiaTheme="minorEastAsia"/>
              </w:rPr>
              <w:t>a.removeAll</w:t>
            </w:r>
            <w:proofErr w:type="spellEnd"/>
            <w:proofErr w:type="gramEnd"/>
            <w:r w:rsidRPr="00BE1D7F">
              <w:rPr>
                <w:rFonts w:eastAsiaTheme="minorEastAsia"/>
              </w:rPr>
              <w:t>("pear")</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4E73309"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a.withRemoveFirst</w:t>
            </w:r>
            <w:proofErr w:type="spellEnd"/>
            <w:proofErr w:type="gramEnd"/>
            <w:r w:rsidRPr="00BE1D7F">
              <w:rPr>
                <w:rFonts w:eastAsiaTheme="minorEastAsia"/>
              </w:rPr>
              <w:t xml:space="preserve"> ("p")</w:t>
            </w:r>
          </w:p>
          <w:p w14:paraId="349D8B6E" w14:textId="77777777" w:rsidR="00B31476" w:rsidRPr="00BE1D7F" w:rsidRDefault="00B31476" w:rsidP="00862BA5">
            <w:pPr>
              <w:pStyle w:val="codeBlock"/>
            </w:pPr>
            <w:r w:rsidRPr="00BE1D7F">
              <w:rPr>
                <w:rFonts w:eastAsiaTheme="minorEastAsia"/>
              </w:rPr>
              <w:t xml:space="preserve">set a to </w:t>
            </w:r>
            <w:proofErr w:type="spellStart"/>
            <w:proofErr w:type="gramStart"/>
            <w:r w:rsidRPr="00BE1D7F">
              <w:rPr>
                <w:rFonts w:eastAsiaTheme="minorEastAsia"/>
              </w:rPr>
              <w:t>a.withRemoveAll</w:t>
            </w:r>
            <w:proofErr w:type="spellEnd"/>
            <w:proofErr w:type="gramEnd"/>
            <w:r w:rsidRPr="00BE1D7F">
              <w:rPr>
                <w:rFonts w:eastAsiaTheme="minorEastAsia"/>
              </w:rPr>
              <w:t xml:space="preserve"> ("</w:t>
            </w:r>
            <w:r>
              <w:rPr>
                <w:rFonts w:eastAsiaTheme="minorEastAsia"/>
              </w:rPr>
              <w:t>p</w:t>
            </w:r>
            <w:r w:rsidRPr="00BE1D7F">
              <w:rPr>
                <w:rFonts w:eastAsiaTheme="minorEastAsia"/>
              </w:rPr>
              <w:t>")</w:t>
            </w:r>
          </w:p>
        </w:tc>
      </w:tr>
      <w:tr w:rsidR="004130DD" w:rsidRPr="00BE1D7F" w14:paraId="682E8D2D" w14:textId="77777777" w:rsidTr="0090472A">
        <w:trPr>
          <w:trHeight w:val="451"/>
        </w:trPr>
        <w:tc>
          <w:tcPr>
            <w:tcW w:w="189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4F322AD8" w14:textId="26211174" w:rsidR="004130DD" w:rsidRPr="00BE1D7F" w:rsidRDefault="004130DD" w:rsidP="00862BA5">
            <w:pPr>
              <w:keepLines/>
            </w:pPr>
            <w:r>
              <w:t>Deconstruction into head (first element) and tail (all the rest)</w:t>
            </w:r>
          </w:p>
        </w:tc>
        <w:tc>
          <w:tcPr>
            <w:tcW w:w="373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52A26E78" w14:textId="20DCF42E" w:rsidR="004130DD" w:rsidRPr="00BE1D7F" w:rsidRDefault="004130DD" w:rsidP="004130DD">
            <w:r w:rsidRPr="0090472A">
              <w:rPr>
                <w:sz w:val="20"/>
                <w:szCs w:val="20"/>
              </w:rPr>
              <w:t>Not applicable</w:t>
            </w:r>
          </w:p>
        </w:tc>
        <w:tc>
          <w:tcPr>
            <w:tcW w:w="37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tcPr>
          <w:p w14:paraId="23976F56" w14:textId="084FD4A2" w:rsidR="004130DD" w:rsidRDefault="004348F7" w:rsidP="00862BA5">
            <w:pPr>
              <w:pStyle w:val="codeBlock"/>
              <w:rPr>
                <w:rFonts w:eastAsiaTheme="minorEastAsia"/>
              </w:rPr>
            </w:pPr>
            <w:r>
              <w:rPr>
                <w:rFonts w:eastAsiaTheme="minorEastAsia"/>
              </w:rPr>
              <w:t xml:space="preserve">variable </w:t>
            </w:r>
            <w:proofErr w:type="gramStart"/>
            <w:r w:rsidR="004130DD">
              <w:rPr>
                <w:rFonts w:eastAsiaTheme="minorEastAsia"/>
              </w:rPr>
              <w:t>x:xs</w:t>
            </w:r>
            <w:proofErr w:type="gramEnd"/>
            <w:r w:rsidR="004130DD">
              <w:rPr>
                <w:rFonts w:eastAsiaTheme="minorEastAsia"/>
              </w:rPr>
              <w:t xml:space="preserve"> set to </w:t>
            </w:r>
            <w:proofErr w:type="spellStart"/>
            <w:r w:rsidR="004130DD">
              <w:rPr>
                <w:rFonts w:eastAsiaTheme="minorEastAsia"/>
              </w:rPr>
              <w:t>myList</w:t>
            </w:r>
            <w:proofErr w:type="spellEnd"/>
          </w:p>
          <w:p w14:paraId="5B161D77" w14:textId="775BE9B0" w:rsidR="004130DD" w:rsidRDefault="002257D3" w:rsidP="00862BA5">
            <w:pPr>
              <w:pStyle w:val="codeBlock"/>
              <w:rPr>
                <w:rFonts w:eastAsiaTheme="minorEastAsia"/>
              </w:rPr>
            </w:pPr>
            <w:r>
              <w:rPr>
                <w:rFonts w:eastAsiaTheme="minorEastAsia"/>
              </w:rPr>
              <w:t>set</w:t>
            </w:r>
            <w:r w:rsidR="004130DD">
              <w:rPr>
                <w:rFonts w:eastAsiaTheme="minorEastAsia"/>
              </w:rPr>
              <w:t xml:space="preserve"> h:</w:t>
            </w:r>
            <w:r>
              <w:rPr>
                <w:rFonts w:eastAsiaTheme="minorEastAsia"/>
              </w:rPr>
              <w:t>t</w:t>
            </w:r>
            <w:r w:rsidR="004130DD">
              <w:rPr>
                <w:rFonts w:eastAsiaTheme="minorEastAsia"/>
              </w:rPr>
              <w:t xml:space="preserve"> to </w:t>
            </w:r>
            <w:proofErr w:type="spellStart"/>
            <w:r w:rsidR="004130DD">
              <w:rPr>
                <w:rFonts w:eastAsiaTheme="minorEastAsia"/>
              </w:rPr>
              <w:t>myList</w:t>
            </w:r>
            <w:proofErr w:type="spellEnd"/>
          </w:p>
          <w:p w14:paraId="3C74CECE" w14:textId="0757BFDF" w:rsidR="004130DD" w:rsidRPr="00BE1D7F" w:rsidRDefault="004130DD" w:rsidP="004130DD">
            <w:r w:rsidRPr="0090472A">
              <w:rPr>
                <w:sz w:val="20"/>
                <w:szCs w:val="20"/>
              </w:rPr>
              <w:t>discarding either the head or tail:</w:t>
            </w:r>
            <w:r>
              <w:br/>
            </w:r>
            <w:r w:rsidR="004348F7">
              <w:rPr>
                <w:rStyle w:val="codeChar"/>
              </w:rPr>
              <w:t xml:space="preserve">variable </w:t>
            </w:r>
            <w:proofErr w:type="gramStart"/>
            <w:r w:rsidRPr="004130DD">
              <w:rPr>
                <w:rStyle w:val="codeChar"/>
              </w:rPr>
              <w:t>_:tail</w:t>
            </w:r>
            <w:proofErr w:type="gramEnd"/>
            <w:r w:rsidRPr="004130DD">
              <w:rPr>
                <w:rStyle w:val="codeChar"/>
              </w:rPr>
              <w:t xml:space="preserve"> set to </w:t>
            </w:r>
            <w:proofErr w:type="spellStart"/>
            <w:r w:rsidRPr="004130DD">
              <w:rPr>
                <w:rStyle w:val="codeChar"/>
              </w:rPr>
              <w:t>myList</w:t>
            </w:r>
            <w:proofErr w:type="spellEnd"/>
            <w:r w:rsidRPr="004130DD">
              <w:rPr>
                <w:rStyle w:val="codeChar"/>
              </w:rPr>
              <w:br/>
            </w:r>
            <w:r w:rsidR="004348F7">
              <w:rPr>
                <w:rStyle w:val="codeChar"/>
              </w:rPr>
              <w:t xml:space="preserve">variable </w:t>
            </w:r>
            <w:r w:rsidRPr="004130DD">
              <w:rPr>
                <w:rStyle w:val="codeChar"/>
              </w:rPr>
              <w:t xml:space="preserve">head:_ set t </w:t>
            </w:r>
            <w:proofErr w:type="spellStart"/>
            <w:r w:rsidRPr="004130DD">
              <w:rPr>
                <w:rStyle w:val="codeChar"/>
              </w:rPr>
              <w:t>myList</w:t>
            </w:r>
            <w:proofErr w:type="spellEnd"/>
          </w:p>
        </w:tc>
      </w:tr>
    </w:tbl>
    <w:p w14:paraId="2C5D0BBA" w14:textId="77777777" w:rsidR="0090472A" w:rsidRDefault="0090472A" w:rsidP="0090472A">
      <w:pPr>
        <w:pStyle w:val="Heading3"/>
      </w:pPr>
      <w:bookmarkStart w:id="804" w:name="_Ref180419912"/>
      <w:r>
        <w:lastRenderedPageBreak/>
        <w:t>List</w:t>
      </w:r>
      <w:bookmarkEnd w:id="804"/>
    </w:p>
    <w:p w14:paraId="7D866292" w14:textId="3C4D64C7" w:rsidR="0090472A" w:rsidRPr="0090472A" w:rsidRDefault="0090472A" w:rsidP="0090472A">
      <w:r>
        <w:t>A List is a simple data structure that holds multiple elements of the same type.</w:t>
      </w:r>
    </w:p>
    <w:p w14:paraId="08979ECA" w14:textId="0B57681B" w:rsidR="0090472A" w:rsidRDefault="0090472A" w:rsidP="0090472A">
      <w:r>
        <w:t xml:space="preserve"> A list – just like a </w:t>
      </w:r>
      <w:r>
        <w:rPr>
          <w:rStyle w:val="codeChar"/>
        </w:rPr>
        <w:t>S</w:t>
      </w:r>
      <w:r w:rsidRPr="00FC6544">
        <w:rPr>
          <w:rStyle w:val="codeChar"/>
        </w:rPr>
        <w:t>tring</w:t>
      </w:r>
      <w:r>
        <w:t xml:space="preserve"> – is </w:t>
      </w:r>
      <w:r>
        <w:rPr>
          <w:i/>
          <w:iCs/>
        </w:rPr>
        <w:t>immutable</w:t>
      </w:r>
      <w:r>
        <w:t>. You can still insert, delete, or change elements in</w:t>
      </w:r>
      <w:ins w:id="805" w:author="BernardUK" w:date="2025-01-05T17:32:00Z">
        <w:r w:rsidR="00574454">
          <w:t xml:space="preserve"> </w:t>
        </w:r>
      </w:ins>
      <w:r>
        <w:t xml:space="preserve">a List, but the methods for these operations do not modify the input list: they return a new list based on the input list but with the specified differences. </w:t>
      </w:r>
    </w:p>
    <w:p w14:paraId="3BB3520C" w14:textId="77777777" w:rsidR="0090472A" w:rsidRDefault="0090472A" w:rsidP="0090472A">
      <w:pPr>
        <w:pStyle w:val="Heading4"/>
      </w:pPr>
      <w:r>
        <w:t>Type name</w:t>
      </w:r>
    </w:p>
    <w:p w14:paraId="695F65B5" w14:textId="77777777" w:rsidR="0090472A" w:rsidRDefault="0090472A" w:rsidP="0090472A">
      <w:r>
        <w:t>The type is specified in the following form:</w:t>
      </w:r>
    </w:p>
    <w:p w14:paraId="0BCDB84F" w14:textId="698F7CF8" w:rsidR="0090472A" w:rsidRDefault="00EB1BD9" w:rsidP="0090472A">
      <w:pPr>
        <w:pStyle w:val="code"/>
      </w:pPr>
      <w:r>
        <w:t>List&lt;of String&gt;</w:t>
      </w:r>
      <w:r w:rsidR="0090472A" w:rsidRPr="00FC6544">
        <w:t xml:space="preserve"> </w:t>
      </w:r>
      <w:r w:rsidR="0090472A" w:rsidRPr="007A5D7D">
        <w:rPr>
          <w:rFonts w:asciiTheme="minorHAnsi" w:hAnsiTheme="minorHAnsi"/>
          <w:b w:val="0"/>
          <w:bCs/>
          <w:color w:val="auto"/>
          <w:sz w:val="22"/>
        </w:rPr>
        <w:t>for a list of type String</w:t>
      </w:r>
    </w:p>
    <w:p w14:paraId="6E246339" w14:textId="12220F70" w:rsidR="0090472A" w:rsidRDefault="00EB1BD9" w:rsidP="0090472A">
      <w:pPr>
        <w:pStyle w:val="code"/>
      </w:pPr>
      <w:r>
        <w:t>List&lt;of Int&gt;</w:t>
      </w:r>
      <w:r w:rsidR="0090472A" w:rsidRPr="00FC6544">
        <w:t xml:space="preserve"> </w:t>
      </w:r>
      <w:r w:rsidR="0090472A" w:rsidRPr="007A5D7D">
        <w:rPr>
          <w:rFonts w:asciiTheme="minorHAnsi" w:hAnsiTheme="minorHAnsi"/>
          <w:b w:val="0"/>
          <w:bCs/>
          <w:color w:val="auto"/>
          <w:sz w:val="22"/>
        </w:rPr>
        <w:t>for a list of type Int</w:t>
      </w:r>
    </w:p>
    <w:p w14:paraId="04FF6836" w14:textId="68B9E7A7" w:rsidR="0090472A" w:rsidRDefault="0090472A" w:rsidP="0090472A">
      <w:pPr>
        <w:pStyle w:val="code"/>
      </w:pPr>
      <w:r w:rsidRPr="00FC6544">
        <w:t>{</w:t>
      </w:r>
      <w:r w:rsidR="00EB1BD9">
        <w:t>List&lt;of Int&gt;</w:t>
      </w:r>
      <w:r w:rsidRPr="00FC6544">
        <w:t xml:space="preserve">} </w:t>
      </w:r>
      <w:r w:rsidRPr="007A5D7D">
        <w:rPr>
          <w:rFonts w:asciiTheme="minorHAnsi" w:hAnsiTheme="minorHAnsi"/>
          <w:b w:val="0"/>
          <w:bCs/>
          <w:color w:val="auto"/>
          <w:sz w:val="22"/>
        </w:rPr>
        <w:t>for a list of lists of type Int</w:t>
      </w:r>
    </w:p>
    <w:p w14:paraId="554DA5AD" w14:textId="77777777" w:rsidR="0090472A" w:rsidRDefault="0090472A" w:rsidP="0090472A">
      <w:pPr>
        <w:pStyle w:val="code"/>
      </w:pPr>
    </w:p>
    <w:p w14:paraId="2074579B" w14:textId="77777777" w:rsidR="0090472A" w:rsidRDefault="0090472A" w:rsidP="0090472A">
      <w:pPr>
        <w:pStyle w:val="Heading4"/>
      </w:pPr>
      <w:r>
        <w:t>Defining a literal</w:t>
      </w:r>
    </w:p>
    <w:p w14:paraId="2A518D5B" w14:textId="6092A633" w:rsidR="0090472A" w:rsidRDefault="004348F7" w:rsidP="0090472A">
      <w:pPr>
        <w:pStyle w:val="code"/>
      </w:pPr>
      <w:r>
        <w:t xml:space="preserve">variable </w:t>
      </w:r>
      <w:r w:rsidR="0090472A">
        <w:t xml:space="preserve">fruit set to {"apple", "orange", "pear"} </w:t>
      </w:r>
    </w:p>
    <w:p w14:paraId="48AB72C6" w14:textId="77777777" w:rsidR="00A119A0" w:rsidRDefault="00A119A0" w:rsidP="0090472A">
      <w:pPr>
        <w:pStyle w:val="code"/>
      </w:pPr>
    </w:p>
    <w:p w14:paraId="46EE5917" w14:textId="30266783" w:rsidR="00A119A0" w:rsidRDefault="00A119A0" w:rsidP="00A119A0">
      <w:pPr>
        <w:pStyle w:val="Heading3"/>
      </w:pPr>
      <w:bookmarkStart w:id="806" w:name="_Toc170738580"/>
      <w:r>
        <w:t>Dot methods o</w:t>
      </w:r>
      <w:r w:rsidRPr="00795E99">
        <w:t xml:space="preserve">n </w:t>
      </w:r>
      <w:r>
        <w:t xml:space="preserve">a </w:t>
      </w:r>
      <w:r w:rsidRPr="00795E99">
        <w:t>List</w:t>
      </w:r>
      <w:bookmarkEnd w:id="806"/>
    </w:p>
    <w:p w14:paraId="40DCA398" w14:textId="2E63871D" w:rsidR="00A119A0" w:rsidRPr="002366A1" w:rsidRDefault="00A119A0" w:rsidP="00A119A0">
      <w:r>
        <w:rPr>
          <w:b/>
          <w:bCs/>
        </w:rPr>
        <w:t>Important</w:t>
      </w:r>
      <w:r>
        <w:t xml:space="preserve">: in Elan, a List is </w:t>
      </w:r>
      <w:r>
        <w:rPr>
          <w:i/>
          <w:iCs/>
        </w:rPr>
        <w:t xml:space="preserve">immutable. </w:t>
      </w:r>
      <w:r>
        <w:t xml:space="preserve">Methods never </w:t>
      </w:r>
      <w:r>
        <w:rPr>
          <w:i/>
          <w:iCs/>
        </w:rPr>
        <w:t>modify</w:t>
      </w:r>
      <w:r>
        <w:t xml:space="preserve"> the </w:t>
      </w:r>
      <w:r w:rsidRPr="002366A1">
        <w:rPr>
          <w:rStyle w:val="codeChar"/>
        </w:rPr>
        <w:t>List</w:t>
      </w:r>
      <w:r>
        <w:t xml:space="preserve"> on which they are called: instead they return a </w:t>
      </w:r>
      <w:r>
        <w:rPr>
          <w:i/>
          <w:iCs/>
        </w:rPr>
        <w:t>new</w:t>
      </w:r>
      <w:r>
        <w:t xml:space="preserve"> </w:t>
      </w:r>
      <w:r w:rsidRPr="002366A1">
        <w:rPr>
          <w:rStyle w:val="codeChar"/>
        </w:rPr>
        <w:t>List</w:t>
      </w:r>
      <w:r>
        <w:t xml:space="preserve"> based on the original but with the specified differences – the same as happens for an ordinary </w:t>
      </w:r>
      <w:r w:rsidRPr="002366A1">
        <w:rPr>
          <w:rStyle w:val="codeChar"/>
        </w:rPr>
        <w:t>String</w:t>
      </w:r>
      <w:r>
        <w:t>. And the dot-methods on a list are all functions.</w:t>
      </w:r>
    </w:p>
    <w:p w14:paraId="162B7825" w14:textId="3DF28A32" w:rsidR="00A119A0" w:rsidRDefault="00A119A0" w:rsidP="00A119A0">
      <w:pPr>
        <w:pStyle w:val="codeBlock"/>
      </w:pPr>
      <w:proofErr w:type="spellStart"/>
      <w:r>
        <w:t>myList.contains</w:t>
      </w:r>
      <w:proofErr w:type="spellEnd"/>
      <w:r>
        <w:t>(item</w:t>
      </w:r>
      <w:r w:rsidR="00BA06F8">
        <w:t xml:space="preserve">) </w:t>
      </w:r>
      <w:proofErr w:type="spellStart"/>
      <w:r w:rsidR="008B04A3" w:rsidRPr="008B04A3">
        <w:rPr>
          <w:rFonts w:asciiTheme="minorHAnsi" w:eastAsiaTheme="minorHAnsi" w:hAnsiTheme="minorHAnsi" w:cstheme="minorBidi"/>
          <w:b w:val="0"/>
          <w:color w:val="auto"/>
          <w:kern w:val="2"/>
          <w:sz w:val="22"/>
          <w:szCs w:val="22"/>
          <w:lang w:eastAsia="en-US"/>
          <w14:ligatures w14:val="standardContextual"/>
        </w:rPr>
        <w:t>returns</w:t>
      </w:r>
      <w:r w:rsidRPr="008B04A3">
        <w:rPr>
          <w:rFonts w:asciiTheme="minorHAnsi" w:eastAsiaTheme="minorHAnsi" w:hAnsiTheme="minorHAnsi" w:cstheme="minorBidi"/>
          <w:b w:val="0"/>
          <w:color w:val="auto"/>
          <w:kern w:val="2"/>
          <w:sz w:val="22"/>
          <w:szCs w:val="22"/>
          <w:lang w:eastAsia="en-US"/>
          <w14:ligatures w14:val="standardContextual"/>
        </w:rPr>
        <w:t>s</w:t>
      </w:r>
      <w:proofErr w:type="spellEnd"/>
      <w:r>
        <w:t xml:space="preserve"> true </w:t>
      </w:r>
      <w:r w:rsidRPr="000D2173">
        <w:rPr>
          <w:rFonts w:asciiTheme="minorHAnsi" w:eastAsiaTheme="minorHAnsi" w:hAnsiTheme="minorHAnsi" w:cstheme="minorBidi"/>
          <w:b w:val="0"/>
          <w:color w:val="auto"/>
          <w:kern w:val="2"/>
          <w:sz w:val="22"/>
          <w:szCs w:val="22"/>
          <w:lang w:eastAsia="en-US"/>
          <w14:ligatures w14:val="standardContextual"/>
        </w:rPr>
        <w:t>or</w:t>
      </w:r>
      <w:r>
        <w:t xml:space="preserve"> false</w:t>
      </w:r>
    </w:p>
    <w:p w14:paraId="1CACD233" w14:textId="3E2E82A2" w:rsidR="00A119A0" w:rsidRDefault="00A119A0" w:rsidP="00A119A0">
      <w:pPr>
        <w:pStyle w:val="codeBlock"/>
      </w:pPr>
      <w:proofErr w:type="spellStart"/>
      <w:r>
        <w:t>myList.asArray</w:t>
      </w:r>
      <w:proofErr w:type="spellEnd"/>
      <w:r>
        <w:t>(</w:t>
      </w:r>
      <w:r w:rsidR="00BA06F8">
        <w:t xml:space="preserve">) </w:t>
      </w:r>
      <w:r w:rsidR="00BA06F8" w:rsidRPr="008B04A3">
        <w:rPr>
          <w:rFonts w:asciiTheme="minorHAnsi" w:eastAsiaTheme="minorHAnsi" w:hAnsiTheme="minorHAnsi" w:cstheme="minorBidi"/>
          <w:b w:val="0"/>
          <w:color w:val="auto"/>
          <w:kern w:val="2"/>
          <w:sz w:val="22"/>
          <w:szCs w:val="22"/>
          <w:lang w:eastAsia="en-US"/>
          <w14:ligatures w14:val="standardContextual"/>
        </w:rPr>
        <w:t>returns</w:t>
      </w:r>
      <w:r w:rsidRPr="000D2173">
        <w:rPr>
          <w:rFonts w:asciiTheme="minorHAnsi" w:eastAsiaTheme="minorHAnsi" w:hAnsiTheme="minorHAnsi" w:cstheme="minorBidi"/>
          <w:b w:val="0"/>
          <w:color w:val="auto"/>
          <w:kern w:val="2"/>
          <w:sz w:val="22"/>
          <w:szCs w:val="22"/>
          <w:lang w:eastAsia="en-US"/>
          <w14:ligatures w14:val="standardContextual"/>
        </w:rPr>
        <w:t xml:space="preserve"> a new </w:t>
      </w:r>
      <w:r>
        <w:t xml:space="preserve">Array </w:t>
      </w:r>
      <w:r w:rsidRPr="000D2173">
        <w:rPr>
          <w:rFonts w:asciiTheme="minorHAnsi" w:eastAsiaTheme="minorHAnsi" w:hAnsiTheme="minorHAnsi" w:cstheme="minorBidi"/>
          <w:b w:val="0"/>
          <w:color w:val="auto"/>
          <w:kern w:val="2"/>
          <w:sz w:val="22"/>
          <w:szCs w:val="22"/>
          <w:lang w:eastAsia="en-US"/>
          <w14:ligatures w14:val="standardContextual"/>
        </w:rPr>
        <w:t>with the same contents as</w:t>
      </w:r>
      <w:r>
        <w:t xml:space="preserve"> </w:t>
      </w:r>
      <w:proofErr w:type="spellStart"/>
      <w:r>
        <w:t>myList</w:t>
      </w:r>
      <w:proofErr w:type="spellEnd"/>
    </w:p>
    <w:p w14:paraId="2D08AF31" w14:textId="77777777" w:rsidR="00A119A0" w:rsidRDefault="00A119A0" w:rsidP="00A119A0">
      <w:pPr>
        <w:pStyle w:val="codeBlock"/>
      </w:pPr>
    </w:p>
    <w:p w14:paraId="4135BB46" w14:textId="77777777" w:rsidR="00A119A0" w:rsidRDefault="00A119A0" w:rsidP="00A119A0">
      <w:r>
        <w:t xml:space="preserve">The following functions all return a new </w:t>
      </w:r>
      <w:r>
        <w:rPr>
          <w:rStyle w:val="codeChar"/>
        </w:rPr>
        <w:t>List</w:t>
      </w:r>
      <w:r>
        <w:t>, copied from the list on which the function was called, but with the differences specified by the function:</w:t>
      </w:r>
    </w:p>
    <w:p w14:paraId="455E496A" w14:textId="68A561EB" w:rsidR="00A119A0" w:rsidRPr="000D2173" w:rsidRDefault="00A119A0" w:rsidP="00A119A0">
      <w:pPr>
        <w:pStyle w:val="codeBlock"/>
      </w:pPr>
      <w:proofErr w:type="spellStart"/>
      <w:r w:rsidRPr="000D2173">
        <w:t>myList.withInsertAt</w:t>
      </w:r>
      <w:proofErr w:type="spellEnd"/>
      <w:r w:rsidRPr="000D2173">
        <w:t>(4, "cherry</w:t>
      </w:r>
      <w:ins w:id="807" w:author="BernardUK" w:date="2025-01-05T17:20:00Z">
        <w:r w:rsidR="00574454">
          <w:t>"</w:t>
        </w:r>
      </w:ins>
      <w:del w:id="808" w:author="BernardUK" w:date="2025-01-05T17:20:00Z">
        <w:r w:rsidRPr="000D2173" w:rsidDel="00574454">
          <w:delText>”</w:delText>
        </w:r>
      </w:del>
      <w:r w:rsidRPr="000D2173">
        <w:t>)</w:t>
      </w:r>
    </w:p>
    <w:p w14:paraId="4D33514E" w14:textId="77777777" w:rsidR="00A119A0" w:rsidRPr="000D2173" w:rsidRDefault="00A119A0" w:rsidP="00A119A0">
      <w:pPr>
        <w:pStyle w:val="codeBlock"/>
      </w:pPr>
      <w:proofErr w:type="spellStart"/>
      <w:r w:rsidRPr="000D2173">
        <w:t>myList.withPutAt</w:t>
      </w:r>
      <w:proofErr w:type="spellEnd"/>
      <w:r w:rsidRPr="000D2173">
        <w:t>(2, "grape")</w:t>
      </w:r>
    </w:p>
    <w:p w14:paraId="44C30975" w14:textId="77777777" w:rsidR="00A119A0" w:rsidRPr="000D2173" w:rsidRDefault="00A119A0" w:rsidP="00A119A0">
      <w:pPr>
        <w:pStyle w:val="codeBlock"/>
      </w:pPr>
      <w:proofErr w:type="spellStart"/>
      <w:r w:rsidRPr="000D2173">
        <w:t>myList.withRemoveAt</w:t>
      </w:r>
      <w:proofErr w:type="spellEnd"/>
      <w:r w:rsidRPr="000D2173">
        <w:t>(3)</w:t>
      </w:r>
    </w:p>
    <w:p w14:paraId="094EAB78" w14:textId="77777777" w:rsidR="00A119A0" w:rsidRPr="000D2173" w:rsidRDefault="00A119A0" w:rsidP="00A119A0">
      <w:pPr>
        <w:pStyle w:val="codeBlock"/>
      </w:pPr>
      <w:proofErr w:type="spellStart"/>
      <w:r w:rsidRPr="000D2173">
        <w:t>myList.withRemoveFirst</w:t>
      </w:r>
      <w:proofErr w:type="spellEnd"/>
      <w:r w:rsidRPr="000D2173">
        <w:t>("apple")</w:t>
      </w:r>
    </w:p>
    <w:p w14:paraId="2A14C588" w14:textId="77777777" w:rsidR="00A119A0" w:rsidRPr="000D2173" w:rsidRDefault="00A119A0" w:rsidP="00A119A0">
      <w:pPr>
        <w:pStyle w:val="codeBlock"/>
      </w:pPr>
      <w:proofErr w:type="spellStart"/>
      <w:r w:rsidRPr="000D2173">
        <w:t>myList.withRemoveAll</w:t>
      </w:r>
      <w:proofErr w:type="spellEnd"/>
      <w:r w:rsidRPr="000D2173">
        <w:t>("apple")</w:t>
      </w:r>
    </w:p>
    <w:p w14:paraId="7BD8CAF0" w14:textId="77777777" w:rsidR="00A119A0" w:rsidRDefault="00A119A0" w:rsidP="0090472A">
      <w:pPr>
        <w:pStyle w:val="code"/>
      </w:pPr>
    </w:p>
    <w:p w14:paraId="4F7C0BE5" w14:textId="77777777" w:rsidR="0090472A" w:rsidRDefault="0090472A" w:rsidP="0090472A">
      <w:r>
        <w:t>Try these examples:</w:t>
      </w:r>
    </w:p>
    <w:p w14:paraId="64E12B4D" w14:textId="3DAE8DBD" w:rsidR="0090472A" w:rsidRDefault="004348F7" w:rsidP="0090472A">
      <w:pPr>
        <w:pStyle w:val="code"/>
      </w:pPr>
      <w:r>
        <w:t xml:space="preserve">variable </w:t>
      </w:r>
      <w:r w:rsidR="0090472A">
        <w:t xml:space="preserve">fruit set to empty </w:t>
      </w:r>
      <w:r w:rsidR="00EB1BD9">
        <w:t>List&lt;of String&gt;</w:t>
      </w:r>
    </w:p>
    <w:p w14:paraId="2D472462" w14:textId="77777777" w:rsidR="0090472A" w:rsidRDefault="0090472A" w:rsidP="0090472A">
      <w:pPr>
        <w:pStyle w:val="code"/>
      </w:pPr>
      <w:r>
        <w:t>print fruit</w:t>
      </w:r>
    </w:p>
    <w:p w14:paraId="1D4B7D4C" w14:textId="77777777" w:rsidR="0090472A" w:rsidRDefault="0090472A" w:rsidP="0090472A">
      <w:pPr>
        <w:pStyle w:val="code"/>
      </w:pPr>
      <w:r>
        <w:t>set fruit to fruit + "apple"</w:t>
      </w:r>
    </w:p>
    <w:p w14:paraId="7412A133" w14:textId="7B4C934A" w:rsidR="0090472A" w:rsidRDefault="0090472A" w:rsidP="0090472A">
      <w:pPr>
        <w:pStyle w:val="code"/>
      </w:pPr>
      <w:r>
        <w:t>set fruit to fruit + "pear"</w:t>
      </w:r>
    </w:p>
    <w:p w14:paraId="09BF2481" w14:textId="77777777" w:rsidR="0090472A" w:rsidRDefault="0090472A" w:rsidP="0090472A">
      <w:pPr>
        <w:pStyle w:val="code"/>
      </w:pPr>
      <w:r>
        <w:t>print fruit</w:t>
      </w:r>
    </w:p>
    <w:p w14:paraId="04E82FD3" w14:textId="442F22D7" w:rsidR="0090472A" w:rsidRDefault="0090472A" w:rsidP="0090472A">
      <w:pPr>
        <w:pStyle w:val="code"/>
      </w:pPr>
      <w:r>
        <w:t xml:space="preserve">set fruit to "orange" + pear </w:t>
      </w:r>
    </w:p>
    <w:p w14:paraId="5F586C3E" w14:textId="77777777" w:rsidR="0090472A" w:rsidRDefault="0090472A" w:rsidP="0090472A">
      <w:pPr>
        <w:pStyle w:val="code"/>
      </w:pPr>
      <w:r>
        <w:t xml:space="preserve">print </w:t>
      </w:r>
      <w:proofErr w:type="gramStart"/>
      <w:r>
        <w:t>fruit[</w:t>
      </w:r>
      <w:proofErr w:type="gramEnd"/>
      <w:r>
        <w:t>0]</w:t>
      </w:r>
    </w:p>
    <w:p w14:paraId="5E3D7411" w14:textId="77777777" w:rsidR="0090472A" w:rsidRDefault="0090472A" w:rsidP="0090472A">
      <w:pPr>
        <w:pStyle w:val="code"/>
      </w:pPr>
      <w:r>
        <w:t xml:space="preserve">print </w:t>
      </w:r>
      <w:proofErr w:type="spellStart"/>
      <w:proofErr w:type="gramStart"/>
      <w:r>
        <w:t>fruit.length</w:t>
      </w:r>
      <w:proofErr w:type="spellEnd"/>
      <w:proofErr w:type="gramEnd"/>
      <w:r>
        <w:t>()</w:t>
      </w:r>
    </w:p>
    <w:p w14:paraId="24E3A824" w14:textId="5326BFDF" w:rsidR="0090472A" w:rsidRDefault="0090472A" w:rsidP="0090472A">
      <w:pPr>
        <w:pStyle w:val="code"/>
      </w:pPr>
      <w:r>
        <w:t>print fruit[</w:t>
      </w:r>
      <w:proofErr w:type="spellStart"/>
      <w:proofErr w:type="gramStart"/>
      <w:r>
        <w:t>fruit.length</w:t>
      </w:r>
      <w:proofErr w:type="spellEnd"/>
      <w:proofErr w:type="gramEnd"/>
      <w:r>
        <w:t>() -1]</w:t>
      </w:r>
    </w:p>
    <w:p w14:paraId="4085B0B8" w14:textId="152B38BD" w:rsidR="0090472A" w:rsidRDefault="004348F7" w:rsidP="0090472A">
      <w:pPr>
        <w:pStyle w:val="code"/>
      </w:pPr>
      <w:r>
        <w:t xml:space="preserve">variable </w:t>
      </w:r>
      <w:proofErr w:type="spellStart"/>
      <w:proofErr w:type="gramStart"/>
      <w:r w:rsidR="0090472A">
        <w:t>head:tail</w:t>
      </w:r>
      <w:proofErr w:type="spellEnd"/>
      <w:proofErr w:type="gramEnd"/>
      <w:r w:rsidR="0090472A">
        <w:t xml:space="preserve"> set to fruit</w:t>
      </w:r>
    </w:p>
    <w:p w14:paraId="484E2984" w14:textId="6B44FFD3" w:rsidR="0090472A" w:rsidRDefault="0090472A" w:rsidP="0090472A">
      <w:pPr>
        <w:pStyle w:val="code"/>
      </w:pPr>
      <w:r>
        <w:t>print head</w:t>
      </w:r>
    </w:p>
    <w:p w14:paraId="013B4348" w14:textId="718028FA" w:rsidR="0090472A" w:rsidRDefault="0090472A" w:rsidP="0090472A">
      <w:pPr>
        <w:pStyle w:val="code"/>
      </w:pPr>
      <w:r>
        <w:t>print tail</w:t>
      </w:r>
    </w:p>
    <w:p w14:paraId="4BCAA4E6" w14:textId="77777777" w:rsidR="0090472A" w:rsidRDefault="0090472A" w:rsidP="0090472A">
      <w:pPr>
        <w:pStyle w:val="codeBlock"/>
      </w:pPr>
      <w:r>
        <w:br w:type="page"/>
      </w:r>
    </w:p>
    <w:p w14:paraId="5465137B" w14:textId="77777777" w:rsidR="00A119A0" w:rsidRPr="00522F96" w:rsidRDefault="00A119A0" w:rsidP="0090472A">
      <w:pPr>
        <w:pStyle w:val="codeBlock"/>
        <w:rPr>
          <w:rFonts w:eastAsiaTheme="majorEastAsia"/>
          <w:sz w:val="22"/>
          <w:szCs w:val="22"/>
        </w:rPr>
      </w:pPr>
    </w:p>
    <w:p w14:paraId="45048FD3" w14:textId="18A7DFD3" w:rsidR="00B31476" w:rsidRDefault="00200A47" w:rsidP="00B31476">
      <w:pPr>
        <w:pStyle w:val="Heading3"/>
      </w:pPr>
      <w:r>
        <w:t>Array</w:t>
      </w:r>
    </w:p>
    <w:p w14:paraId="316DA5E7" w14:textId="2B90F489" w:rsidR="0090472A" w:rsidRDefault="00B31476" w:rsidP="00534624">
      <w:r>
        <w:t xml:space="preserve">An </w:t>
      </w:r>
      <w:r w:rsidRPr="00184C06">
        <w:t>‘</w:t>
      </w:r>
      <w:r w:rsidR="00522F96">
        <w:t>Array</w:t>
      </w:r>
      <w:r w:rsidRPr="00184C06">
        <w:t xml:space="preserve">’ </w:t>
      </w:r>
      <w:r w:rsidR="00534624">
        <w:t xml:space="preserve">is </w:t>
      </w:r>
      <w:r w:rsidR="0090472A">
        <w:t>a simple data structure that holds multiple elements of the same type.</w:t>
      </w:r>
    </w:p>
    <w:p w14:paraId="35EE0363" w14:textId="44F719AD" w:rsidR="00B31476" w:rsidRDefault="0090472A" w:rsidP="00534624">
      <w:r>
        <w:t xml:space="preserve">Unlike a list, an Array is </w:t>
      </w:r>
      <w:r w:rsidR="00534624">
        <w:rPr>
          <w:i/>
          <w:iCs/>
        </w:rPr>
        <w:t>mutable</w:t>
      </w:r>
      <w:r w:rsidR="00534624">
        <w:t xml:space="preserve"> – meaning that the elements within the data structure can be altered without creating a new Array from the old.</w:t>
      </w:r>
    </w:p>
    <w:p w14:paraId="0D7F7FC3" w14:textId="77777777" w:rsidR="007A5D7D" w:rsidRDefault="007A5D7D" w:rsidP="007A5D7D">
      <w:r>
        <w:t>The type is specified in the following form:</w:t>
      </w:r>
    </w:p>
    <w:p w14:paraId="6F551BFA" w14:textId="43F73F28" w:rsidR="007A5D7D" w:rsidRDefault="00EB1BD9" w:rsidP="007A5D7D">
      <w:pPr>
        <w:pStyle w:val="code"/>
      </w:pPr>
      <w:r>
        <w:t>Array&lt;of String&gt;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String</w:t>
      </w:r>
    </w:p>
    <w:p w14:paraId="75AC3929" w14:textId="799FCC7D" w:rsidR="007A5D7D" w:rsidRDefault="00EB1BD9" w:rsidP="007A5D7D">
      <w:pPr>
        <w:pStyle w:val="code"/>
      </w:pPr>
      <w:r>
        <w:t>Array&lt;of Int&gt;</w:t>
      </w:r>
      <w:r w:rsidR="007A5D7D" w:rsidRPr="00FC6544">
        <w:t xml:space="preserve"> </w:t>
      </w:r>
      <w:r w:rsidR="007A5D7D" w:rsidRPr="007A5D7D">
        <w:rPr>
          <w:rFonts w:asciiTheme="minorHAnsi" w:hAnsiTheme="minorHAnsi"/>
          <w:b w:val="0"/>
          <w:bCs/>
          <w:color w:val="auto"/>
          <w:sz w:val="22"/>
        </w:rPr>
        <w:t>for a</w:t>
      </w:r>
      <w:r w:rsidR="007A5D7D">
        <w:rPr>
          <w:rFonts w:asciiTheme="minorHAnsi" w:hAnsiTheme="minorHAnsi"/>
          <w:b w:val="0"/>
          <w:bCs/>
          <w:color w:val="auto"/>
          <w:sz w:val="22"/>
        </w:rPr>
        <w:t xml:space="preserve">n </w:t>
      </w:r>
      <w:r w:rsidR="007A5D7D" w:rsidRPr="007A5D7D">
        <w:t>Array</w:t>
      </w:r>
      <w:r w:rsidR="007A5D7D">
        <w:rPr>
          <w:rFonts w:asciiTheme="minorHAnsi" w:hAnsiTheme="minorHAnsi"/>
          <w:b w:val="0"/>
          <w:bCs/>
          <w:color w:val="auto"/>
          <w:sz w:val="22"/>
        </w:rPr>
        <w:t xml:space="preserve"> </w:t>
      </w:r>
      <w:r w:rsidR="007A5D7D" w:rsidRPr="007A5D7D">
        <w:rPr>
          <w:rFonts w:asciiTheme="minorHAnsi" w:hAnsiTheme="minorHAnsi"/>
          <w:b w:val="0"/>
          <w:bCs/>
          <w:color w:val="auto"/>
          <w:sz w:val="22"/>
        </w:rPr>
        <w:t xml:space="preserve">of type </w:t>
      </w:r>
      <w:r w:rsidR="007A5D7D" w:rsidRPr="007A5D7D">
        <w:t>Int</w:t>
      </w:r>
    </w:p>
    <w:p w14:paraId="1DD42F1B" w14:textId="77777777" w:rsidR="007A5D7D" w:rsidRDefault="007A5D7D" w:rsidP="007A5D7D">
      <w:pPr>
        <w:pStyle w:val="code"/>
      </w:pPr>
    </w:p>
    <w:p w14:paraId="3BD8F5CA" w14:textId="03CDCF08" w:rsidR="00B31476" w:rsidRDefault="00B31476" w:rsidP="007A5D7D">
      <w:r>
        <w:t xml:space="preserve">Where, in this example, </w:t>
      </w:r>
      <w:r w:rsidRPr="00CD6C67">
        <w:rPr>
          <w:rStyle w:val="codeChar"/>
        </w:rPr>
        <w:t>String</w:t>
      </w:r>
      <w:r>
        <w:t xml:space="preserve"> represents the type of each element. The element type could be any value type – </w:t>
      </w:r>
      <w:r w:rsidRPr="00CD6C67">
        <w:rPr>
          <w:rStyle w:val="codeChar"/>
        </w:rPr>
        <w:t>Int</w:t>
      </w:r>
      <w:r>
        <w:t xml:space="preserve">, </w:t>
      </w:r>
      <w:r w:rsidRPr="00CD6C67">
        <w:rPr>
          <w:rStyle w:val="codeChar"/>
        </w:rPr>
        <w:t>Boolean</w:t>
      </w:r>
      <w:r>
        <w:t xml:space="preserve">, </w:t>
      </w:r>
      <w:r w:rsidRPr="00CD6C67">
        <w:rPr>
          <w:rStyle w:val="codeChar"/>
        </w:rPr>
        <w:t>Float</w:t>
      </w:r>
      <w:r>
        <w:rPr>
          <w:rStyle w:val="codeChar"/>
        </w:rPr>
        <w:t>, String</w:t>
      </w:r>
      <w:r>
        <w:t xml:space="preserve"> – or the name of a specific </w:t>
      </w:r>
      <w:r w:rsidRPr="00CD6C67">
        <w:rPr>
          <w:rStyle w:val="codeChar"/>
        </w:rPr>
        <w:t>class</w:t>
      </w:r>
      <w:r>
        <w:t xml:space="preserve"> such as </w:t>
      </w:r>
      <w:r w:rsidRPr="00074AFA">
        <w:rPr>
          <w:rStyle w:val="codeChar"/>
        </w:rPr>
        <w:t>Player</w:t>
      </w:r>
      <w:r>
        <w:t xml:space="preserve"> or an </w:t>
      </w:r>
      <w:proofErr w:type="spellStart"/>
      <w:r w:rsidRPr="00CD6C67">
        <w:rPr>
          <w:rStyle w:val="codeChar"/>
        </w:rPr>
        <w:t>enum</w:t>
      </w:r>
      <w:proofErr w:type="spellEnd"/>
      <w:r>
        <w:t xml:space="preserve"> such as </w:t>
      </w:r>
      <w:r w:rsidRPr="00074AFA">
        <w:rPr>
          <w:rStyle w:val="codeChar"/>
        </w:rPr>
        <w:t>Direction</w:t>
      </w:r>
      <w:r>
        <w:t xml:space="preserve">. It may also be another data structure, including another </w:t>
      </w:r>
      <w:r w:rsidR="00200A47">
        <w:rPr>
          <w:rStyle w:val="codeChar"/>
        </w:rPr>
        <w:t>Array</w:t>
      </w:r>
      <w:r>
        <w:t xml:space="preserve">, (sometimes referred to as a ‘nested </w:t>
      </w:r>
      <w:r w:rsidR="00534624">
        <w:t>array’</w:t>
      </w:r>
      <w:r>
        <w:t>)</w:t>
      </w:r>
      <w:ins w:id="809" w:author="Richard Pawson" w:date="2025-01-06T16:19:00Z" w16du:dateUtc="2025-01-06T16:19:00Z">
        <w:r w:rsidR="0019458B">
          <w:t>.</w:t>
        </w:r>
      </w:ins>
      <w:del w:id="810" w:author="Richard Pawson" w:date="2025-01-06T16:19:00Z" w16du:dateUtc="2025-01-06T16:19:00Z">
        <w:r w:rsidDel="0019458B">
          <w:delText xml:space="preserve"> for example:</w:delText>
        </w:r>
      </w:del>
    </w:p>
    <w:p w14:paraId="4CF10CCC" w14:textId="251D4CDD" w:rsidR="00534624" w:rsidRDefault="00534624" w:rsidP="00534624">
      <w:pPr>
        <w:pStyle w:val="Heading4"/>
      </w:pPr>
      <w:r>
        <w:t>Creating an Array</w:t>
      </w:r>
    </w:p>
    <w:p w14:paraId="54458B61" w14:textId="06593D81" w:rsidR="00B31476" w:rsidRPr="00184C06" w:rsidRDefault="00534624" w:rsidP="00B31476">
      <w:r>
        <w:t>An Array may be defined in ‘literal’ form,</w:t>
      </w:r>
      <w:r w:rsidR="000C3914">
        <w:t xml:space="preserve"> </w:t>
      </w:r>
      <w:r w:rsidR="00B31476">
        <w:t xml:space="preserve">‘delimited’ by square brackets, and </w:t>
      </w:r>
      <w:r w:rsidR="000C3914">
        <w:t xml:space="preserve">with all </w:t>
      </w:r>
      <w:r w:rsidR="00B31476">
        <w:t xml:space="preserve">the </w:t>
      </w:r>
      <w:r w:rsidR="000C3914">
        <w:t xml:space="preserve">required </w:t>
      </w:r>
      <w:r w:rsidR="00B31476">
        <w:t>elements are separated by commas. The elements may be literal values (</w:t>
      </w:r>
      <w:ins w:id="811" w:author="Richard Pawson" w:date="2025-01-06T16:19:00Z" w16du:dateUtc="2025-01-06T16:19:00Z">
        <w:r w:rsidR="0019458B">
          <w:t xml:space="preserve">but must be </w:t>
        </w:r>
      </w:ins>
      <w:proofErr w:type="gramStart"/>
      <w:r w:rsidR="00B31476">
        <w:t>all of</w:t>
      </w:r>
      <w:proofErr w:type="gramEnd"/>
      <w:r w:rsidR="00B31476">
        <w:t xml:space="preserve"> the same type):</w:t>
      </w:r>
    </w:p>
    <w:p w14:paraId="0B00F350" w14:textId="6E798AA1" w:rsidR="00B31476" w:rsidRDefault="004348F7" w:rsidP="00B31476">
      <w:pPr>
        <w:pStyle w:val="code"/>
      </w:pPr>
      <w:r>
        <w:t xml:space="preserve">variable </w:t>
      </w:r>
      <w:r w:rsidR="00B31476">
        <w:t>fruit set to ["apple", "orange", "</w:t>
      </w:r>
      <w:ins w:id="812" w:author="BernardUK" w:date="2025-01-05T17:11:00Z">
        <w:r w:rsidR="00183499">
          <w:t>pear</w:t>
        </w:r>
      </w:ins>
      <w:del w:id="813" w:author="BernardUK" w:date="2025-01-05T17:11:00Z">
        <w:r w:rsidR="00B31476" w:rsidDel="00183499">
          <w:delText>pair</w:delText>
        </w:r>
      </w:del>
      <w:r w:rsidR="000C3914">
        <w:t>"</w:t>
      </w:r>
      <w:r w:rsidR="00B31476">
        <w:t>]</w:t>
      </w:r>
    </w:p>
    <w:p w14:paraId="3E830D31" w14:textId="5A46615A" w:rsidR="00B31476" w:rsidRDefault="008B04A3" w:rsidP="00B31476">
      <w:r>
        <w:br/>
      </w:r>
      <w:r w:rsidR="00B31476">
        <w:t xml:space="preserve">including ‘nested </w:t>
      </w:r>
      <w:r w:rsidR="00534624">
        <w:t>arrays’</w:t>
      </w:r>
      <w:r w:rsidR="00B31476">
        <w:t>:</w:t>
      </w:r>
    </w:p>
    <w:p w14:paraId="449DF56E" w14:textId="5BA26A5B" w:rsidR="00B31476" w:rsidRDefault="004348F7" w:rsidP="00B31476">
      <w:pPr>
        <w:pStyle w:val="code"/>
      </w:pPr>
      <w:r>
        <w:t xml:space="preserve">variable </w:t>
      </w:r>
      <w:r w:rsidR="00B31476">
        <w:t>coordinates set to [[3.4, 0.1, 7.8],</w:t>
      </w:r>
      <w:r w:rsidR="00534624">
        <w:t xml:space="preserve"> </w:t>
      </w:r>
      <w:r w:rsidR="00B31476">
        <w:t>[1, 0, 1.5], [10, -1.5, 25]]</w:t>
      </w:r>
    </w:p>
    <w:p w14:paraId="7ADD54A0" w14:textId="77777777" w:rsidR="00B31476" w:rsidRDefault="00B31476" w:rsidP="00B31476">
      <w:pPr>
        <w:pStyle w:val="code"/>
      </w:pPr>
    </w:p>
    <w:p w14:paraId="18046BE6" w14:textId="77777777"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 xml:space="preserve">or variables (provided they are </w:t>
      </w:r>
      <w:proofErr w:type="gramStart"/>
      <w:r w:rsidRPr="00534624">
        <w:rPr>
          <w:rFonts w:asciiTheme="minorHAnsi" w:hAnsiTheme="minorHAnsi"/>
          <w:b w:val="0"/>
          <w:bCs/>
          <w:color w:val="auto"/>
          <w:sz w:val="22"/>
        </w:rPr>
        <w:t>all of</w:t>
      </w:r>
      <w:proofErr w:type="gramEnd"/>
      <w:r w:rsidRPr="00534624">
        <w:rPr>
          <w:rFonts w:asciiTheme="minorHAnsi" w:hAnsiTheme="minorHAnsi"/>
          <w:b w:val="0"/>
          <w:bCs/>
          <w:color w:val="auto"/>
          <w:sz w:val="22"/>
        </w:rPr>
        <w:t xml:space="preserve"> the same type): </w:t>
      </w:r>
    </w:p>
    <w:p w14:paraId="7CAC0E13" w14:textId="569565D7" w:rsidR="00B31476" w:rsidRDefault="004348F7" w:rsidP="00B31476">
      <w:pPr>
        <w:pStyle w:val="code"/>
      </w:pPr>
      <w:r>
        <w:t xml:space="preserve">variable </w:t>
      </w:r>
      <w:r w:rsidR="00B31476">
        <w:t>values set to [x, y, z]</w:t>
      </w:r>
    </w:p>
    <w:p w14:paraId="6FA4DF98" w14:textId="77777777" w:rsidR="00B31476" w:rsidRDefault="00B31476" w:rsidP="00B31476">
      <w:pPr>
        <w:pStyle w:val="code"/>
        <w:rPr>
          <w:rFonts w:asciiTheme="minorHAnsi" w:hAnsiTheme="minorHAnsi"/>
          <w:color w:val="auto"/>
          <w:sz w:val="22"/>
        </w:rPr>
      </w:pPr>
    </w:p>
    <w:p w14:paraId="2322AB41" w14:textId="46B06B4D" w:rsidR="00B31476" w:rsidRPr="00534624" w:rsidRDefault="00B31476" w:rsidP="00B31476">
      <w:pPr>
        <w:pStyle w:val="code"/>
        <w:rPr>
          <w:rFonts w:asciiTheme="minorHAnsi" w:hAnsiTheme="minorHAnsi"/>
          <w:b w:val="0"/>
          <w:bCs/>
          <w:color w:val="auto"/>
          <w:sz w:val="22"/>
        </w:rPr>
      </w:pPr>
      <w:r w:rsidRPr="00534624">
        <w:rPr>
          <w:rFonts w:asciiTheme="minorHAnsi" w:hAnsiTheme="minorHAnsi"/>
          <w:b w:val="0"/>
          <w:bCs/>
          <w:color w:val="auto"/>
          <w:sz w:val="22"/>
        </w:rPr>
        <w:t>or a mixture of literal values and variables</w:t>
      </w:r>
      <w:r w:rsidR="0090472A">
        <w:rPr>
          <w:rFonts w:asciiTheme="minorHAnsi" w:hAnsiTheme="minorHAnsi"/>
          <w:b w:val="0"/>
          <w:bCs/>
          <w:color w:val="auto"/>
          <w:sz w:val="22"/>
        </w:rPr>
        <w:t xml:space="preserve"> (</w:t>
      </w:r>
      <w:proofErr w:type="gramStart"/>
      <w:r w:rsidR="0090472A">
        <w:rPr>
          <w:rFonts w:asciiTheme="minorHAnsi" w:hAnsiTheme="minorHAnsi"/>
          <w:b w:val="0"/>
          <w:bCs/>
          <w:color w:val="auto"/>
          <w:sz w:val="22"/>
        </w:rPr>
        <w:t>all of</w:t>
      </w:r>
      <w:proofErr w:type="gramEnd"/>
      <w:r w:rsidR="0090472A">
        <w:rPr>
          <w:rFonts w:asciiTheme="minorHAnsi" w:hAnsiTheme="minorHAnsi"/>
          <w:b w:val="0"/>
          <w:bCs/>
          <w:color w:val="auto"/>
          <w:sz w:val="22"/>
        </w:rPr>
        <w:t xml:space="preserve"> the same type)</w:t>
      </w:r>
      <w:r w:rsidR="00534624">
        <w:rPr>
          <w:rFonts w:asciiTheme="minorHAnsi" w:hAnsiTheme="minorHAnsi"/>
          <w:b w:val="0"/>
          <w:bCs/>
          <w:color w:val="auto"/>
          <w:sz w:val="22"/>
        </w:rPr>
        <w:t>:</w:t>
      </w:r>
    </w:p>
    <w:p w14:paraId="041098C9" w14:textId="507A3271" w:rsidR="00B31476" w:rsidRDefault="004348F7" w:rsidP="00B31476">
      <w:pPr>
        <w:pStyle w:val="code"/>
      </w:pPr>
      <w:r>
        <w:t xml:space="preserve">variable </w:t>
      </w:r>
      <w:r w:rsidR="00B31476">
        <w:t>values set to [3.1, y, z]</w:t>
      </w:r>
    </w:p>
    <w:p w14:paraId="3F13AF12" w14:textId="77777777" w:rsidR="00534624" w:rsidRDefault="00534624" w:rsidP="00B31476">
      <w:pPr>
        <w:pStyle w:val="code"/>
      </w:pPr>
    </w:p>
    <w:p w14:paraId="604D0598" w14:textId="61ADB09B" w:rsidR="00534624" w:rsidRDefault="00534624" w:rsidP="00534624">
      <w:r>
        <w:t xml:space="preserve">where </w:t>
      </w:r>
      <w:r w:rsidRPr="00534624">
        <w:rPr>
          <w:rStyle w:val="codeChar"/>
        </w:rPr>
        <w:t>y</w:t>
      </w:r>
      <w:r>
        <w:t xml:space="preserve"> and </w:t>
      </w:r>
      <w:r w:rsidRPr="00534624">
        <w:rPr>
          <w:rStyle w:val="codeChar"/>
        </w:rPr>
        <w:t>z</w:t>
      </w:r>
      <w:r>
        <w:t xml:space="preserve"> are existing variables of type </w:t>
      </w:r>
      <w:r w:rsidRPr="00534624">
        <w:rPr>
          <w:rStyle w:val="codeChar"/>
        </w:rPr>
        <w:t>Float</w:t>
      </w:r>
      <w:r>
        <w:t>.</w:t>
      </w:r>
    </w:p>
    <w:p w14:paraId="2390555F" w14:textId="57ABB9FA" w:rsidR="000C3914" w:rsidRDefault="000C3914" w:rsidP="00534624">
      <w:r>
        <w:t>You may also define an array of a specified size, with each element initialised to the same value, for example:</w:t>
      </w:r>
    </w:p>
    <w:p w14:paraId="43229475" w14:textId="15D3C345" w:rsidR="000C3914" w:rsidRDefault="004348F7" w:rsidP="000C3914">
      <w:pPr>
        <w:pStyle w:val="code"/>
      </w:pPr>
      <w:r>
        <w:t xml:space="preserve">variable </w:t>
      </w:r>
      <w:r w:rsidR="000C3914">
        <w:t xml:space="preserve">fruit set to </w:t>
      </w:r>
      <w:proofErr w:type="spellStart"/>
      <w:proofErr w:type="gramStart"/>
      <w:r w:rsidR="000C3914">
        <w:t>createArray</w:t>
      </w:r>
      <w:proofErr w:type="spellEnd"/>
      <w:r w:rsidR="000C3914">
        <w:t>(</w:t>
      </w:r>
      <w:proofErr w:type="gramEnd"/>
      <w:r w:rsidR="000C3914">
        <w:t>20, "")</w:t>
      </w:r>
    </w:p>
    <w:p w14:paraId="0BC20507" w14:textId="77777777" w:rsidR="00B31476" w:rsidRDefault="00B31476" w:rsidP="00B31476">
      <w:pPr>
        <w:pStyle w:val="code"/>
        <w:rPr>
          <w:rFonts w:asciiTheme="minorHAnsi" w:hAnsiTheme="minorHAnsi"/>
          <w:color w:val="auto"/>
          <w:sz w:val="22"/>
        </w:rPr>
      </w:pPr>
    </w:p>
    <w:p w14:paraId="0BF32B86" w14:textId="191A8A03" w:rsidR="000C3914" w:rsidRDefault="000C3914" w:rsidP="00B31476">
      <w:pPr>
        <w:pStyle w:val="code"/>
        <w:rPr>
          <w:rFonts w:asciiTheme="minorHAnsi" w:hAnsiTheme="minorHAnsi"/>
          <w:b w:val="0"/>
          <w:bCs/>
          <w:color w:val="auto"/>
          <w:sz w:val="22"/>
        </w:rPr>
      </w:pPr>
      <w:r>
        <w:rPr>
          <w:rFonts w:asciiTheme="minorHAnsi" w:hAnsiTheme="minorHAnsi"/>
          <w:b w:val="0"/>
          <w:bCs/>
          <w:color w:val="auto"/>
          <w:sz w:val="22"/>
        </w:rPr>
        <w:t xml:space="preserve">will create an Array of type </w:t>
      </w:r>
      <w:r w:rsidRPr="000C3914">
        <w:t>String</w:t>
      </w:r>
      <w:r>
        <w:rPr>
          <w:rFonts w:asciiTheme="minorHAnsi" w:hAnsiTheme="minorHAnsi"/>
          <w:b w:val="0"/>
          <w:bCs/>
          <w:color w:val="auto"/>
          <w:sz w:val="22"/>
        </w:rPr>
        <w:t xml:space="preserve"> with exactly </w:t>
      </w:r>
      <w:r w:rsidRPr="000C3914">
        <w:t>20</w:t>
      </w:r>
      <w:r>
        <w:rPr>
          <w:rFonts w:asciiTheme="minorHAnsi" w:hAnsiTheme="minorHAnsi"/>
          <w:b w:val="0"/>
          <w:bCs/>
          <w:color w:val="auto"/>
          <w:sz w:val="22"/>
        </w:rPr>
        <w:t xml:space="preserve"> elements, each initialised to an empty </w:t>
      </w:r>
      <w:r w:rsidRPr="000C3914">
        <w:t>String</w:t>
      </w:r>
      <w:r>
        <w:rPr>
          <w:rFonts w:asciiTheme="minorHAnsi" w:hAnsiTheme="minorHAnsi"/>
          <w:b w:val="0"/>
          <w:bCs/>
          <w:color w:val="auto"/>
          <w:sz w:val="22"/>
        </w:rPr>
        <w:t xml:space="preserve"> and:</w:t>
      </w:r>
    </w:p>
    <w:p w14:paraId="27AD042F" w14:textId="77777777" w:rsidR="000C3914" w:rsidRDefault="000C3914" w:rsidP="00B31476">
      <w:pPr>
        <w:pStyle w:val="code"/>
        <w:rPr>
          <w:rFonts w:asciiTheme="minorHAnsi" w:hAnsiTheme="minorHAnsi"/>
          <w:b w:val="0"/>
          <w:bCs/>
          <w:color w:val="auto"/>
          <w:sz w:val="22"/>
        </w:rPr>
      </w:pPr>
    </w:p>
    <w:p w14:paraId="6DABC1C9" w14:textId="56F7CEFE" w:rsidR="000C3914" w:rsidRDefault="004348F7" w:rsidP="000C3914">
      <w:pPr>
        <w:pStyle w:val="code"/>
      </w:pPr>
      <w:r>
        <w:t xml:space="preserve">variable </w:t>
      </w:r>
      <w:r w:rsidR="000C3914">
        <w:t xml:space="preserve">scores set to </w:t>
      </w:r>
      <w:proofErr w:type="spellStart"/>
      <w:proofErr w:type="gramStart"/>
      <w:r w:rsidR="000C3914">
        <w:t>createArray</w:t>
      </w:r>
      <w:proofErr w:type="spellEnd"/>
      <w:r w:rsidR="000C3914">
        <w:t>(</w:t>
      </w:r>
      <w:proofErr w:type="gramEnd"/>
      <w:r w:rsidR="000C3914">
        <w:t>12, 100.0)</w:t>
      </w:r>
    </w:p>
    <w:p w14:paraId="20525A86" w14:textId="77777777" w:rsidR="000C3914" w:rsidRDefault="000C3914" w:rsidP="000C3914">
      <w:pPr>
        <w:pStyle w:val="code"/>
      </w:pPr>
    </w:p>
    <w:p w14:paraId="2AF931D6" w14:textId="2531A343" w:rsidR="000C3914" w:rsidRDefault="000C3914" w:rsidP="000C3914">
      <w:pPr>
        <w:pStyle w:val="code"/>
      </w:pPr>
      <w:r>
        <w:rPr>
          <w:rFonts w:asciiTheme="minorHAnsi" w:hAnsiTheme="minorHAnsi"/>
          <w:b w:val="0"/>
          <w:bCs/>
          <w:color w:val="auto"/>
          <w:sz w:val="22"/>
        </w:rPr>
        <w:t xml:space="preserve">will create an Array of type </w:t>
      </w:r>
      <w:r>
        <w:t>Float</w:t>
      </w:r>
      <w:r>
        <w:rPr>
          <w:rFonts w:asciiTheme="minorHAnsi" w:hAnsiTheme="minorHAnsi"/>
          <w:b w:val="0"/>
          <w:bCs/>
          <w:color w:val="auto"/>
          <w:sz w:val="22"/>
        </w:rPr>
        <w:t xml:space="preserve"> with exactly </w:t>
      </w:r>
      <w:r w:rsidRPr="000C3914">
        <w:t>12</w:t>
      </w:r>
      <w:r>
        <w:rPr>
          <w:rFonts w:asciiTheme="minorHAnsi" w:hAnsiTheme="minorHAnsi"/>
          <w:b w:val="0"/>
          <w:bCs/>
          <w:color w:val="auto"/>
          <w:sz w:val="22"/>
        </w:rPr>
        <w:t xml:space="preserve"> elements, each initialised to </w:t>
      </w:r>
      <w:r w:rsidRPr="000C3914">
        <w:t>100</w:t>
      </w:r>
      <w:r w:rsidR="0090472A">
        <w:t>.0</w:t>
      </w:r>
      <w:r>
        <w:rPr>
          <w:rFonts w:asciiTheme="minorHAnsi" w:hAnsiTheme="minorHAnsi"/>
          <w:b w:val="0"/>
          <w:bCs/>
          <w:color w:val="auto"/>
          <w:sz w:val="22"/>
        </w:rPr>
        <w:t>.</w:t>
      </w:r>
    </w:p>
    <w:p w14:paraId="14801056" w14:textId="77777777" w:rsidR="000C3914" w:rsidRPr="000C3914" w:rsidRDefault="000C3914" w:rsidP="00B31476">
      <w:pPr>
        <w:pStyle w:val="code"/>
        <w:rPr>
          <w:rFonts w:asciiTheme="minorHAnsi" w:hAnsiTheme="minorHAnsi"/>
          <w:b w:val="0"/>
          <w:bCs/>
          <w:color w:val="auto"/>
          <w:sz w:val="22"/>
        </w:rPr>
      </w:pPr>
    </w:p>
    <w:p w14:paraId="7F9AFB87" w14:textId="5911982E" w:rsidR="00A119A0" w:rsidRDefault="008B04A3" w:rsidP="00A119A0">
      <w:pPr>
        <w:pStyle w:val="Heading3"/>
      </w:pPr>
      <w:bookmarkStart w:id="814" w:name="_Toc170738579"/>
      <w:r>
        <w:lastRenderedPageBreak/>
        <w:br/>
      </w:r>
      <w:r w:rsidR="00A119A0">
        <w:t>Dot methods on an Array</w:t>
      </w:r>
      <w:bookmarkEnd w:id="814"/>
    </w:p>
    <w:p w14:paraId="77B075DB" w14:textId="77777777" w:rsidR="00A119A0" w:rsidRPr="00435521" w:rsidRDefault="00A119A0" w:rsidP="00A119A0">
      <w:pPr>
        <w:rPr>
          <w:b/>
          <w:bCs/>
          <w:lang w:eastAsia="en-GB"/>
        </w:rPr>
      </w:pPr>
      <w:r w:rsidRPr="00435521">
        <w:rPr>
          <w:b/>
          <w:bCs/>
          <w:lang w:eastAsia="en-GB"/>
        </w:rPr>
        <w:t>Functions:</w:t>
      </w:r>
    </w:p>
    <w:p w14:paraId="47A650AA" w14:textId="5E3A6013" w:rsidR="00A119A0" w:rsidRPr="00593C98" w:rsidRDefault="00A119A0" w:rsidP="00A119A0">
      <w:proofErr w:type="spellStart"/>
      <w:r>
        <w:rPr>
          <w:rStyle w:val="codeChar"/>
        </w:rPr>
        <w:t>myArray.</w:t>
      </w:r>
      <w:r w:rsidRPr="00731D47">
        <w:rPr>
          <w:rStyle w:val="codeChar"/>
        </w:rPr>
        <w:t>contains</w:t>
      </w:r>
      <w:proofErr w:type="spellEnd"/>
      <w:r>
        <w:rPr>
          <w:rStyle w:val="codeChar"/>
        </w:rPr>
        <w:t>(item</w:t>
      </w:r>
      <w:r w:rsidR="00BA06F8">
        <w:rPr>
          <w:rStyle w:val="codeChar"/>
        </w:rPr>
        <w:t xml:space="preserve">) </w:t>
      </w:r>
      <w:proofErr w:type="spellStart"/>
      <w:r w:rsidR="00BA06F8">
        <w:rPr>
          <w:rStyle w:val="codeChar"/>
        </w:rPr>
        <w:t>returns</w:t>
      </w:r>
      <w:r w:rsidRPr="00593C98">
        <w:t>s</w:t>
      </w:r>
      <w:proofErr w:type="spellEnd"/>
      <w:r w:rsidRPr="00593C98">
        <w:t xml:space="preserve"> </w:t>
      </w:r>
      <w:r w:rsidRPr="00593C98">
        <w:rPr>
          <w:rStyle w:val="codeChar"/>
        </w:rPr>
        <w:t>true</w:t>
      </w:r>
      <w:r>
        <w:t xml:space="preserve"> or </w:t>
      </w:r>
      <w:r w:rsidRPr="00593C98">
        <w:rPr>
          <w:rStyle w:val="codeChar"/>
        </w:rPr>
        <w:t>false</w:t>
      </w:r>
    </w:p>
    <w:p w14:paraId="52715835" w14:textId="0B804287" w:rsidR="00A119A0" w:rsidRDefault="00A119A0" w:rsidP="00A119A0">
      <w:pPr>
        <w:rPr>
          <w:lang w:eastAsia="en-GB"/>
        </w:rPr>
      </w:pPr>
      <w:proofErr w:type="spellStart"/>
      <w:r>
        <w:rPr>
          <w:rStyle w:val="codeChar"/>
        </w:rPr>
        <w:t>myArray.</w:t>
      </w:r>
      <w:r w:rsidRPr="009D50F3">
        <w:rPr>
          <w:rStyle w:val="codeChar"/>
        </w:rPr>
        <w:t>as</w:t>
      </w:r>
      <w:r>
        <w:rPr>
          <w:rStyle w:val="codeChar"/>
        </w:rPr>
        <w:t>List</w:t>
      </w:r>
      <w:proofErr w:type="spellEnd"/>
      <w:r w:rsidRPr="009D50F3">
        <w:rPr>
          <w:rStyle w:val="codeChar"/>
        </w:rPr>
        <w:t>(</w:t>
      </w:r>
      <w:r w:rsidR="00BA06F8">
        <w:rPr>
          <w:rStyle w:val="codeChar"/>
        </w:rPr>
        <w:t xml:space="preserve">) </w:t>
      </w:r>
      <w:proofErr w:type="spellStart"/>
      <w:r w:rsidR="00BA06F8">
        <w:rPr>
          <w:rStyle w:val="codeChar"/>
        </w:rPr>
        <w:t>returns</w:t>
      </w:r>
      <w:r>
        <w:rPr>
          <w:lang w:eastAsia="en-GB"/>
        </w:rPr>
        <w:t>s</w:t>
      </w:r>
      <w:proofErr w:type="spellEnd"/>
      <w:r>
        <w:rPr>
          <w:lang w:eastAsia="en-GB"/>
        </w:rPr>
        <w:t xml:space="preserve"> a </w:t>
      </w:r>
      <w:r>
        <w:rPr>
          <w:rStyle w:val="codeChar"/>
        </w:rPr>
        <w:t>List</w:t>
      </w:r>
      <w:r>
        <w:rPr>
          <w:lang w:eastAsia="en-GB"/>
        </w:rPr>
        <w:t xml:space="preserve"> containing the same elements as the </w:t>
      </w:r>
      <w:r>
        <w:rPr>
          <w:rStyle w:val="codeChar"/>
        </w:rPr>
        <w:t>Array</w:t>
      </w:r>
      <w:r>
        <w:rPr>
          <w:lang w:eastAsia="en-GB"/>
        </w:rPr>
        <w:t xml:space="preserve"> on which the method was called.</w:t>
      </w:r>
      <w:ins w:id="815" w:author="BernardUK" w:date="2025-01-05T17:32:00Z">
        <w:r w:rsidR="00574454">
          <w:rPr>
            <w:lang w:eastAsia="en-GB"/>
          </w:rPr>
          <w:t xml:space="preserve"> </w:t>
        </w:r>
      </w:ins>
      <w:r>
        <w:rPr>
          <w:lang w:eastAsia="en-GB"/>
        </w:rPr>
        <w:t xml:space="preserve">This is often used to permit an </w:t>
      </w:r>
      <w:r>
        <w:rPr>
          <w:rStyle w:val="codeChar"/>
        </w:rPr>
        <w:t>Array</w:t>
      </w:r>
      <w:r>
        <w:rPr>
          <w:lang w:eastAsia="en-GB"/>
        </w:rPr>
        <w:t xml:space="preserve"> to be passed into a function that has been designed to accept a </w:t>
      </w:r>
      <w:r w:rsidRPr="002366A1">
        <w:rPr>
          <w:rStyle w:val="codeChar"/>
        </w:rPr>
        <w:t>List</w:t>
      </w:r>
      <w:r>
        <w:rPr>
          <w:lang w:eastAsia="en-GB"/>
        </w:rPr>
        <w:t>.</w:t>
      </w:r>
    </w:p>
    <w:p w14:paraId="6151C9E9" w14:textId="77777777" w:rsidR="00A119A0" w:rsidRPr="00435521" w:rsidRDefault="00A119A0" w:rsidP="00A119A0">
      <w:pPr>
        <w:keepNext/>
        <w:rPr>
          <w:b/>
          <w:bCs/>
          <w:lang w:eastAsia="en-GB"/>
        </w:rPr>
      </w:pPr>
      <w:r w:rsidRPr="00435521">
        <w:rPr>
          <w:b/>
          <w:bCs/>
          <w:lang w:eastAsia="en-GB"/>
        </w:rPr>
        <w:t>Procedures:</w:t>
      </w:r>
    </w:p>
    <w:p w14:paraId="19BBD5A0" w14:textId="76D4A572" w:rsidR="00A119A0" w:rsidRDefault="00A119A0" w:rsidP="00A119A0">
      <w:pPr>
        <w:keepNext/>
        <w:rPr>
          <w:rStyle w:val="codeChar"/>
        </w:rPr>
      </w:pPr>
      <w:r>
        <w:rPr>
          <w:rStyle w:val="codeChar"/>
        </w:rPr>
        <w:t xml:space="preserve">call </w:t>
      </w:r>
      <w:proofErr w:type="spellStart"/>
      <w:proofErr w:type="gramStart"/>
      <w:r>
        <w:rPr>
          <w:rStyle w:val="codeChar"/>
        </w:rPr>
        <w:t>fruit.</w:t>
      </w:r>
      <w:r w:rsidRPr="00731D47">
        <w:rPr>
          <w:rStyle w:val="codeChar"/>
        </w:rPr>
        <w:t>a</w:t>
      </w:r>
      <w:r>
        <w:rPr>
          <w:rStyle w:val="codeChar"/>
        </w:rPr>
        <w:t>ppend</w:t>
      </w:r>
      <w:proofErr w:type="spellEnd"/>
      <w:proofErr w:type="gramEnd"/>
      <w:r>
        <w:rPr>
          <w:rStyle w:val="codeChar"/>
        </w:rPr>
        <w:t>("banana")</w:t>
      </w:r>
      <w:r>
        <w:rPr>
          <w:rStyle w:val="codeChar"/>
        </w:rPr>
        <w:br/>
        <w:t xml:space="preserve">call </w:t>
      </w:r>
      <w:proofErr w:type="spellStart"/>
      <w:r>
        <w:rPr>
          <w:rStyle w:val="codeChar"/>
        </w:rPr>
        <w:t>fruit.appendList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w:t>
      </w:r>
      <w:r w:rsidRPr="00731D47">
        <w:rPr>
          <w:rStyle w:val="codeChar"/>
        </w:rPr>
        <w:t>insert</w:t>
      </w:r>
      <w:r>
        <w:rPr>
          <w:rStyle w:val="codeChar"/>
        </w:rPr>
        <w:t>At</w:t>
      </w:r>
      <w:proofErr w:type="spellEnd"/>
      <w:r>
        <w:rPr>
          <w:rStyle w:val="codeChar"/>
        </w:rPr>
        <w:t>(4, "cherry</w:t>
      </w:r>
      <w:ins w:id="816" w:author="BernardUK" w:date="2025-01-05T17:20:00Z">
        <w:r w:rsidR="00574454">
          <w:t>"</w:t>
        </w:r>
      </w:ins>
      <w:del w:id="817" w:author="BernardUK" w:date="2025-01-05T17:20:00Z">
        <w:r w:rsidDel="00574454">
          <w:rPr>
            <w:rStyle w:val="codeChar"/>
          </w:rPr>
          <w:delText>”</w:delText>
        </w:r>
      </w:del>
      <w:r>
        <w:rPr>
          <w:rStyle w:val="codeChar"/>
        </w:rPr>
        <w:t>)</w:t>
      </w:r>
      <w:r>
        <w:rPr>
          <w:rStyle w:val="codeChar"/>
        </w:rPr>
        <w:br/>
        <w:t xml:space="preserve">call </w:t>
      </w:r>
      <w:proofErr w:type="spellStart"/>
      <w:r>
        <w:rPr>
          <w:rStyle w:val="codeChar"/>
        </w:rPr>
        <w:t>fruit.prepend</w:t>
      </w:r>
      <w:proofErr w:type="spellEnd"/>
      <w:r>
        <w:rPr>
          <w:rStyle w:val="codeChar"/>
        </w:rPr>
        <w:t>("melon</w:t>
      </w:r>
      <w:ins w:id="818" w:author="BernardUK" w:date="2025-01-05T17:21:00Z">
        <w:r w:rsidR="00574454">
          <w:t>"</w:t>
        </w:r>
      </w:ins>
      <w:del w:id="819" w:author="BernardUK" w:date="2025-01-05T17:21:00Z">
        <w:r w:rsidDel="00574454">
          <w:rPr>
            <w:rStyle w:val="codeChar"/>
          </w:rPr>
          <w:delText>”</w:delText>
        </w:r>
      </w:del>
      <w:r>
        <w:rPr>
          <w:rStyle w:val="codeChar"/>
        </w:rPr>
        <w:t>)</w:t>
      </w:r>
      <w:r>
        <w:rPr>
          <w:rStyle w:val="codeChar"/>
        </w:rPr>
        <w:br/>
        <w:t xml:space="preserve">call </w:t>
      </w:r>
      <w:proofErr w:type="spellStart"/>
      <w:r>
        <w:rPr>
          <w:rStyle w:val="codeChar"/>
        </w:rPr>
        <w:t>fruit.prependList</w:t>
      </w:r>
      <w:proofErr w:type="spellEnd"/>
      <w:r>
        <w:rPr>
          <w:rStyle w:val="codeChar"/>
        </w:rPr>
        <w:t>(</w:t>
      </w:r>
      <w:proofErr w:type="spellStart"/>
      <w:r>
        <w:rPr>
          <w:rStyle w:val="codeChar"/>
        </w:rPr>
        <w:t>anotherList</w:t>
      </w:r>
      <w:proofErr w:type="spellEnd"/>
      <w:r>
        <w:rPr>
          <w:rStyle w:val="codeChar"/>
        </w:rPr>
        <w:t>)</w:t>
      </w:r>
      <w:r>
        <w:rPr>
          <w:rStyle w:val="codeChar"/>
        </w:rPr>
        <w:br/>
        <w:t xml:space="preserve">call </w:t>
      </w:r>
      <w:proofErr w:type="spellStart"/>
      <w:r>
        <w:rPr>
          <w:rStyle w:val="codeChar"/>
        </w:rPr>
        <w:t>fruit.putAt</w:t>
      </w:r>
      <w:proofErr w:type="spellEnd"/>
      <w:r>
        <w:rPr>
          <w:rStyle w:val="codeChar"/>
        </w:rPr>
        <w:t>(2, "grape")</w:t>
      </w:r>
      <w:r>
        <w:rPr>
          <w:rStyle w:val="codeChar"/>
        </w:rPr>
        <w:br/>
        <w:t xml:space="preserve">call </w:t>
      </w:r>
      <w:proofErr w:type="spellStart"/>
      <w:r>
        <w:rPr>
          <w:rStyle w:val="codeChar"/>
        </w:rPr>
        <w:t>fruit.removeAll</w:t>
      </w:r>
      <w:proofErr w:type="spellEnd"/>
      <w:r>
        <w:rPr>
          <w:rStyle w:val="codeChar"/>
        </w:rPr>
        <w:t>("apple")</w:t>
      </w:r>
      <w:r>
        <w:rPr>
          <w:rStyle w:val="codeChar"/>
        </w:rPr>
        <w:br/>
        <w:t xml:space="preserve">call </w:t>
      </w:r>
      <w:proofErr w:type="spellStart"/>
      <w:r>
        <w:rPr>
          <w:rStyle w:val="codeChar"/>
        </w:rPr>
        <w:t>fruit.removeAt</w:t>
      </w:r>
      <w:proofErr w:type="spellEnd"/>
      <w:r>
        <w:rPr>
          <w:rStyle w:val="codeChar"/>
        </w:rPr>
        <w:t>(3)</w:t>
      </w:r>
      <w:r>
        <w:rPr>
          <w:rStyle w:val="codeChar"/>
        </w:rPr>
        <w:br/>
        <w:t xml:space="preserve">call </w:t>
      </w:r>
      <w:proofErr w:type="spellStart"/>
      <w:r>
        <w:rPr>
          <w:rStyle w:val="codeChar"/>
        </w:rPr>
        <w:t>fruit.</w:t>
      </w:r>
      <w:r w:rsidRPr="00731D47">
        <w:rPr>
          <w:rStyle w:val="codeChar"/>
        </w:rPr>
        <w:t>removeFirst</w:t>
      </w:r>
      <w:proofErr w:type="spellEnd"/>
      <w:r>
        <w:rPr>
          <w:rStyle w:val="codeChar"/>
        </w:rPr>
        <w:t>("apple")</w:t>
      </w:r>
    </w:p>
    <w:p w14:paraId="36194D86" w14:textId="6A41BEE2" w:rsidR="00A119A0" w:rsidRPr="00A119A0" w:rsidRDefault="00A119A0" w:rsidP="00A119A0">
      <w:pPr>
        <w:pStyle w:val="Heading3"/>
        <w:rPr>
          <w:rStyle w:val="codeChar"/>
          <w:rFonts w:asciiTheme="minorHAnsi" w:hAnsiTheme="minorHAnsi"/>
          <w:b/>
          <w:color w:val="0F4761" w:themeColor="accent1" w:themeShade="BF"/>
          <w:sz w:val="28"/>
        </w:rPr>
      </w:pPr>
      <w:r w:rsidRPr="00A119A0">
        <w:rPr>
          <w:rStyle w:val="codeChar"/>
          <w:rFonts w:asciiTheme="minorHAnsi" w:hAnsiTheme="minorHAnsi"/>
          <w:b/>
          <w:color w:val="0F4761" w:themeColor="accent1" w:themeShade="BF"/>
          <w:sz w:val="28"/>
        </w:rPr>
        <w:t>Using an Array</w:t>
      </w:r>
    </w:p>
    <w:p w14:paraId="20E0303A" w14:textId="7C4C9E9C" w:rsidR="00AD3C03" w:rsidRDefault="000C3914" w:rsidP="00AD3C03">
      <w:r>
        <w:t xml:space="preserve">Elements are read using an index in square brackets – the </w:t>
      </w:r>
      <w:r>
        <w:rPr>
          <w:i/>
          <w:iCs/>
        </w:rPr>
        <w:t>first</w:t>
      </w:r>
      <w:r>
        <w:t xml:space="preserve"> element being element </w:t>
      </w:r>
      <w:r w:rsidRPr="000C3914">
        <w:rPr>
          <w:rStyle w:val="codeChar"/>
        </w:rPr>
        <w:t>[0]</w:t>
      </w:r>
      <w:r w:rsidRPr="000C3914">
        <w:t>.</w:t>
      </w:r>
      <w:r w:rsidR="00AD3C03">
        <w:t xml:space="preserve"> The last element of an Array of size 10 will therefore be accessed by the index </w:t>
      </w:r>
      <w:r w:rsidR="00AD3C03" w:rsidRPr="00AD3C03">
        <w:rPr>
          <w:rStyle w:val="codeChar"/>
        </w:rPr>
        <w:t>[9]</w:t>
      </w:r>
      <w:r w:rsidR="00AD3C03">
        <w:t>.</w:t>
      </w:r>
    </w:p>
    <w:p w14:paraId="110B67F5" w14:textId="2076AAA8" w:rsidR="00AD3C03" w:rsidRPr="00705304" w:rsidRDefault="00AD3C03" w:rsidP="00AD3C03">
      <w:r>
        <w:t xml:space="preserve">Attempting to read an element </w:t>
      </w:r>
      <w:r>
        <w:rPr>
          <w:i/>
          <w:iCs/>
        </w:rPr>
        <w:t>by index</w:t>
      </w:r>
      <w:r>
        <w:t xml:space="preserve">, where that element does not exist, will result in an ‘Index out of range’ </w:t>
      </w:r>
      <w:del w:id="820" w:author="BernardUK" w:date="2025-01-05T20:40:00Z">
        <w:r w:rsidDel="00E3411D">
          <w:delText>runtime</w:delText>
        </w:r>
      </w:del>
      <w:ins w:id="821" w:author="BernardUK" w:date="2025-01-05T20:40:00Z">
        <w:r w:rsidR="00E3411D">
          <w:t>run-time</w:t>
        </w:r>
      </w:ins>
      <w:r>
        <w:t xml:space="preserve"> error.</w:t>
      </w:r>
    </w:p>
    <w:p w14:paraId="3882D2FF" w14:textId="77C07017" w:rsidR="00AD3C03" w:rsidRPr="000C3914" w:rsidRDefault="00AD3C03" w:rsidP="00AD3C03">
      <w:r>
        <w:t xml:space="preserve">Unlike in many programming you may </w:t>
      </w:r>
      <w:r w:rsidRPr="00AD3C03">
        <w:rPr>
          <w:i/>
          <w:iCs/>
        </w:rPr>
        <w:t>not</w:t>
      </w:r>
      <w:r>
        <w:t xml:space="preserve"> modify data by index: elements are </w:t>
      </w:r>
      <w:r>
        <w:rPr>
          <w:i/>
          <w:iCs/>
        </w:rPr>
        <w:t>modified</w:t>
      </w:r>
      <w:r>
        <w:t xml:space="preserve"> by calling the </w:t>
      </w:r>
      <w:proofErr w:type="spellStart"/>
      <w:r w:rsidRPr="000C3914">
        <w:rPr>
          <w:rStyle w:val="codeChar"/>
        </w:rPr>
        <w:t>putAt</w:t>
      </w:r>
      <w:proofErr w:type="spellEnd"/>
      <w:r>
        <w:t xml:space="preserve"> procedure on the array.</w:t>
      </w:r>
    </w:p>
    <w:p w14:paraId="309B5B92" w14:textId="42D84457" w:rsidR="00B31476" w:rsidRDefault="00B31476" w:rsidP="00B31476">
      <w:r>
        <w:t>Try these examples</w:t>
      </w:r>
      <w:r w:rsidR="00AD3C03">
        <w:t xml:space="preserve"> (the last one will produce an error – make sure you understand why):</w:t>
      </w:r>
    </w:p>
    <w:p w14:paraId="5314C947" w14:textId="1307F86D" w:rsidR="00B31476" w:rsidRDefault="004348F7" w:rsidP="00B31476">
      <w:pPr>
        <w:pStyle w:val="code"/>
      </w:pPr>
      <w:r>
        <w:t xml:space="preserve">variable </w:t>
      </w:r>
      <w:r w:rsidR="00B31476">
        <w:t xml:space="preserve">a set to </w:t>
      </w:r>
      <w:proofErr w:type="spellStart"/>
      <w:proofErr w:type="gramStart"/>
      <w:r w:rsidR="000C3914">
        <w:t>create</w:t>
      </w:r>
      <w:r w:rsidR="00200A47">
        <w:t>Array</w:t>
      </w:r>
      <w:proofErr w:type="spellEnd"/>
      <w:r w:rsidR="000C3914">
        <w:t>(</w:t>
      </w:r>
      <w:proofErr w:type="gramEnd"/>
      <w:r w:rsidR="000C3914">
        <w:t>10, 0)</w:t>
      </w:r>
    </w:p>
    <w:p w14:paraId="5F7A8F71" w14:textId="77777777" w:rsidR="00B31476" w:rsidRDefault="00B31476" w:rsidP="00B31476">
      <w:pPr>
        <w:pStyle w:val="code"/>
      </w:pPr>
      <w:r>
        <w:t>print a</w:t>
      </w:r>
    </w:p>
    <w:p w14:paraId="7BDDDC68" w14:textId="77777777" w:rsidR="00B31476" w:rsidRDefault="00B31476" w:rsidP="00B31476">
      <w:pPr>
        <w:pStyle w:val="code"/>
      </w:pPr>
      <w:r>
        <w:t xml:space="preserve">print </w:t>
      </w:r>
      <w:proofErr w:type="spellStart"/>
      <w:proofErr w:type="gramStart"/>
      <w:r>
        <w:t>a.length</w:t>
      </w:r>
      <w:proofErr w:type="spellEnd"/>
      <w:proofErr w:type="gramEnd"/>
      <w:r>
        <w:t>()</w:t>
      </w:r>
    </w:p>
    <w:p w14:paraId="095D7360" w14:textId="42E3AD63" w:rsidR="00B31476" w:rsidRDefault="000C3914" w:rsidP="00B31476">
      <w:pPr>
        <w:pStyle w:val="code"/>
      </w:pPr>
      <w:r>
        <w:t xml:space="preserve">call </w:t>
      </w:r>
      <w:proofErr w:type="spellStart"/>
      <w:proofErr w:type="gramStart"/>
      <w:r>
        <w:t>a.putAt</w:t>
      </w:r>
      <w:proofErr w:type="spellEnd"/>
      <w:proofErr w:type="gramEnd"/>
      <w:r>
        <w:t>(0, 3)</w:t>
      </w:r>
    </w:p>
    <w:p w14:paraId="611FEB70" w14:textId="3D068E03" w:rsidR="00B31476" w:rsidRDefault="000C3914" w:rsidP="00B31476">
      <w:pPr>
        <w:pStyle w:val="code"/>
      </w:pPr>
      <w:r>
        <w:t xml:space="preserve">call </w:t>
      </w:r>
      <w:proofErr w:type="spellStart"/>
      <w:proofErr w:type="gramStart"/>
      <w:r>
        <w:t>a.putAt</w:t>
      </w:r>
      <w:proofErr w:type="spellEnd"/>
      <w:proofErr w:type="gramEnd"/>
      <w:r>
        <w:t>(1, 7)</w:t>
      </w:r>
    </w:p>
    <w:p w14:paraId="02208DFD" w14:textId="77777777" w:rsidR="00B31476" w:rsidRDefault="00B31476" w:rsidP="00B31476">
      <w:pPr>
        <w:pStyle w:val="code"/>
      </w:pPr>
      <w:r>
        <w:t>print a</w:t>
      </w:r>
    </w:p>
    <w:p w14:paraId="152779FF" w14:textId="77777777" w:rsidR="000C3914" w:rsidRDefault="000C3914" w:rsidP="000C3914">
      <w:pPr>
        <w:pStyle w:val="code"/>
      </w:pPr>
      <w:r>
        <w:t xml:space="preserve">print </w:t>
      </w:r>
      <w:proofErr w:type="gramStart"/>
      <w:r>
        <w:t>a[</w:t>
      </w:r>
      <w:proofErr w:type="gramEnd"/>
      <w:r>
        <w:t>0]</w:t>
      </w:r>
    </w:p>
    <w:p w14:paraId="16B85E02" w14:textId="18BE1DA1" w:rsidR="000C3914" w:rsidRDefault="000C3914" w:rsidP="000C3914">
      <w:pPr>
        <w:pStyle w:val="code"/>
      </w:pPr>
      <w:r>
        <w:t>print a[</w:t>
      </w:r>
      <w:proofErr w:type="spellStart"/>
      <w:proofErr w:type="gramStart"/>
      <w:r>
        <w:t>a.length</w:t>
      </w:r>
      <w:proofErr w:type="spellEnd"/>
      <w:proofErr w:type="gramEnd"/>
      <w:r>
        <w:t>() -1]</w:t>
      </w:r>
    </w:p>
    <w:p w14:paraId="5BEE11C1" w14:textId="58106548" w:rsidR="000C3914" w:rsidRDefault="000C3914" w:rsidP="000C3914">
      <w:pPr>
        <w:pStyle w:val="code"/>
      </w:pPr>
      <w:r>
        <w:t>print a[</w:t>
      </w:r>
      <w:proofErr w:type="spellStart"/>
      <w:proofErr w:type="gramStart"/>
      <w:r>
        <w:t>a.length</w:t>
      </w:r>
      <w:proofErr w:type="spellEnd"/>
      <w:proofErr w:type="gramEnd"/>
      <w:r>
        <w:t>()]</w:t>
      </w:r>
    </w:p>
    <w:p w14:paraId="5AAC0ACE" w14:textId="77777777" w:rsidR="000C3914" w:rsidRDefault="000C3914" w:rsidP="00B31476">
      <w:pPr>
        <w:pStyle w:val="code"/>
      </w:pPr>
    </w:p>
    <w:p w14:paraId="35F3C47B" w14:textId="4E6FC6AD" w:rsidR="00B31476" w:rsidRDefault="00AD3C03" w:rsidP="00AD3C03">
      <w:r>
        <w:t>Unlike in some languages, Elan Arrays may be dynamically extende</w:t>
      </w:r>
      <w:r w:rsidR="0090472A">
        <w:t>d</w:t>
      </w:r>
      <w:r>
        <w:t xml:space="preserve">, using </w:t>
      </w:r>
      <w:r w:rsidRPr="00AD3C03">
        <w:rPr>
          <w:rStyle w:val="codeChar"/>
        </w:rPr>
        <w:t>append</w:t>
      </w:r>
      <w:r>
        <w:t xml:space="preserve"> and </w:t>
      </w:r>
      <w:r w:rsidRPr="00AD3C03">
        <w:rPr>
          <w:rStyle w:val="codeChar"/>
        </w:rPr>
        <w:t>prepend</w:t>
      </w:r>
      <w:r>
        <w:t xml:space="preserve"> methods.</w:t>
      </w:r>
    </w:p>
    <w:p w14:paraId="1F20432C" w14:textId="76F5FC50" w:rsidR="00AD3C03" w:rsidRDefault="004348F7" w:rsidP="00AD3C03">
      <w:pPr>
        <w:pStyle w:val="code"/>
      </w:pPr>
      <w:r>
        <w:t xml:space="preserve">variable </w:t>
      </w:r>
      <w:r w:rsidR="00AD3C03">
        <w:t xml:space="preserve">a set to </w:t>
      </w:r>
      <w:proofErr w:type="spellStart"/>
      <w:proofErr w:type="gramStart"/>
      <w:r w:rsidR="00AD3C03">
        <w:t>createArray</w:t>
      </w:r>
      <w:proofErr w:type="spellEnd"/>
      <w:r w:rsidR="00AD3C03">
        <w:t>(</w:t>
      </w:r>
      <w:proofErr w:type="gramEnd"/>
      <w:r w:rsidR="00AD3C03">
        <w:t>3, 0)</w:t>
      </w:r>
    </w:p>
    <w:p w14:paraId="077B2DBE" w14:textId="2C838313" w:rsidR="00AD3C03" w:rsidRDefault="004348F7" w:rsidP="00AD3C03">
      <w:pPr>
        <w:pStyle w:val="code"/>
      </w:pPr>
      <w:r>
        <w:t xml:space="preserve">variable </w:t>
      </w:r>
      <w:r w:rsidR="00AD3C03">
        <w:t xml:space="preserve">b set to </w:t>
      </w:r>
      <w:proofErr w:type="spellStart"/>
      <w:proofErr w:type="gramStart"/>
      <w:r w:rsidR="00AD3C03">
        <w:t>createArray</w:t>
      </w:r>
      <w:proofErr w:type="spellEnd"/>
      <w:r w:rsidR="00AD3C03">
        <w:t>(</w:t>
      </w:r>
      <w:proofErr w:type="gramEnd"/>
      <w:r w:rsidR="00AD3C03">
        <w:t>3, 10)</w:t>
      </w:r>
    </w:p>
    <w:p w14:paraId="26AF32BE" w14:textId="1B3FA5D6" w:rsidR="00B31476" w:rsidRDefault="00B31476" w:rsidP="00B31476">
      <w:pPr>
        <w:pStyle w:val="code"/>
      </w:pPr>
      <w:r>
        <w:t xml:space="preserve">print </w:t>
      </w:r>
      <w:r w:rsidR="00AD3C03">
        <w:t>a</w:t>
      </w:r>
    </w:p>
    <w:p w14:paraId="1F2C13D1" w14:textId="4DCF9032" w:rsidR="00AD3C03" w:rsidRDefault="00AD3C03" w:rsidP="00B31476">
      <w:pPr>
        <w:pStyle w:val="code"/>
      </w:pPr>
      <w:r>
        <w:t>print b</w:t>
      </w:r>
    </w:p>
    <w:p w14:paraId="2A3A5B5F" w14:textId="3B110850" w:rsidR="00B31476" w:rsidRDefault="00AD3C03" w:rsidP="00B31476">
      <w:pPr>
        <w:pStyle w:val="code"/>
      </w:pPr>
      <w:proofErr w:type="spellStart"/>
      <w:proofErr w:type="gramStart"/>
      <w:r>
        <w:t>a</w:t>
      </w:r>
      <w:r w:rsidR="00B31476">
        <w:t>.</w:t>
      </w:r>
      <w:r>
        <w:t>append</w:t>
      </w:r>
      <w:proofErr w:type="spellEnd"/>
      <w:proofErr w:type="gramEnd"/>
      <w:r w:rsidR="00B31476">
        <w:t>(3)</w:t>
      </w:r>
    </w:p>
    <w:p w14:paraId="1BD015C5" w14:textId="3A9CB2E5" w:rsidR="00B31476" w:rsidRDefault="00B31476" w:rsidP="00B31476">
      <w:pPr>
        <w:pStyle w:val="code"/>
      </w:pPr>
      <w:proofErr w:type="spellStart"/>
      <w:proofErr w:type="gramStart"/>
      <w:r>
        <w:t>b.</w:t>
      </w:r>
      <w:r w:rsidR="00AD3C03">
        <w:t>prepend</w:t>
      </w:r>
      <w:proofErr w:type="spellEnd"/>
      <w:proofErr w:type="gramEnd"/>
      <w:r>
        <w:t>(7)</w:t>
      </w:r>
    </w:p>
    <w:p w14:paraId="32AB06E6" w14:textId="77777777" w:rsidR="00AD3C03" w:rsidRDefault="00AD3C03" w:rsidP="00AD3C03">
      <w:pPr>
        <w:pStyle w:val="code"/>
      </w:pPr>
      <w:r>
        <w:t>print a</w:t>
      </w:r>
    </w:p>
    <w:p w14:paraId="66347FEB" w14:textId="77777777" w:rsidR="00AD3C03" w:rsidRDefault="00AD3C03" w:rsidP="00AD3C03">
      <w:pPr>
        <w:pStyle w:val="code"/>
      </w:pPr>
      <w:r>
        <w:lastRenderedPageBreak/>
        <w:t>print b</w:t>
      </w:r>
    </w:p>
    <w:p w14:paraId="7F7E5B17" w14:textId="75F7D6BC" w:rsidR="00AD3C03" w:rsidRDefault="00AD3C03" w:rsidP="00AD3C03">
      <w:pPr>
        <w:pStyle w:val="code"/>
      </w:pPr>
      <w:proofErr w:type="spellStart"/>
      <w:proofErr w:type="gramStart"/>
      <w:r>
        <w:t>a.appendArray</w:t>
      </w:r>
      <w:proofErr w:type="spellEnd"/>
      <w:proofErr w:type="gramEnd"/>
      <w:r>
        <w:t>(b)</w:t>
      </w:r>
    </w:p>
    <w:p w14:paraId="2D798C80" w14:textId="6FA2C275" w:rsidR="00AD3C03" w:rsidRDefault="00AD3C03" w:rsidP="00AD3C03">
      <w:pPr>
        <w:pStyle w:val="code"/>
      </w:pPr>
      <w:r>
        <w:t>print a</w:t>
      </w:r>
    </w:p>
    <w:p w14:paraId="79DB066C" w14:textId="77777777" w:rsidR="00B31476" w:rsidRDefault="00B31476" w:rsidP="00B31476">
      <w:pPr>
        <w:pStyle w:val="code"/>
      </w:pPr>
    </w:p>
    <w:p w14:paraId="71462C90" w14:textId="77777777" w:rsidR="00522F96" w:rsidRDefault="00522F96" w:rsidP="0090472A">
      <w:pPr>
        <w:pStyle w:val="Heading3"/>
      </w:pPr>
      <w:bookmarkStart w:id="822" w:name="_Toc170738543"/>
      <w:r>
        <w:t>2-dimensional Array</w:t>
      </w:r>
    </w:p>
    <w:p w14:paraId="7ECFEA51" w14:textId="70296574" w:rsidR="00522F96" w:rsidRDefault="00522F96" w:rsidP="00522F96">
      <w:r>
        <w:t>In Elan, as in many languages, a ‘2</w:t>
      </w:r>
      <w:ins w:id="823" w:author="Richard Pawson" w:date="2025-01-06T16:24:00Z" w16du:dateUtc="2025-01-06T16:24:00Z">
        <w:r w:rsidR="00EB36D7">
          <w:t>-dimensional</w:t>
        </w:r>
      </w:ins>
      <w:del w:id="824" w:author="Richard Pawson" w:date="2025-01-06T16:24:00Z" w16du:dateUtc="2025-01-06T16:24:00Z">
        <w:r w:rsidDel="00EB36D7">
          <w:delText>D</w:delText>
        </w:r>
      </w:del>
      <w:r>
        <w:t xml:space="preserve"> array’ is just an Array of Arrays. However, Elan provides a couple of convenient short-cut methods for working with such data structures:</w:t>
      </w:r>
    </w:p>
    <w:p w14:paraId="738C1366" w14:textId="459E4ED2" w:rsidR="00522F96" w:rsidRDefault="004348F7" w:rsidP="00522F96">
      <w:pPr>
        <w:pStyle w:val="codeBlock"/>
      </w:pPr>
      <w:r>
        <w:t xml:space="preserve">variable </w:t>
      </w:r>
      <w:r w:rsidR="00522F96">
        <w:t xml:space="preserve">board set to </w:t>
      </w:r>
      <w:r w:rsidR="00EA20AA">
        <w:t>createArray2</w:t>
      </w:r>
      <w:proofErr w:type="gramStart"/>
      <w:r w:rsidR="00EA20AA">
        <w:t>D</w:t>
      </w:r>
      <w:r w:rsidR="00522F96">
        <w:t>(</w:t>
      </w:r>
      <w:proofErr w:type="gramEnd"/>
      <w:r w:rsidR="00522F96">
        <w:t>8, 8, "")</w:t>
      </w:r>
      <w:ins w:id="825" w:author="Richard Pawson" w:date="2025-01-06T16:29:00Z" w16du:dateUtc="2025-01-06T16:29:00Z">
        <w:r w:rsidR="00472891">
          <w:br/>
        </w:r>
      </w:ins>
    </w:p>
    <w:p w14:paraId="1FA85FE6" w14:textId="478B5205" w:rsidR="00EB36D7" w:rsidRDefault="00472891" w:rsidP="00522F96">
      <w:pPr>
        <w:rPr>
          <w:ins w:id="826" w:author="Richard Pawson" w:date="2025-01-06T16:25:00Z" w16du:dateUtc="2025-01-06T16:25:00Z"/>
        </w:rPr>
      </w:pPr>
      <w:ins w:id="827" w:author="Richard Pawson" w:date="2025-01-06T16:29:00Z" w16du:dateUtc="2025-01-06T16:29:00Z">
        <w:r>
          <w:t xml:space="preserve">will create an Array of Arrays with a total of 64 elements each of type </w:t>
        </w:r>
        <w:proofErr w:type="gramStart"/>
        <w:r w:rsidRPr="00522F96">
          <w:rPr>
            <w:rStyle w:val="codeChar"/>
          </w:rPr>
          <w:t>String</w:t>
        </w:r>
        <w:r>
          <w:t>, and</w:t>
        </w:r>
        <w:proofErr w:type="gramEnd"/>
        <w:r>
          <w:t xml:space="preserve"> initialised to an empty </w:t>
        </w:r>
        <w:r w:rsidRPr="00522F96">
          <w:rPr>
            <w:rStyle w:val="codeChar"/>
          </w:rPr>
          <w:t>String</w:t>
        </w:r>
        <w:r>
          <w:t xml:space="preserve">. The type is determined by the type of the third parameter, which might be an </w:t>
        </w:r>
        <w:r w:rsidRPr="00534624">
          <w:rPr>
            <w:rStyle w:val="codeChar"/>
          </w:rPr>
          <w:t>Int</w:t>
        </w:r>
        <w:r>
          <w:t xml:space="preserve">, </w:t>
        </w:r>
        <w:r w:rsidRPr="00534624">
          <w:rPr>
            <w:rStyle w:val="codeChar"/>
          </w:rPr>
          <w:t>Boolean</w:t>
        </w:r>
        <w:r>
          <w:t xml:space="preserve">, or user-defined type. It need not be an empty value. The </w:t>
        </w:r>
        <w:r w:rsidRPr="0099294E">
          <w:rPr>
            <w:rStyle w:val="codeChar"/>
          </w:rPr>
          <w:t>Array2D</w:t>
        </w:r>
        <w:r>
          <w:t xml:space="preserve"> need not be square – it may be rectangular.</w:t>
        </w:r>
      </w:ins>
      <w:ins w:id="828" w:author="Richard Pawson" w:date="2025-01-06T16:24:00Z" w16du:dateUtc="2025-01-06T16:24:00Z">
        <w:r w:rsidR="00EB36D7">
          <w:br/>
          <w:t xml:space="preserve">It is </w:t>
        </w:r>
        <w:r w:rsidR="00EB36D7">
          <w:rPr>
            <w:i/>
            <w:iCs/>
          </w:rPr>
          <w:t>possible</w:t>
        </w:r>
        <w:r w:rsidR="00EB36D7">
          <w:t xml:space="preserve"> </w:t>
        </w:r>
      </w:ins>
      <w:ins w:id="829" w:author="Richard Pawson" w:date="2025-01-06T16:25:00Z" w16du:dateUtc="2025-01-06T16:25:00Z">
        <w:r w:rsidR="00EB36D7">
          <w:t xml:space="preserve">to create </w:t>
        </w:r>
        <w:proofErr w:type="gramStart"/>
        <w:r w:rsidR="00EB36D7">
          <w:t>an</w:t>
        </w:r>
        <w:proofErr w:type="gramEnd"/>
        <w:r w:rsidR="00EB36D7">
          <w:t xml:space="preserve"> 2-dimensional </w:t>
        </w:r>
      </w:ins>
      <w:ins w:id="830" w:author="Richard Pawson" w:date="2025-01-06T16:26:00Z" w16du:dateUtc="2025-01-06T16:26:00Z">
        <w:r w:rsidR="00EB36D7">
          <w:t>array with no elements, for example by:</w:t>
        </w:r>
      </w:ins>
    </w:p>
    <w:p w14:paraId="037843B2" w14:textId="6273275F" w:rsidR="00EB36D7" w:rsidRDefault="00EB36D7">
      <w:pPr>
        <w:pStyle w:val="code"/>
        <w:rPr>
          <w:ins w:id="831" w:author="Richard Pawson" w:date="2025-01-06T16:25:00Z" w16du:dateUtc="2025-01-06T16:25:00Z"/>
        </w:rPr>
        <w:pPrChange w:id="832" w:author="Richard Pawson" w:date="2025-01-06T16:25:00Z" w16du:dateUtc="2025-01-06T16:25:00Z">
          <w:pPr/>
        </w:pPrChange>
      </w:pPr>
      <w:ins w:id="833" w:author="Richard Pawson" w:date="2025-01-06T16:25:00Z" w16du:dateUtc="2025-01-06T16:25:00Z">
        <w:r>
          <w:t>let a be new Array2D</w:t>
        </w:r>
      </w:ins>
      <w:ins w:id="834" w:author="Richard Pawson" w:date="2025-01-06T16:26:00Z" w16du:dateUtc="2025-01-06T16:26:00Z">
        <w:r>
          <w:t>&lt;of Int</w:t>
        </w:r>
        <w:proofErr w:type="gramStart"/>
        <w:r>
          <w:t>&gt;</w:t>
        </w:r>
      </w:ins>
      <w:ins w:id="835" w:author="Richard Pawson" w:date="2025-01-06T16:25:00Z" w16du:dateUtc="2025-01-06T16:25:00Z">
        <w:r>
          <w:t>(</w:t>
        </w:r>
        <w:proofErr w:type="gramEnd"/>
        <w:r>
          <w:t>)</w:t>
        </w:r>
      </w:ins>
    </w:p>
    <w:p w14:paraId="4029BF9D" w14:textId="5A638FFD" w:rsidR="00EB36D7" w:rsidRPr="00EB36D7" w:rsidDel="00DA71DD" w:rsidRDefault="00EB36D7" w:rsidP="00522F96">
      <w:pPr>
        <w:rPr>
          <w:del w:id="836" w:author="Richard Pawson" w:date="2025-01-06T16:30:00Z" w16du:dateUtc="2025-01-06T16:30:00Z"/>
        </w:rPr>
      </w:pPr>
      <w:ins w:id="837" w:author="Richard Pawson" w:date="2025-01-06T16:24:00Z" w16du:dateUtc="2025-01-06T16:24:00Z">
        <w:r>
          <w:t xml:space="preserve"> </w:t>
        </w:r>
      </w:ins>
      <w:ins w:id="838" w:author="Richard Pawson" w:date="2025-01-06T16:25:00Z" w16du:dateUtc="2025-01-06T16:25:00Z">
        <w:r>
          <w:br/>
        </w:r>
      </w:ins>
      <w:ins w:id="839" w:author="Richard Pawson" w:date="2025-01-06T16:26:00Z" w16du:dateUtc="2025-01-06T16:26:00Z">
        <w:r>
          <w:t xml:space="preserve">However, this is </w:t>
        </w:r>
        <w:r>
          <w:rPr>
            <w:i/>
            <w:iCs/>
          </w:rPr>
          <w:t>not recommended</w:t>
        </w:r>
        <w:r>
          <w:t xml:space="preserve"> as</w:t>
        </w:r>
      </w:ins>
      <w:ins w:id="840" w:author="Richard Pawson" w:date="2025-01-06T16:29:00Z" w16du:dateUtc="2025-01-06T16:29:00Z">
        <w:r w:rsidR="00472891">
          <w:t xml:space="preserve"> subsequently</w:t>
        </w:r>
      </w:ins>
      <w:ins w:id="841" w:author="Richard Pawson" w:date="2025-01-06T16:26:00Z" w16du:dateUtc="2025-01-06T16:26:00Z">
        <w:r>
          <w:t xml:space="preserve"> </w:t>
        </w:r>
      </w:ins>
      <w:ins w:id="842" w:author="Richard Pawson" w:date="2025-01-06T16:28:00Z" w16du:dateUtc="2025-01-06T16:28:00Z">
        <w:r w:rsidR="00472891">
          <w:t>adding el</w:t>
        </w:r>
      </w:ins>
      <w:ins w:id="843" w:author="Richard Pawson" w:date="2025-01-06T16:29:00Z" w16du:dateUtc="2025-01-06T16:29:00Z">
        <w:r w:rsidR="00472891">
          <w:t>ements takes a lot of care and effort</w:t>
        </w:r>
      </w:ins>
      <w:ins w:id="844" w:author="Richard Pawson" w:date="2025-01-06T16:26:00Z" w16du:dateUtc="2025-01-06T16:26:00Z">
        <w:r>
          <w:t>. It is recommended that you always use</w:t>
        </w:r>
      </w:ins>
      <w:ins w:id="845" w:author="Richard Pawson" w:date="2025-01-06T16:27:00Z" w16du:dateUtc="2025-01-06T16:27:00Z">
        <w:r>
          <w:t xml:space="preserve"> the method </w:t>
        </w:r>
        <w:r w:rsidRPr="00472891">
          <w:rPr>
            <w:rStyle w:val="codeChar"/>
            <w:rPrChange w:id="846" w:author="Richard Pawson" w:date="2025-01-06T16:29:00Z" w16du:dateUtc="2025-01-06T16:29:00Z">
              <w:rPr/>
            </w:rPrChange>
          </w:rPr>
          <w:t>createArray2D</w:t>
        </w:r>
        <w:r>
          <w:t xml:space="preserve"> to create a 2-dimensional array initial</w:t>
        </w:r>
        <w:r w:rsidR="0049133B">
          <w:t>i</w:t>
        </w:r>
        <w:r>
          <w:t>sed to the desired size.</w:t>
        </w:r>
      </w:ins>
      <w:ins w:id="847" w:author="Richard Pawson" w:date="2025-01-06T16:30:00Z" w16du:dateUtc="2025-01-06T16:30:00Z">
        <w:r w:rsidR="00DA71DD">
          <w:t xml:space="preserve"> That way </w:t>
        </w:r>
      </w:ins>
    </w:p>
    <w:p w14:paraId="6CCA0405" w14:textId="15A29DE1" w:rsidR="00522F96" w:rsidDel="00472891" w:rsidRDefault="00522F96" w:rsidP="00522F96">
      <w:pPr>
        <w:rPr>
          <w:del w:id="848" w:author="Richard Pawson" w:date="2025-01-06T16:29:00Z" w16du:dateUtc="2025-01-06T16:29:00Z"/>
        </w:rPr>
      </w:pPr>
      <w:del w:id="849" w:author="Richard Pawson" w:date="2025-01-06T16:29:00Z" w16du:dateUtc="2025-01-06T16:29:00Z">
        <w:r w:rsidDel="00472891">
          <w:delText xml:space="preserve">will create an Array of Arrays with a total of 64 elements each of type </w:delText>
        </w:r>
        <w:r w:rsidRPr="00522F96" w:rsidDel="00472891">
          <w:rPr>
            <w:rStyle w:val="codeChar"/>
          </w:rPr>
          <w:delText>String</w:delText>
        </w:r>
        <w:r w:rsidDel="00472891">
          <w:delText xml:space="preserve">, and initialised to an empty </w:delText>
        </w:r>
        <w:r w:rsidRPr="00522F96" w:rsidDel="00472891">
          <w:rPr>
            <w:rStyle w:val="codeChar"/>
          </w:rPr>
          <w:delText>String</w:delText>
        </w:r>
        <w:r w:rsidDel="00472891">
          <w:delText xml:space="preserve">. </w:delText>
        </w:r>
        <w:r w:rsidR="00534624" w:rsidDel="00472891">
          <w:delText xml:space="preserve">The type is determined by the type of the third parameter, which might be an </w:delText>
        </w:r>
        <w:r w:rsidR="00534624" w:rsidRPr="00534624" w:rsidDel="00472891">
          <w:rPr>
            <w:rStyle w:val="codeChar"/>
          </w:rPr>
          <w:delText>Int</w:delText>
        </w:r>
        <w:r w:rsidR="00534624" w:rsidDel="00472891">
          <w:delText xml:space="preserve">, </w:delText>
        </w:r>
        <w:r w:rsidR="00534624" w:rsidRPr="00534624" w:rsidDel="00472891">
          <w:rPr>
            <w:rStyle w:val="codeChar"/>
          </w:rPr>
          <w:delText>Boolean</w:delText>
        </w:r>
        <w:r w:rsidR="00534624" w:rsidDel="00472891">
          <w:delText xml:space="preserve">, or user-defined type. It need not be an empty value. The </w:delText>
        </w:r>
      </w:del>
      <w:del w:id="850" w:author="Richard Pawson" w:date="2025-01-06T16:20:00Z" w16du:dateUtc="2025-01-06T16:20:00Z">
        <w:r w:rsidR="00534624" w:rsidRPr="0019458B" w:rsidDel="0019458B">
          <w:rPr>
            <w:rStyle w:val="codeChar"/>
            <w:rPrChange w:id="851" w:author="Richard Pawson" w:date="2025-01-06T16:20:00Z" w16du:dateUtc="2025-01-06T16:20:00Z">
              <w:rPr/>
            </w:rPrChange>
          </w:rPr>
          <w:delText xml:space="preserve">‘2D </w:delText>
        </w:r>
      </w:del>
      <w:del w:id="852" w:author="Richard Pawson" w:date="2025-01-06T16:29:00Z" w16du:dateUtc="2025-01-06T16:29:00Z">
        <w:r w:rsidR="00534624" w:rsidRPr="0019458B" w:rsidDel="00472891">
          <w:rPr>
            <w:rStyle w:val="codeChar"/>
            <w:rPrChange w:id="853" w:author="Richard Pawson" w:date="2025-01-06T16:20:00Z" w16du:dateUtc="2025-01-06T16:20:00Z">
              <w:rPr/>
            </w:rPrChange>
          </w:rPr>
          <w:delText>Array</w:delText>
        </w:r>
      </w:del>
      <w:del w:id="854" w:author="Richard Pawson" w:date="2025-01-06T16:20:00Z" w16du:dateUtc="2025-01-06T16:20:00Z">
        <w:r w:rsidR="00534624" w:rsidRPr="0019458B" w:rsidDel="0019458B">
          <w:rPr>
            <w:rStyle w:val="codeChar"/>
            <w:rPrChange w:id="855" w:author="Richard Pawson" w:date="2025-01-06T16:20:00Z" w16du:dateUtc="2025-01-06T16:20:00Z">
              <w:rPr/>
            </w:rPrChange>
          </w:rPr>
          <w:delText>’</w:delText>
        </w:r>
      </w:del>
      <w:del w:id="856" w:author="Richard Pawson" w:date="2025-01-06T16:29:00Z" w16du:dateUtc="2025-01-06T16:29:00Z">
        <w:r w:rsidR="00534624" w:rsidDel="00472891">
          <w:delText xml:space="preserve"> need not be square</w:delText>
        </w:r>
      </w:del>
      <w:del w:id="857" w:author="Richard Pawson" w:date="2025-01-06T16:20:00Z" w16du:dateUtc="2025-01-06T16:20:00Z">
        <w:r w:rsidR="00534624" w:rsidDel="0019458B">
          <w:delText xml:space="preserve">. </w:delText>
        </w:r>
      </w:del>
    </w:p>
    <w:p w14:paraId="5E093A8D" w14:textId="6414321C" w:rsidR="00534624" w:rsidRDefault="00522F96" w:rsidP="00522F96">
      <w:del w:id="858" w:author="Richard Pawson" w:date="2025-01-06T16:30:00Z" w16du:dateUtc="2025-01-06T16:30:00Z">
        <w:r w:rsidDel="00DA71DD">
          <w:delText>Y</w:delText>
        </w:r>
      </w:del>
      <w:ins w:id="859" w:author="Richard Pawson" w:date="2025-01-06T16:30:00Z" w16du:dateUtc="2025-01-06T16:30:00Z">
        <w:r w:rsidR="00DA71DD">
          <w:t>y</w:t>
        </w:r>
      </w:ins>
      <w:r>
        <w:t xml:space="preserve">ou can </w:t>
      </w:r>
      <w:r w:rsidR="00534624">
        <w:t>modify</w:t>
      </w:r>
      <w:r>
        <w:t xml:space="preserve"> individual elements in </w:t>
      </w:r>
      <w:del w:id="860" w:author="Richard Pawson" w:date="2025-01-06T16:30:00Z" w16du:dateUtc="2025-01-06T16:30:00Z">
        <w:r w:rsidDel="00DA71DD">
          <w:delText xml:space="preserve">this </w:delText>
        </w:r>
        <w:r w:rsidR="00534624" w:rsidDel="00DA71DD">
          <w:delText>data structure using</w:delText>
        </w:r>
      </w:del>
      <w:ins w:id="861" w:author="Richard Pawson" w:date="2025-01-06T16:30:00Z" w16du:dateUtc="2025-01-06T16:30:00Z">
        <w:r w:rsidR="00DA71DD">
          <w:t>the initialised array with e.g.:</w:t>
        </w:r>
      </w:ins>
      <w:del w:id="862" w:author="Richard Pawson" w:date="2025-01-06T16:30:00Z" w16du:dateUtc="2025-01-06T16:30:00Z">
        <w:r w:rsidR="00534624" w:rsidDel="00DA71DD">
          <w:delText>:</w:delText>
        </w:r>
      </w:del>
    </w:p>
    <w:p w14:paraId="482523CD" w14:textId="680EB775" w:rsidR="00534624" w:rsidRDefault="00534624" w:rsidP="00534624">
      <w:pPr>
        <w:pStyle w:val="code"/>
      </w:pPr>
      <w:r>
        <w:t xml:space="preserve">call </w:t>
      </w:r>
      <w:proofErr w:type="gramStart"/>
      <w:r>
        <w:t>board.putAt</w:t>
      </w:r>
      <w:proofErr w:type="gramEnd"/>
      <w:r>
        <w:t>2D(3,4,"K")</w:t>
      </w:r>
    </w:p>
    <w:p w14:paraId="34A2D3AF" w14:textId="77777777" w:rsidR="00534624" w:rsidRDefault="00534624" w:rsidP="00534624">
      <w:pPr>
        <w:pStyle w:val="code"/>
      </w:pPr>
    </w:p>
    <w:p w14:paraId="09147656" w14:textId="77777777" w:rsidR="00534624" w:rsidRDefault="00534624" w:rsidP="00522F96">
      <w:r>
        <w:t>and you can read individual elements with a double index, for example:</w:t>
      </w:r>
    </w:p>
    <w:p w14:paraId="57E3459E" w14:textId="77777777" w:rsidR="00534624" w:rsidRDefault="00534624" w:rsidP="00534624">
      <w:pPr>
        <w:pStyle w:val="codeBlock"/>
      </w:pPr>
      <w:r>
        <w:t>for col from 0 to 7 step 1</w:t>
      </w:r>
    </w:p>
    <w:p w14:paraId="18BC5FEE" w14:textId="77777777" w:rsidR="00534624" w:rsidRDefault="00534624" w:rsidP="00534624">
      <w:pPr>
        <w:pStyle w:val="codeBlock"/>
      </w:pPr>
      <w:r>
        <w:t xml:space="preserve">  for row from 0 to 7 step 1</w:t>
      </w:r>
    </w:p>
    <w:p w14:paraId="266EE2A2" w14:textId="2CA4DC1B" w:rsidR="00534624" w:rsidRDefault="00534624" w:rsidP="00534624">
      <w:pPr>
        <w:pStyle w:val="codeBlock"/>
      </w:pPr>
      <w:r>
        <w:t xml:space="preserve">    </w:t>
      </w:r>
      <w:del w:id="863" w:author="Richard Pawson" w:date="2025-01-06T16:30:00Z" w16du:dateUtc="2025-01-06T16:30:00Z">
        <w:r w:rsidDel="00DA71DD">
          <w:delText xml:space="preserve">print </w:delText>
        </w:r>
      </w:del>
      <w:ins w:id="864" w:author="Richard Pawson" w:date="2025-01-06T16:31:00Z" w16du:dateUtc="2025-01-06T16:31:00Z">
        <w:r w:rsidR="00DA71DD">
          <w:t>print</w:t>
        </w:r>
      </w:ins>
      <w:ins w:id="865" w:author="Richard Pawson" w:date="2025-01-06T16:30:00Z" w16du:dateUtc="2025-01-06T16:30:00Z">
        <w:r w:rsidR="00DA71DD">
          <w:t xml:space="preserve"> </w:t>
        </w:r>
      </w:ins>
      <w:r>
        <w:t>board[col][row]</w:t>
      </w:r>
    </w:p>
    <w:p w14:paraId="1A84C2A0" w14:textId="35B7DAFE" w:rsidR="00534624" w:rsidRDefault="00534624" w:rsidP="00534624">
      <w:pPr>
        <w:pStyle w:val="codeBlock"/>
      </w:pPr>
      <w:r>
        <w:t xml:space="preserve">  end for</w:t>
      </w:r>
    </w:p>
    <w:p w14:paraId="4B607D45" w14:textId="77777777" w:rsidR="0090472A" w:rsidDel="00873FB9" w:rsidRDefault="00534624" w:rsidP="00873FB9">
      <w:pPr>
        <w:pStyle w:val="codeBlock"/>
        <w:rPr>
          <w:del w:id="866" w:author="Richard Pawson" w:date="2025-01-06T16:31:00Z" w16du:dateUtc="2025-01-06T16:31:00Z"/>
        </w:rPr>
      </w:pPr>
      <w:r>
        <w:t>end for</w:t>
      </w:r>
    </w:p>
    <w:p w14:paraId="5D4F7A2F" w14:textId="77777777" w:rsidR="00873FB9" w:rsidRDefault="00873FB9" w:rsidP="00534624">
      <w:pPr>
        <w:pStyle w:val="codeBlock"/>
        <w:rPr>
          <w:ins w:id="867" w:author="Richard Pawson" w:date="2025-01-06T16:31:00Z" w16du:dateUtc="2025-01-06T16:31:00Z"/>
        </w:rPr>
      </w:pPr>
    </w:p>
    <w:p w14:paraId="4FB2964F" w14:textId="77777777" w:rsidR="0090472A" w:rsidRDefault="0090472A">
      <w:pPr>
        <w:pStyle w:val="codeBlock"/>
        <w:pPrChange w:id="868" w:author="Richard Pawson" w:date="2025-01-06T16:31:00Z" w16du:dateUtc="2025-01-06T16:31:00Z">
          <w:pPr/>
        </w:pPrChange>
      </w:pPr>
    </w:p>
    <w:p w14:paraId="6A9264BE" w14:textId="535B6CEB" w:rsidR="00C142DB" w:rsidRDefault="00C142DB" w:rsidP="0090472A">
      <w:r>
        <w:t xml:space="preserve">If you want to define a function or procedure with a parameter that should be a </w:t>
      </w:r>
      <w:del w:id="869" w:author="Richard Pawson" w:date="2025-01-06T16:22:00Z" w16du:dateUtc="2025-01-06T16:22:00Z">
        <w:r w:rsidDel="0019458B">
          <w:delText xml:space="preserve">2D </w:delText>
        </w:r>
      </w:del>
      <w:ins w:id="870" w:author="Richard Pawson" w:date="2025-01-06T16:22:00Z" w16du:dateUtc="2025-01-06T16:22:00Z">
        <w:r w:rsidR="0019458B">
          <w:t xml:space="preserve">2-dimensional </w:t>
        </w:r>
      </w:ins>
      <w:r>
        <w:t>array, the type is specified as</w:t>
      </w:r>
      <w:ins w:id="871" w:author="Richard Pawson" w:date="2025-01-06T16:22:00Z" w16du:dateUtc="2025-01-06T16:22:00Z">
        <w:r w:rsidR="0019458B">
          <w:t xml:space="preserve"> </w:t>
        </w:r>
        <w:r w:rsidR="0019458B" w:rsidRPr="0019458B">
          <w:rPr>
            <w:rStyle w:val="codeChar"/>
            <w:rPrChange w:id="872" w:author="Richard Pawson" w:date="2025-01-06T16:22:00Z" w16du:dateUtc="2025-01-06T16:22:00Z">
              <w:rPr/>
            </w:rPrChange>
          </w:rPr>
          <w:t>Array2D</w:t>
        </w:r>
      </w:ins>
      <w:r>
        <w:t>, for example:</w:t>
      </w:r>
    </w:p>
    <w:p w14:paraId="0D0FD66C" w14:textId="2B016306" w:rsidR="00C142DB" w:rsidRDefault="008B04A3" w:rsidP="0090472A">
      <w:pPr>
        <w:rPr>
          <w:rFonts w:ascii="Consolas" w:eastAsia="Times New Roman" w:hAnsi="Consolas" w:cs="Times New Roman"/>
          <w:b/>
          <w:color w:val="215E99" w:themeColor="text2" w:themeTint="BF"/>
          <w:kern w:val="0"/>
          <w:sz w:val="20"/>
          <w:szCs w:val="21"/>
          <w:lang w:eastAsia="en-GB"/>
          <w14:ligatures w14:val="none"/>
        </w:rPr>
      </w:pPr>
      <w:r>
        <w:rPr>
          <w:rFonts w:ascii="Consolas" w:eastAsia="Times New Roman" w:hAnsi="Consolas" w:cs="Times New Roman"/>
          <w:b/>
          <w:color w:val="215E99" w:themeColor="text2" w:themeTint="BF"/>
          <w:kern w:val="0"/>
          <w:sz w:val="20"/>
          <w:szCs w:val="21"/>
          <w:lang w:eastAsia="en-GB"/>
          <w14:ligatures w14:val="none"/>
        </w:rPr>
        <w:t>Array</w:t>
      </w:r>
      <w:del w:id="873"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 xml:space="preserve">&lt;of </w:delText>
        </w:r>
        <w:r w:rsidR="00EB1BD9" w:rsidDel="0019458B">
          <w:rPr>
            <w:rFonts w:ascii="Consolas" w:eastAsia="Times New Roman" w:hAnsi="Consolas" w:cs="Times New Roman"/>
            <w:b/>
            <w:color w:val="215E99" w:themeColor="text2" w:themeTint="BF"/>
            <w:kern w:val="0"/>
            <w:sz w:val="20"/>
            <w:szCs w:val="21"/>
            <w:lang w:eastAsia="en-GB"/>
            <w14:ligatures w14:val="none"/>
          </w:rPr>
          <w:delText>Array</w:delText>
        </w:r>
      </w:del>
      <w:ins w:id="874"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 String&gt;</w:t>
      </w:r>
      <w:del w:id="875"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del>
      <w:r w:rsidR="00C142DB">
        <w:t xml:space="preserve"> </w:t>
      </w:r>
      <w:del w:id="876" w:author="Richard Pawson" w:date="2025-01-06T16:21:00Z" w16du:dateUtc="2025-01-06T16:21:00Z">
        <w:r w:rsidR="00C142DB" w:rsidDel="0019458B">
          <w:delText xml:space="preserve">or </w:delText>
        </w:r>
      </w:del>
      <w:ins w:id="877" w:author="Richard Pawson" w:date="2025-01-06T16:21:00Z" w16du:dateUtc="2025-01-06T16:21:00Z">
        <w:r w:rsidR="0019458B">
          <w:br/>
        </w:r>
      </w:ins>
      <w:r w:rsidR="00EB1BD9">
        <w:rPr>
          <w:rFonts w:ascii="Consolas" w:eastAsia="Times New Roman" w:hAnsi="Consolas" w:cs="Times New Roman"/>
          <w:b/>
          <w:color w:val="215E99" w:themeColor="text2" w:themeTint="BF"/>
          <w:kern w:val="0"/>
          <w:sz w:val="20"/>
          <w:szCs w:val="21"/>
          <w:lang w:eastAsia="en-GB"/>
          <w14:ligatures w14:val="none"/>
        </w:rPr>
        <w:t>Array</w:t>
      </w:r>
      <w:ins w:id="878" w:author="Richard Pawson" w:date="2025-01-06T16:22:00Z" w16du:dateUtc="2025-01-06T16:22:00Z">
        <w:r w:rsidR="0019458B">
          <w:rPr>
            <w:rFonts w:ascii="Consolas" w:eastAsia="Times New Roman" w:hAnsi="Consolas" w:cs="Times New Roman"/>
            <w:b/>
            <w:color w:val="215E99" w:themeColor="text2" w:themeTint="BF"/>
            <w:kern w:val="0"/>
            <w:sz w:val="20"/>
            <w:szCs w:val="21"/>
            <w:lang w:eastAsia="en-GB"/>
            <w14:ligatures w14:val="none"/>
          </w:rPr>
          <w:t>2D</w:t>
        </w:r>
      </w:ins>
      <w:r w:rsidR="00EB1BD9">
        <w:rPr>
          <w:rFonts w:ascii="Consolas" w:eastAsia="Times New Roman" w:hAnsi="Consolas" w:cs="Times New Roman"/>
          <w:b/>
          <w:color w:val="215E99" w:themeColor="text2" w:themeTint="BF"/>
          <w:kern w:val="0"/>
          <w:sz w:val="20"/>
          <w:szCs w:val="21"/>
          <w:lang w:eastAsia="en-GB"/>
          <w14:ligatures w14:val="none"/>
        </w:rPr>
        <w:t>&lt;of</w:t>
      </w:r>
      <w:ins w:id="879" w:author="Richard Pawson" w:date="2025-01-06T16:21:00Z" w16du:dateUtc="2025-01-06T16:21:00Z">
        <w:r w:rsidR="0019458B">
          <w:rPr>
            <w:rFonts w:ascii="Consolas" w:eastAsia="Times New Roman" w:hAnsi="Consolas" w:cs="Times New Roman"/>
            <w:b/>
            <w:color w:val="215E99" w:themeColor="text2" w:themeTint="BF"/>
            <w:kern w:val="0"/>
            <w:sz w:val="20"/>
            <w:szCs w:val="21"/>
            <w:lang w:eastAsia="en-GB"/>
            <w14:ligatures w14:val="none"/>
          </w:rPr>
          <w:t xml:space="preserve"> </w:t>
        </w:r>
      </w:ins>
      <w:del w:id="880" w:author="Richard Pawson" w:date="2025-01-06T16:21:00Z" w16du:dateUtc="2025-01-06T16:21:00Z">
        <w:r w:rsidR="00EB1BD9" w:rsidDel="0019458B">
          <w:rPr>
            <w:rFonts w:ascii="Consolas" w:eastAsia="Times New Roman" w:hAnsi="Consolas" w:cs="Times New Roman"/>
            <w:b/>
            <w:color w:val="215E99" w:themeColor="text2" w:themeTint="BF"/>
            <w:kern w:val="0"/>
            <w:sz w:val="20"/>
            <w:szCs w:val="21"/>
            <w:lang w:eastAsia="en-GB"/>
            <w14:ligatures w14:val="none"/>
          </w:rPr>
          <w:delText xml:space="preserve"> </w:delText>
        </w:r>
        <w:r w:rsidDel="0019458B">
          <w:rPr>
            <w:rFonts w:ascii="Consolas" w:eastAsia="Times New Roman" w:hAnsi="Consolas" w:cs="Times New Roman"/>
            <w:b/>
            <w:color w:val="215E99" w:themeColor="text2" w:themeTint="BF"/>
            <w:kern w:val="0"/>
            <w:sz w:val="20"/>
            <w:szCs w:val="21"/>
            <w:lang w:eastAsia="en-GB"/>
            <w14:ligatures w14:val="none"/>
          </w:rPr>
          <w:delText xml:space="preserve">Array&lt;of </w:delText>
        </w:r>
      </w:del>
      <w:r w:rsidR="00EB1BD9">
        <w:rPr>
          <w:rFonts w:ascii="Consolas" w:eastAsia="Times New Roman" w:hAnsi="Consolas" w:cs="Times New Roman"/>
          <w:b/>
          <w:color w:val="215E99" w:themeColor="text2" w:themeTint="BF"/>
          <w:kern w:val="0"/>
          <w:sz w:val="20"/>
          <w:szCs w:val="21"/>
          <w:lang w:eastAsia="en-GB"/>
          <w14:ligatures w14:val="none"/>
        </w:rPr>
        <w:t>Int&gt;</w:t>
      </w:r>
      <w:del w:id="881" w:author="Richard Pawson" w:date="2025-01-06T16:21:00Z" w16du:dateUtc="2025-01-06T16:21:00Z">
        <w:r w:rsidDel="0019458B">
          <w:rPr>
            <w:rFonts w:ascii="Consolas" w:eastAsia="Times New Roman" w:hAnsi="Consolas" w:cs="Times New Roman"/>
            <w:b/>
            <w:color w:val="215E99" w:themeColor="text2" w:themeTint="BF"/>
            <w:kern w:val="0"/>
            <w:sz w:val="20"/>
            <w:szCs w:val="21"/>
            <w:lang w:eastAsia="en-GB"/>
            <w14:ligatures w14:val="none"/>
          </w:rPr>
          <w:delText>&gt;</w:delText>
        </w:r>
        <w:r w:rsidR="00C142DB" w:rsidDel="0019458B">
          <w:delText xml:space="preserve"> </w:delText>
        </w:r>
      </w:del>
    </w:p>
    <w:p w14:paraId="73F10F59" w14:textId="2B695BFC" w:rsidR="00C142DB" w:rsidDel="0019458B" w:rsidRDefault="00C142DB" w:rsidP="0090472A">
      <w:pPr>
        <w:rPr>
          <w:del w:id="882" w:author="Richard Pawson" w:date="2025-01-06T16:21:00Z" w16du:dateUtc="2025-01-06T16:21:00Z"/>
        </w:rPr>
      </w:pPr>
      <w:del w:id="883" w:author="Richard Pawson" w:date="2025-01-06T16:21:00Z" w16du:dateUtc="2025-01-06T16:21:00Z">
        <w:r w:rsidRPr="00C142DB" w:rsidDel="0019458B">
          <w:delText xml:space="preserve">Because </w:delText>
        </w:r>
        <w:r w:rsidDel="0019458B">
          <w:delText xml:space="preserve">any 2D array is implemented as an </w:delText>
        </w:r>
        <w:r w:rsidR="00435521" w:rsidDel="0019458B">
          <w:delText>‘</w:delText>
        </w:r>
        <w:r w:rsidDel="0019458B">
          <w:delText>array-of-arrays</w:delText>
        </w:r>
        <w:r w:rsidR="00435521" w:rsidDel="0019458B">
          <w:delText>’</w:delText>
        </w:r>
        <w:r w:rsidDel="0019458B">
          <w:delText>.</w:delText>
        </w:r>
      </w:del>
    </w:p>
    <w:p w14:paraId="33C714FC" w14:textId="77777777" w:rsidR="00B31476" w:rsidRDefault="00B31476" w:rsidP="00B31476">
      <w:pPr>
        <w:pStyle w:val="Heading2"/>
      </w:pPr>
      <w:bookmarkStart w:id="884" w:name="_Toc170738544"/>
      <w:bookmarkStart w:id="885" w:name="_Ref172626817"/>
      <w:bookmarkStart w:id="886" w:name="_Toc187241196"/>
      <w:bookmarkEnd w:id="822"/>
      <w:r>
        <w:lastRenderedPageBreak/>
        <w:t>Dictionaries</w:t>
      </w:r>
      <w:bookmarkEnd w:id="884"/>
      <w:bookmarkEnd w:id="885"/>
      <w:bookmarkEnd w:id="886"/>
    </w:p>
    <w:p w14:paraId="777CE9B3" w14:textId="68F8E344" w:rsidR="00B31476" w:rsidRDefault="00B31476" w:rsidP="00B31476">
      <w:r>
        <w:t xml:space="preserve">There are two forms of dictionary in Elan: an ordinary </w:t>
      </w:r>
      <w:r w:rsidRPr="009E079C">
        <w:rPr>
          <w:rStyle w:val="codeChar"/>
        </w:rPr>
        <w:t>Dictionary</w:t>
      </w:r>
      <w:r>
        <w:t xml:space="preserve"> (which is mutable) and a</w:t>
      </w:r>
      <w:del w:id="887" w:author="BernardUK" w:date="2025-01-05T16:33:00Z">
        <w:r w:rsidDel="00FA34F9">
          <w:delText>n</w:delText>
        </w:r>
      </w:del>
      <w:r>
        <w:t xml:space="preserve"> </w:t>
      </w:r>
      <w:del w:id="888" w:author="BernardUK" w:date="2025-01-05T16:32:00Z">
        <w:r w:rsidRPr="009E079C" w:rsidDel="00FA34F9">
          <w:rPr>
            <w:rStyle w:val="codeChar"/>
          </w:rPr>
          <w:delText>Immutable</w:delText>
        </w:r>
      </w:del>
      <w:proofErr w:type="spellStart"/>
      <w:r w:rsidRPr="009E079C">
        <w:rPr>
          <w:rStyle w:val="codeChar"/>
        </w:rPr>
        <w:t>Dictionary</w:t>
      </w:r>
      <w:ins w:id="889" w:author="BernardUK" w:date="2025-01-05T16:32:00Z">
        <w:r w:rsidR="00FA34F9">
          <w:rPr>
            <w:rStyle w:val="codeChar"/>
          </w:rPr>
          <w:t>Immutable</w:t>
        </w:r>
      </w:ins>
      <w:proofErr w:type="spellEnd"/>
      <w:r>
        <w:t>.</w:t>
      </w:r>
    </w:p>
    <w:p w14:paraId="0E1E7649" w14:textId="77777777" w:rsidR="00B31476" w:rsidRDefault="00B31476" w:rsidP="00B31476">
      <w:pPr>
        <w:pStyle w:val="Heading3"/>
      </w:pPr>
      <w:bookmarkStart w:id="890" w:name="_Ref170742654"/>
      <w:r>
        <w:t>Quick reference</w:t>
      </w:r>
      <w:bookmarkEnd w:id="890"/>
    </w:p>
    <w:tbl>
      <w:tblPr>
        <w:tblW w:w="9629" w:type="dxa"/>
        <w:tblCellMar>
          <w:left w:w="0" w:type="dxa"/>
          <w:right w:w="0" w:type="dxa"/>
        </w:tblCellMar>
        <w:tblLook w:val="0420" w:firstRow="1" w:lastRow="0" w:firstColumn="0" w:lastColumn="0" w:noHBand="0" w:noVBand="1"/>
      </w:tblPr>
      <w:tblGrid>
        <w:gridCol w:w="2117"/>
        <w:gridCol w:w="3260"/>
        <w:gridCol w:w="4252"/>
      </w:tblGrid>
      <w:tr w:rsidR="00B31476" w:rsidRPr="00143A3E" w14:paraId="6D6AA479" w14:textId="77777777" w:rsidTr="00862BA5">
        <w:trPr>
          <w:trHeight w:val="964"/>
        </w:trPr>
        <w:tc>
          <w:tcPr>
            <w:tcW w:w="2117"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41AC848B" w14:textId="77777777" w:rsidR="00B31476" w:rsidRPr="00143A3E" w:rsidRDefault="00B31476" w:rsidP="00862BA5"/>
        </w:tc>
        <w:tc>
          <w:tcPr>
            <w:tcW w:w="3260"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1265A0EA" w14:textId="77777777" w:rsidR="00B31476" w:rsidRPr="00143A3E" w:rsidRDefault="00B31476" w:rsidP="00862BA5">
            <w:pPr>
              <w:rPr>
                <w:color w:val="FFFFFF" w:themeColor="background1"/>
                <w:sz w:val="24"/>
                <w:szCs w:val="24"/>
              </w:rPr>
            </w:pPr>
            <w:r w:rsidRPr="00143A3E">
              <w:rPr>
                <w:b/>
                <w:bCs/>
                <w:color w:val="FFFFFF" w:themeColor="background1"/>
                <w:sz w:val="24"/>
                <w:szCs w:val="24"/>
              </w:rPr>
              <w:t>Dictionary</w:t>
            </w:r>
          </w:p>
        </w:tc>
        <w:tc>
          <w:tcPr>
            <w:tcW w:w="4252" w:type="dxa"/>
            <w:tcBorders>
              <w:top w:val="single" w:sz="8" w:space="0" w:color="FFFFFF"/>
              <w:left w:val="single" w:sz="8" w:space="0" w:color="FFFFFF"/>
              <w:bottom w:val="single" w:sz="24" w:space="0" w:color="FFFFFF"/>
              <w:right w:val="single" w:sz="8" w:space="0" w:color="FFFFFF"/>
            </w:tcBorders>
            <w:shd w:val="clear" w:color="auto" w:fill="156082"/>
            <w:tcMar>
              <w:top w:w="72" w:type="dxa"/>
              <w:left w:w="144" w:type="dxa"/>
              <w:bottom w:w="72" w:type="dxa"/>
              <w:right w:w="144" w:type="dxa"/>
            </w:tcMar>
            <w:vAlign w:val="center"/>
            <w:hideMark/>
          </w:tcPr>
          <w:p w14:paraId="5FDAF15F" w14:textId="324175E5" w:rsidR="00B31476" w:rsidRPr="00143A3E" w:rsidRDefault="00B31476" w:rsidP="00862BA5">
            <w:pPr>
              <w:rPr>
                <w:color w:val="FFFFFF" w:themeColor="background1"/>
                <w:sz w:val="24"/>
                <w:szCs w:val="24"/>
              </w:rPr>
            </w:pPr>
            <w:proofErr w:type="spellStart"/>
            <w:r w:rsidRPr="00143A3E">
              <w:rPr>
                <w:b/>
                <w:bCs/>
                <w:color w:val="FFFFFF" w:themeColor="background1"/>
                <w:sz w:val="24"/>
                <w:szCs w:val="24"/>
              </w:rPr>
              <w:t>Dictionary</w:t>
            </w:r>
            <w:r w:rsidR="00EB1BD9">
              <w:rPr>
                <w:b/>
                <w:bCs/>
                <w:color w:val="FFFFFF" w:themeColor="background1"/>
                <w:sz w:val="24"/>
                <w:szCs w:val="24"/>
              </w:rPr>
              <w:t>Immutable</w:t>
            </w:r>
            <w:proofErr w:type="spellEnd"/>
          </w:p>
        </w:tc>
      </w:tr>
      <w:tr w:rsidR="00B31476" w:rsidRPr="00143A3E" w14:paraId="529035B8" w14:textId="77777777" w:rsidTr="00862BA5">
        <w:trPr>
          <w:trHeight w:val="635"/>
        </w:trPr>
        <w:tc>
          <w:tcPr>
            <w:tcW w:w="2117"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F34A36E" w14:textId="77777777" w:rsidR="00B31476" w:rsidRPr="00143A3E" w:rsidRDefault="00B31476" w:rsidP="00862BA5">
            <w:r w:rsidRPr="00143A3E">
              <w:t>Type form</w:t>
            </w:r>
          </w:p>
        </w:tc>
        <w:tc>
          <w:tcPr>
            <w:tcW w:w="3260"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558A4F45" w14:textId="3D98C8A1" w:rsidR="00B31476" w:rsidRPr="00143A3E" w:rsidRDefault="00B31476" w:rsidP="00862BA5">
            <w:pPr>
              <w:pStyle w:val="codeBlock"/>
            </w:pPr>
            <w:r w:rsidRPr="000B01D5">
              <w:rPr>
                <w:rFonts w:asciiTheme="minorHAnsi" w:eastAsiaTheme="minorHAnsi" w:hAnsiTheme="minorHAnsi" w:cstheme="minorBidi"/>
                <w:b w:val="0"/>
                <w:color w:val="auto"/>
                <w:kern w:val="2"/>
                <w:sz w:val="18"/>
                <w:szCs w:val="18"/>
                <w:lang w:eastAsia="en-US"/>
                <w14:ligatures w14:val="standardContextual"/>
              </w:rPr>
              <w:t xml:space="preserve"> </w:t>
            </w:r>
            <w:r w:rsidR="00EB1BD9" w:rsidRPr="00EB1BD9">
              <w:t xml:space="preserve">Dictionary&lt;of </w:t>
            </w:r>
            <w:proofErr w:type="spellStart"/>
            <w:proofErr w:type="gramStart"/>
            <w:r w:rsidR="00EB1BD9" w:rsidRPr="00EB1BD9">
              <w:t>S</w:t>
            </w:r>
            <w:r w:rsidRPr="00143A3E">
              <w:t>tring</w:t>
            </w:r>
            <w:r w:rsidR="00EB1BD9">
              <w:t>,</w:t>
            </w:r>
            <w:r w:rsidRPr="00143A3E">
              <w:t>In</w:t>
            </w:r>
            <w:r w:rsidR="00EB1BD9">
              <w:t>t</w:t>
            </w:r>
            <w:proofErr w:type="spellEnd"/>
            <w:proofErr w:type="gramEnd"/>
            <w:r w:rsidR="00EB1BD9">
              <w:t>&gt;</w:t>
            </w:r>
          </w:p>
        </w:tc>
        <w:tc>
          <w:tcPr>
            <w:tcW w:w="4252" w:type="dxa"/>
            <w:tcBorders>
              <w:top w:val="single" w:sz="24"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B818320" w14:textId="2172542C" w:rsidR="00B31476" w:rsidRPr="00143A3E" w:rsidRDefault="00EB1BD9" w:rsidP="00862BA5">
            <w:pPr>
              <w:pStyle w:val="codeBlock"/>
            </w:pPr>
            <w:proofErr w:type="spellStart"/>
            <w:r w:rsidRPr="00EB1BD9">
              <w:t>Dictionary</w:t>
            </w:r>
            <w:r>
              <w:t>Immutable</w:t>
            </w:r>
            <w:proofErr w:type="spellEnd"/>
            <w:r w:rsidRPr="00EB1BD9">
              <w:t xml:space="preserve">&lt;of </w:t>
            </w:r>
            <w:proofErr w:type="spellStart"/>
            <w:proofErr w:type="gramStart"/>
            <w:r w:rsidRPr="00EB1BD9">
              <w:t>S</w:t>
            </w:r>
            <w:r w:rsidRPr="00143A3E">
              <w:t>tring</w:t>
            </w:r>
            <w:r>
              <w:t>,</w:t>
            </w:r>
            <w:r w:rsidRPr="00143A3E">
              <w:t>In</w:t>
            </w:r>
            <w:r>
              <w:t>t</w:t>
            </w:r>
            <w:proofErr w:type="spellEnd"/>
            <w:proofErr w:type="gramEnd"/>
            <w:r>
              <w:t>&gt;</w:t>
            </w:r>
          </w:p>
        </w:tc>
      </w:tr>
      <w:tr w:rsidR="00B31476" w:rsidRPr="00143A3E" w14:paraId="2E3DE11B" w14:textId="77777777" w:rsidTr="00862BA5">
        <w:trPr>
          <w:trHeight w:val="551"/>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169BE8C" w14:textId="77777777" w:rsidR="00B31476" w:rsidRPr="00143A3E" w:rsidRDefault="00B31476" w:rsidP="00862BA5">
            <w:r w:rsidRPr="00143A3E">
              <w:t>Literal</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50BFA726" w14:textId="77777777" w:rsidR="00B31476" w:rsidRPr="00143A3E" w:rsidRDefault="00B31476" w:rsidP="00862BA5">
            <w:pPr>
              <w:pStyle w:val="codeBlock"/>
            </w:pPr>
            <w:r w:rsidRPr="00143A3E">
              <w:rPr>
                <w:rFonts w:eastAsiaTheme="minorEastAsia"/>
              </w:rPr>
              <w:t>["a":1, "b":4]</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37C2FAD" w14:textId="77777777" w:rsidR="00B31476" w:rsidRPr="00143A3E" w:rsidRDefault="00B31476" w:rsidP="00862BA5">
            <w:pPr>
              <w:pStyle w:val="codeBlock"/>
            </w:pPr>
            <w:r w:rsidRPr="00143A3E">
              <w:rPr>
                <w:rFonts w:eastAsiaTheme="minorEastAsia"/>
              </w:rPr>
              <w:t>{"a":1, "b":4}</w:t>
            </w:r>
          </w:p>
        </w:tc>
      </w:tr>
      <w:tr w:rsidR="00B31476" w:rsidRPr="00143A3E" w14:paraId="619C20EA"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16F199CF" w14:textId="77777777" w:rsidR="00B31476" w:rsidRPr="00143A3E" w:rsidRDefault="00B31476" w:rsidP="00862BA5">
            <w:r w:rsidRPr="00143A3E">
              <w:t>Literal empty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A65B3D" w14:textId="5ED1AD94" w:rsidR="00B31476" w:rsidRPr="00143A3E" w:rsidRDefault="00B31476" w:rsidP="00862BA5">
            <w:pPr>
              <w:pStyle w:val="codeBlock"/>
            </w:pPr>
            <w:r w:rsidRPr="00143A3E">
              <w:t xml:space="preserve">empty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0207001E" w14:textId="753C420E" w:rsidR="00B31476" w:rsidRPr="00143A3E" w:rsidRDefault="00B31476" w:rsidP="00862BA5">
            <w:pPr>
              <w:pStyle w:val="codeBlock"/>
            </w:pPr>
            <w:r w:rsidRPr="00143A3E">
              <w:t xml:space="preserve">empty </w:t>
            </w:r>
            <w:proofErr w:type="spellStart"/>
            <w:r w:rsidR="00EB1BD9" w:rsidRPr="00EB1BD9">
              <w:t>Dictionary</w:t>
            </w:r>
            <w:r w:rsidR="00EB1BD9">
              <w:t>Immutable</w:t>
            </w:r>
            <w:proofErr w:type="spellEnd"/>
            <w:r w:rsidR="00EB1BD9" w:rsidRPr="00EB1BD9">
              <w:t xml:space="preserve">&lt;of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tc>
      </w:tr>
      <w:tr w:rsidR="00B31476" w:rsidRPr="00143A3E" w14:paraId="5B2B0687" w14:textId="77777777" w:rsidTr="00862BA5">
        <w:trPr>
          <w:trHeight w:val="822"/>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DA79CAF" w14:textId="77777777" w:rsidR="00B31476" w:rsidRPr="00143A3E" w:rsidRDefault="00B31476" w:rsidP="00862BA5">
            <w:r w:rsidRPr="00143A3E">
              <w:t>Read</w:t>
            </w:r>
            <w:r>
              <w:t xml:space="preserve"> the value for a given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6232B0BA" w14:textId="77777777" w:rsidR="00B31476" w:rsidRPr="00143A3E" w:rsidRDefault="00B31476" w:rsidP="00862BA5">
            <w:pPr>
              <w:pStyle w:val="codeBlock"/>
            </w:pPr>
            <w:r w:rsidRPr="00143A3E">
              <w:rPr>
                <w:rFonts w:eastAsiaTheme="minorEastAsia"/>
              </w:rPr>
              <w:t>d["a"]</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DB2B087" w14:textId="3FED1812" w:rsidR="00B31476" w:rsidRPr="00143A3E" w:rsidRDefault="0021206E" w:rsidP="00862BA5">
            <w:pPr>
              <w:pStyle w:val="codeBlock"/>
            </w:pPr>
            <w:r w:rsidRPr="00143A3E">
              <w:rPr>
                <w:rFonts w:eastAsiaTheme="minorEastAsia"/>
              </w:rPr>
              <w:t>d["a"]</w:t>
            </w:r>
          </w:p>
        </w:tc>
      </w:tr>
      <w:tr w:rsidR="00B31476" w:rsidRPr="00143A3E" w14:paraId="20A9C87A" w14:textId="77777777" w:rsidTr="00862BA5">
        <w:trPr>
          <w:trHeight w:val="860"/>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1CA660EE" w14:textId="77777777" w:rsidR="00B31476" w:rsidRPr="00143A3E" w:rsidRDefault="00B31476" w:rsidP="00862BA5">
            <w:r>
              <w:t>Get all keys, or all values</w:t>
            </w:r>
          </w:p>
        </w:tc>
        <w:tc>
          <w:tcPr>
            <w:tcW w:w="7512" w:type="dxa"/>
            <w:gridSpan w:val="2"/>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5E155EA" w14:textId="77777777" w:rsidR="00B31476" w:rsidRPr="00143A3E" w:rsidRDefault="00B31476" w:rsidP="00862BA5">
            <w:pPr>
              <w:pStyle w:val="codeBlock"/>
              <w:jc w:val="center"/>
            </w:pPr>
            <w:proofErr w:type="spellStart"/>
            <w:r w:rsidRPr="00143A3E">
              <w:rPr>
                <w:rFonts w:eastAsiaTheme="minorEastAsia"/>
              </w:rPr>
              <w:t>d.</w:t>
            </w:r>
            <w:proofErr w:type="gramStart"/>
            <w:r w:rsidRPr="00143A3E">
              <w:rPr>
                <w:rFonts w:eastAsiaTheme="minorEastAsia"/>
              </w:rPr>
              <w:t>keys</w:t>
            </w:r>
            <w:proofErr w:type="spellEnd"/>
            <w:r w:rsidRPr="00143A3E">
              <w:rPr>
                <w:rFonts w:eastAsiaTheme="minorEastAsia"/>
              </w:rPr>
              <w:t>(</w:t>
            </w:r>
            <w:proofErr w:type="gram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and</w:t>
            </w:r>
            <w:r w:rsidRPr="00143A3E">
              <w:rPr>
                <w:rFonts w:eastAsiaTheme="minorEastAsia"/>
              </w:rPr>
              <w:t xml:space="preserve"> </w:t>
            </w:r>
            <w:proofErr w:type="spellStart"/>
            <w:r w:rsidRPr="00143A3E">
              <w:rPr>
                <w:rFonts w:eastAsiaTheme="minorEastAsia"/>
              </w:rPr>
              <w:t>d.values</w:t>
            </w:r>
            <w:proofErr w:type="spellEnd"/>
            <w:r w:rsidRPr="00143A3E">
              <w:rPr>
                <w:rFonts w:eastAsiaTheme="minorEastAsia"/>
              </w:rPr>
              <w:t xml:space="preserve">() </w:t>
            </w:r>
            <w:r w:rsidRPr="000B01D5">
              <w:rPr>
                <w:rFonts w:asciiTheme="minorHAnsi" w:eastAsiaTheme="minorHAnsi" w:hAnsiTheme="minorHAnsi" w:cstheme="minorBidi"/>
                <w:b w:val="0"/>
                <w:color w:val="auto"/>
                <w:kern w:val="2"/>
                <w:sz w:val="18"/>
                <w:szCs w:val="18"/>
                <w:lang w:eastAsia="en-US"/>
                <w14:ligatures w14:val="standardContextual"/>
              </w:rPr>
              <w:t>Both return an immutable list</w:t>
            </w:r>
            <w:r>
              <w:rPr>
                <w:rFonts w:asciiTheme="minorHAnsi" w:eastAsiaTheme="minorHAnsi" w:hAnsiTheme="minorHAnsi" w:cstheme="minorBidi"/>
                <w:b w:val="0"/>
                <w:color w:val="auto"/>
                <w:kern w:val="2"/>
                <w:sz w:val="18"/>
                <w:szCs w:val="18"/>
                <w:lang w:eastAsia="en-US"/>
                <w14:ligatures w14:val="standardContextual"/>
              </w:rPr>
              <w:t xml:space="preserve"> of the appropriate type</w:t>
            </w:r>
          </w:p>
        </w:tc>
      </w:tr>
      <w:tr w:rsidR="00B31476" w:rsidRPr="00143A3E" w14:paraId="31522E41"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2C7CBB53" w14:textId="77777777" w:rsidR="00B31476" w:rsidRPr="00143A3E" w:rsidRDefault="00B31476" w:rsidP="00862BA5">
            <w:r>
              <w:t>Define (or change)</w:t>
            </w:r>
            <w:r w:rsidRPr="00143A3E">
              <w:t xml:space="preserve"> a value</w:t>
            </w:r>
            <w:r>
              <w:t xml:space="preserve"> associated with a key</w:t>
            </w:r>
          </w:p>
        </w:tc>
        <w:tc>
          <w:tcPr>
            <w:tcW w:w="3260"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482B322C" w14:textId="11657C7A" w:rsidR="00B31476" w:rsidRPr="00143A3E" w:rsidRDefault="0021206E" w:rsidP="00862BA5">
            <w:pPr>
              <w:pStyle w:val="codeBlock"/>
            </w:pPr>
            <w:r>
              <w:rPr>
                <w:rFonts w:eastAsiaTheme="minorEastAsia"/>
              </w:rPr>
              <w:t xml:space="preserve">Call </w:t>
            </w:r>
            <w:proofErr w:type="spellStart"/>
            <w:proofErr w:type="gramStart"/>
            <w:r>
              <w:rPr>
                <w:rFonts w:eastAsiaTheme="minorEastAsia"/>
              </w:rPr>
              <w:t>d.putAtKey</w:t>
            </w:r>
            <w:proofErr w:type="spellEnd"/>
            <w:proofErr w:type="gramEnd"/>
            <w:r>
              <w:rPr>
                <w:rFonts w:eastAsiaTheme="minorEastAsia"/>
              </w:rPr>
              <w:t>(</w:t>
            </w:r>
            <w:r w:rsidR="00B31476" w:rsidRPr="00143A3E">
              <w:rPr>
                <w:rFonts w:eastAsiaTheme="minorEastAsia"/>
              </w:rPr>
              <w:t>"c"</w:t>
            </w:r>
            <w:r>
              <w:rPr>
                <w:rFonts w:eastAsiaTheme="minorEastAsia"/>
              </w:rPr>
              <w:t>,</w:t>
            </w:r>
            <w:r w:rsidR="00B31476" w:rsidRPr="00143A3E">
              <w:rPr>
                <w:rFonts w:eastAsiaTheme="minorEastAsia"/>
              </w:rPr>
              <w:t xml:space="preserve"> 7</w:t>
            </w:r>
            <w:r>
              <w:rPr>
                <w:rFonts w:eastAsiaTheme="minorEastAsia"/>
              </w:rPr>
              <w:t>)</w:t>
            </w:r>
          </w:p>
        </w:tc>
        <w:tc>
          <w:tcPr>
            <w:tcW w:w="4252" w:type="dxa"/>
            <w:tcBorders>
              <w:top w:val="single" w:sz="8" w:space="0" w:color="FFFFFF"/>
              <w:left w:val="single" w:sz="8" w:space="0" w:color="FFFFFF"/>
              <w:bottom w:val="single" w:sz="8" w:space="0" w:color="FFFFFF"/>
              <w:right w:val="single" w:sz="8" w:space="0" w:color="FFFFFF"/>
            </w:tcBorders>
            <w:shd w:val="clear" w:color="auto" w:fill="CCD2D8"/>
            <w:tcMar>
              <w:top w:w="72" w:type="dxa"/>
              <w:left w:w="144" w:type="dxa"/>
              <w:bottom w:w="72" w:type="dxa"/>
              <w:right w:w="144" w:type="dxa"/>
            </w:tcMar>
            <w:vAlign w:val="center"/>
            <w:hideMark/>
          </w:tcPr>
          <w:p w14:paraId="3C30A5B7" w14:textId="5EE75218" w:rsidR="00B31476" w:rsidRPr="00143A3E" w:rsidRDefault="00B31476" w:rsidP="00862BA5">
            <w:pPr>
              <w:pStyle w:val="codeBlock"/>
            </w:pPr>
            <w:r w:rsidRPr="00143A3E">
              <w:rPr>
                <w:rFonts w:eastAsiaTheme="minorEastAsia"/>
              </w:rPr>
              <w:t xml:space="preserve">set d to </w:t>
            </w:r>
            <w:proofErr w:type="spellStart"/>
            <w:proofErr w:type="gramStart"/>
            <w:r w:rsidRPr="00143A3E">
              <w:rPr>
                <w:rFonts w:eastAsiaTheme="minorEastAsia"/>
              </w:rPr>
              <w:t>d.with</w:t>
            </w:r>
            <w:r w:rsidR="0021206E">
              <w:rPr>
                <w:rFonts w:eastAsiaTheme="minorEastAsia"/>
              </w:rPr>
              <w:t>PutAt</w:t>
            </w:r>
            <w:r w:rsidRPr="00143A3E">
              <w:rPr>
                <w:rFonts w:eastAsiaTheme="minorEastAsia"/>
              </w:rPr>
              <w:t>Key</w:t>
            </w:r>
            <w:proofErr w:type="spellEnd"/>
            <w:proofErr w:type="gramEnd"/>
            <w:r w:rsidRPr="00143A3E">
              <w:rPr>
                <w:rFonts w:eastAsiaTheme="minorEastAsia"/>
              </w:rPr>
              <w:t>("c", 7)</w:t>
            </w:r>
            <w:r>
              <w:rPr>
                <w:rFonts w:eastAsiaTheme="minorEastAsia"/>
              </w:rPr>
              <w:br/>
            </w:r>
          </w:p>
        </w:tc>
      </w:tr>
      <w:tr w:rsidR="00B31476" w:rsidRPr="00143A3E" w14:paraId="19EFAB00" w14:textId="77777777" w:rsidTr="00862BA5">
        <w:trPr>
          <w:trHeight w:val="619"/>
        </w:trPr>
        <w:tc>
          <w:tcPr>
            <w:tcW w:w="2117"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38C5461C" w14:textId="77777777" w:rsidR="00B31476" w:rsidRPr="00143A3E" w:rsidRDefault="00B31476" w:rsidP="00862BA5">
            <w:r w:rsidRPr="00143A3E">
              <w:t xml:space="preserve">Remove </w:t>
            </w:r>
            <w:r>
              <w:t>both key and value</w:t>
            </w:r>
          </w:p>
        </w:tc>
        <w:tc>
          <w:tcPr>
            <w:tcW w:w="3260"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031F797E" w14:textId="0C65BBDB" w:rsidR="00B31476" w:rsidRPr="00143A3E" w:rsidRDefault="00B31476" w:rsidP="00862BA5">
            <w:pPr>
              <w:pStyle w:val="codeBlock"/>
            </w:pPr>
            <w:r w:rsidRPr="00143A3E">
              <w:rPr>
                <w:rFonts w:eastAsiaTheme="minorEastAsia"/>
              </w:rPr>
              <w:t xml:space="preserve">call </w:t>
            </w:r>
            <w:proofErr w:type="spellStart"/>
            <w:proofErr w:type="gramStart"/>
            <w:r w:rsidRPr="00143A3E">
              <w:rPr>
                <w:rFonts w:eastAsiaTheme="minorEastAsia"/>
              </w:rPr>
              <w:t>d.remove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c>
          <w:tcPr>
            <w:tcW w:w="4252" w:type="dxa"/>
            <w:tcBorders>
              <w:top w:val="single" w:sz="8" w:space="0" w:color="FFFFFF"/>
              <w:left w:val="single" w:sz="8" w:space="0" w:color="FFFFFF"/>
              <w:bottom w:val="single" w:sz="8" w:space="0" w:color="FFFFFF"/>
              <w:right w:val="single" w:sz="8" w:space="0" w:color="FFFFFF"/>
            </w:tcBorders>
            <w:shd w:val="clear" w:color="auto" w:fill="E7EAED"/>
            <w:tcMar>
              <w:top w:w="72" w:type="dxa"/>
              <w:left w:w="144" w:type="dxa"/>
              <w:bottom w:w="72" w:type="dxa"/>
              <w:right w:w="144" w:type="dxa"/>
            </w:tcMar>
            <w:vAlign w:val="center"/>
            <w:hideMark/>
          </w:tcPr>
          <w:p w14:paraId="698477AA" w14:textId="164D4594" w:rsidR="00B31476" w:rsidRPr="000C177B" w:rsidRDefault="00B31476" w:rsidP="00862BA5">
            <w:pPr>
              <w:pStyle w:val="codeBlock"/>
              <w:rPr>
                <w:rFonts w:eastAsiaTheme="minorEastAsia"/>
              </w:rPr>
            </w:pPr>
            <w:r w:rsidRPr="00143A3E">
              <w:rPr>
                <w:rFonts w:eastAsiaTheme="minorEastAsia"/>
              </w:rPr>
              <w:t xml:space="preserve">set d to </w:t>
            </w:r>
            <w:proofErr w:type="spellStart"/>
            <w:proofErr w:type="gramStart"/>
            <w:r w:rsidRPr="00143A3E">
              <w:rPr>
                <w:rFonts w:eastAsiaTheme="minorEastAsia"/>
              </w:rPr>
              <w:t>d.withRemove</w:t>
            </w:r>
            <w:r w:rsidR="0021206E">
              <w:rPr>
                <w:rFonts w:eastAsiaTheme="minorEastAsia"/>
              </w:rPr>
              <w:t>At</w:t>
            </w:r>
            <w:r w:rsidRPr="00143A3E">
              <w:rPr>
                <w:rFonts w:eastAsiaTheme="minorEastAsia"/>
              </w:rPr>
              <w:t>Key</w:t>
            </w:r>
            <w:proofErr w:type="spellEnd"/>
            <w:proofErr w:type="gramEnd"/>
            <w:r w:rsidRPr="00143A3E">
              <w:rPr>
                <w:rFonts w:eastAsiaTheme="minorEastAsia"/>
              </w:rPr>
              <w:t>("c")</w:t>
            </w:r>
          </w:p>
        </w:tc>
      </w:tr>
    </w:tbl>
    <w:p w14:paraId="1A7FDB3F" w14:textId="77777777" w:rsidR="00B31476" w:rsidRPr="00143A3E" w:rsidRDefault="00B31476" w:rsidP="00B31476"/>
    <w:p w14:paraId="360AB4DD" w14:textId="77777777" w:rsidR="00B31476" w:rsidRPr="00BA74E1" w:rsidRDefault="00B31476" w:rsidP="00B31476">
      <w:pPr>
        <w:pStyle w:val="Heading3"/>
      </w:pPr>
      <w:bookmarkStart w:id="891" w:name="_Toc170738545"/>
      <w:bookmarkStart w:id="892" w:name="_Ref172622586"/>
      <w:r>
        <w:t>Dictionary</w:t>
      </w:r>
      <w:bookmarkEnd w:id="891"/>
      <w:bookmarkEnd w:id="892"/>
    </w:p>
    <w:p w14:paraId="53C945DF" w14:textId="77777777" w:rsidR="00B31476" w:rsidRDefault="00B31476" w:rsidP="00B31476">
      <w:pPr>
        <w:pStyle w:val="Heading4"/>
      </w:pPr>
      <w:r>
        <w:t>Type name</w:t>
      </w:r>
    </w:p>
    <w:p w14:paraId="3420A879" w14:textId="43C9C689" w:rsidR="00B31476" w:rsidRDefault="00B31476" w:rsidP="00B31476">
      <w:r>
        <w:t xml:space="preserve">In </w:t>
      </w:r>
      <w:r w:rsidR="007A5D7D">
        <w:t xml:space="preserve">the following </w:t>
      </w:r>
      <w:r>
        <w:t xml:space="preserve">example, </w:t>
      </w:r>
      <w:r w:rsidRPr="009E079C">
        <w:rPr>
          <w:rStyle w:val="codeChar"/>
        </w:rPr>
        <w:t>Int</w:t>
      </w:r>
      <w:r>
        <w:t xml:space="preserve"> is the type of the ‘key’ and </w:t>
      </w:r>
      <w:r w:rsidRPr="009E079C">
        <w:rPr>
          <w:rStyle w:val="codeChar"/>
        </w:rPr>
        <w:t>String</w:t>
      </w:r>
      <w:r>
        <w:t xml:space="preserve"> is the type of the value associated with a specific key</w:t>
      </w:r>
      <w:r w:rsidR="007A5D7D">
        <w:t>:</w:t>
      </w:r>
    </w:p>
    <w:p w14:paraId="44922734" w14:textId="77777777" w:rsidR="00EB1BD9" w:rsidRPr="00143A3E" w:rsidRDefault="00EB1BD9" w:rsidP="00EB1BD9">
      <w:pPr>
        <w:pStyle w:val="codeBlock"/>
      </w:pPr>
      <w:r w:rsidRPr="00EB1BD9">
        <w:t xml:space="preserve">Dictionary&lt;of </w:t>
      </w:r>
      <w:proofErr w:type="spellStart"/>
      <w:proofErr w:type="gramStart"/>
      <w:r w:rsidRPr="00EB1BD9">
        <w:t>S</w:t>
      </w:r>
      <w:r w:rsidRPr="00143A3E">
        <w:t>tring</w:t>
      </w:r>
      <w:r>
        <w:t>,</w:t>
      </w:r>
      <w:r w:rsidRPr="00143A3E">
        <w:t>In</w:t>
      </w:r>
      <w:r>
        <w:t>t</w:t>
      </w:r>
      <w:proofErr w:type="spellEnd"/>
      <w:proofErr w:type="gramEnd"/>
      <w:r>
        <w:t>&gt;</w:t>
      </w:r>
    </w:p>
    <w:p w14:paraId="63EBFC00" w14:textId="6770191B" w:rsidR="00B31476" w:rsidRDefault="00EB1BD9" w:rsidP="00B31476">
      <w:r>
        <w:br/>
      </w:r>
      <w:r w:rsidR="00B31476">
        <w:t xml:space="preserve">Important: For both </w:t>
      </w:r>
      <w:r w:rsidR="00B31476" w:rsidRPr="009E079C">
        <w:rPr>
          <w:rStyle w:val="codeChar"/>
        </w:rPr>
        <w:t>Dictionary</w:t>
      </w:r>
      <w:r w:rsidR="00B31476">
        <w:t xml:space="preserve"> and </w:t>
      </w:r>
      <w:proofErr w:type="spellStart"/>
      <w:r w:rsidR="00B31476" w:rsidRPr="009E079C">
        <w:rPr>
          <w:rStyle w:val="codeChar"/>
        </w:rPr>
        <w:t>Dictionary</w:t>
      </w:r>
      <w:r>
        <w:rPr>
          <w:rStyle w:val="codeChar"/>
        </w:rPr>
        <w:t>Immutable</w:t>
      </w:r>
      <w:proofErr w:type="spellEnd"/>
      <w:r w:rsidR="00B31476">
        <w:t xml:space="preserve"> the value type can be any type, including e.g. a specific type of class, a </w:t>
      </w:r>
      <w:r w:rsidR="00B31476" w:rsidRPr="009E079C">
        <w:rPr>
          <w:rStyle w:val="codeChar"/>
        </w:rPr>
        <w:t>List</w:t>
      </w:r>
      <w:r w:rsidR="00B31476">
        <w:t xml:space="preserve">, another </w:t>
      </w:r>
      <w:r w:rsidR="00B31476" w:rsidRPr="009E079C">
        <w:rPr>
          <w:rStyle w:val="codeChar"/>
        </w:rPr>
        <w:t>Dictionary</w:t>
      </w:r>
      <w:r w:rsidR="00B31476">
        <w:t xml:space="preserve"> or another data structure. However, the </w:t>
      </w:r>
      <w:r w:rsidR="00B31476" w:rsidRPr="009E079C">
        <w:rPr>
          <w:i/>
          <w:iCs/>
        </w:rPr>
        <w:t>key</w:t>
      </w:r>
      <w:r w:rsidR="00B31476">
        <w:t xml:space="preserve"> type must be one of: </w:t>
      </w:r>
      <w:r w:rsidR="00B31476" w:rsidRPr="009E079C">
        <w:rPr>
          <w:rStyle w:val="codeChar"/>
        </w:rPr>
        <w:t>Int</w:t>
      </w:r>
      <w:r w:rsidR="00B31476">
        <w:t xml:space="preserve">, </w:t>
      </w:r>
      <w:r w:rsidR="00B31476" w:rsidRPr="009E079C">
        <w:rPr>
          <w:rStyle w:val="codeChar"/>
        </w:rPr>
        <w:t>Float</w:t>
      </w:r>
      <w:r w:rsidR="00B31476">
        <w:t xml:space="preserve">, </w:t>
      </w:r>
      <w:r w:rsidR="00B31476" w:rsidRPr="009E079C">
        <w:rPr>
          <w:rStyle w:val="codeChar"/>
        </w:rPr>
        <w:t>String</w:t>
      </w:r>
      <w:r w:rsidR="00B31476">
        <w:t xml:space="preserve">, </w:t>
      </w:r>
      <w:r w:rsidR="00B31476" w:rsidRPr="009E079C">
        <w:rPr>
          <w:rStyle w:val="codeChar"/>
        </w:rPr>
        <w:t>Boolean</w:t>
      </w:r>
      <w:r w:rsidR="00B31476">
        <w:t xml:space="preserve">, or a specific type of </w:t>
      </w:r>
      <w:proofErr w:type="spellStart"/>
      <w:r w:rsidR="00B31476" w:rsidRPr="009E079C">
        <w:rPr>
          <w:rStyle w:val="codeChar"/>
        </w:rPr>
        <w:t>enum</w:t>
      </w:r>
      <w:proofErr w:type="spellEnd"/>
      <w:r w:rsidR="00B31476">
        <w:t>.</w:t>
      </w:r>
    </w:p>
    <w:p w14:paraId="6F2F883B" w14:textId="77777777" w:rsidR="00B31476" w:rsidRDefault="00B31476" w:rsidP="00B31476">
      <w:pPr>
        <w:pStyle w:val="Heading4"/>
      </w:pPr>
      <w:r>
        <w:lastRenderedPageBreak/>
        <w:t>Defining a literal</w:t>
      </w:r>
    </w:p>
    <w:p w14:paraId="0D8A1F6C"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square brackets </w:t>
      </w:r>
      <w:proofErr w:type="spellStart"/>
      <w:r>
        <w:t>e.g</w:t>
      </w:r>
      <w:proofErr w:type="spellEnd"/>
      <w:r>
        <w:t>:</w:t>
      </w:r>
    </w:p>
    <w:p w14:paraId="06E41993" w14:textId="6CA5FC9F" w:rsidR="00B31476"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210C1132" w14:textId="77777777" w:rsidR="00FA34F9" w:rsidRDefault="00FA34F9" w:rsidP="00B31476">
      <w:pPr>
        <w:pStyle w:val="Heading4"/>
        <w:rPr>
          <w:ins w:id="893" w:author="BernardUK" w:date="2025-01-05T16:45:00Z"/>
        </w:rPr>
      </w:pPr>
      <w:bookmarkStart w:id="894" w:name="_Ref172641460"/>
    </w:p>
    <w:p w14:paraId="77B5DDBD" w14:textId="77777777" w:rsidR="00B31476" w:rsidRDefault="00B31476" w:rsidP="00B31476">
      <w:pPr>
        <w:pStyle w:val="Heading4"/>
      </w:pPr>
      <w:r>
        <w:t>Using a Dictionary</w:t>
      </w:r>
      <w:bookmarkEnd w:id="894"/>
    </w:p>
    <w:p w14:paraId="1708847D" w14:textId="77777777" w:rsidR="00B31476" w:rsidRDefault="00B31476" w:rsidP="00B31476">
      <w:r>
        <w:t>Try these examples:</w:t>
      </w:r>
    </w:p>
    <w:p w14:paraId="3CCF6762" w14:textId="15DCE6A9" w:rsidR="00B31476" w:rsidRDefault="004348F7" w:rsidP="00EB1BD9">
      <w:pPr>
        <w:pStyle w:val="codeBlock"/>
      </w:pPr>
      <w:r>
        <w:t xml:space="preserve">variable </w:t>
      </w:r>
      <w:proofErr w:type="spellStart"/>
      <w:r w:rsidR="00B31476">
        <w:t>dict</w:t>
      </w:r>
      <w:proofErr w:type="spellEnd"/>
      <w:r w:rsidR="00B31476">
        <w:t xml:space="preserve"> set to new </w:t>
      </w:r>
      <w:r w:rsidR="00EB1BD9" w:rsidRPr="00EB1BD9">
        <w:t xml:space="preserve">Dictionary&lt;of </w:t>
      </w:r>
      <w:proofErr w:type="spellStart"/>
      <w:proofErr w:type="gramStart"/>
      <w:r w:rsidR="00EB1BD9" w:rsidRPr="00EB1BD9">
        <w:t>S</w:t>
      </w:r>
      <w:r w:rsidR="00EB1BD9" w:rsidRPr="00143A3E">
        <w:t>tring</w:t>
      </w:r>
      <w:r w:rsidR="00EB1BD9">
        <w:t>,</w:t>
      </w:r>
      <w:r w:rsidR="00EB1BD9" w:rsidRPr="00143A3E">
        <w:t>In</w:t>
      </w:r>
      <w:r w:rsidR="00EB1BD9">
        <w:t>t</w:t>
      </w:r>
      <w:proofErr w:type="spellEnd"/>
      <w:proofErr w:type="gramEnd"/>
      <w:r w:rsidR="00EB1BD9">
        <w:t>&gt;()</w:t>
      </w:r>
    </w:p>
    <w:p w14:paraId="7BBDE860" w14:textId="77777777" w:rsidR="00B31476" w:rsidRDefault="00B31476" w:rsidP="00B31476">
      <w:pPr>
        <w:pStyle w:val="code"/>
      </w:pPr>
      <w:r>
        <w:t xml:space="preserve">print </w:t>
      </w:r>
      <w:proofErr w:type="spellStart"/>
      <w:r>
        <w:t>dict</w:t>
      </w:r>
      <w:proofErr w:type="spellEnd"/>
    </w:p>
    <w:p w14:paraId="3F88998B" w14:textId="558A9EED" w:rsidR="00B31476" w:rsidRDefault="0021206E" w:rsidP="00B31476">
      <w:pPr>
        <w:pStyle w:val="code"/>
      </w:pPr>
      <w:r>
        <w:t xml:space="preserve">call </w:t>
      </w:r>
      <w:proofErr w:type="spellStart"/>
      <w:proofErr w:type="gramStart"/>
      <w:r w:rsidR="00B31476">
        <w:t>dict</w:t>
      </w:r>
      <w:r>
        <w:t>.putAtKey</w:t>
      </w:r>
      <w:proofErr w:type="spellEnd"/>
      <w:proofErr w:type="gramEnd"/>
      <w:r>
        <w:t>(</w:t>
      </w:r>
      <w:r w:rsidR="00B31476">
        <w:t>"a"</w:t>
      </w:r>
      <w:r>
        <w:t xml:space="preserve">, </w:t>
      </w:r>
      <w:r w:rsidR="00B31476">
        <w:t>3</w:t>
      </w:r>
      <w:r>
        <w:t>)</w:t>
      </w:r>
    </w:p>
    <w:p w14:paraId="7E98A2AE" w14:textId="77777777" w:rsidR="00CA5ABB" w:rsidRDefault="00B31476" w:rsidP="00B31476">
      <w:pPr>
        <w:pStyle w:val="code"/>
      </w:pPr>
      <w:r>
        <w:t xml:space="preserve">print </w:t>
      </w:r>
      <w:proofErr w:type="spellStart"/>
      <w:r>
        <w:t>dict</w:t>
      </w:r>
      <w:proofErr w:type="spellEnd"/>
      <w:r>
        <w:t>["a"]</w:t>
      </w:r>
    </w:p>
    <w:p w14:paraId="33C782CA" w14:textId="22B5CC59" w:rsidR="00CA5ABB" w:rsidRDefault="00CA5ABB" w:rsidP="00B31476">
      <w:pPr>
        <w:pStyle w:val="code"/>
      </w:pPr>
      <w:r>
        <w:t xml:space="preserve">call </w:t>
      </w:r>
      <w:proofErr w:type="spellStart"/>
      <w:proofErr w:type="gramStart"/>
      <w:r>
        <w:t>dict.remove</w:t>
      </w:r>
      <w:r w:rsidR="0021206E">
        <w:t>At</w:t>
      </w:r>
      <w:r>
        <w:t>Key</w:t>
      </w:r>
      <w:proofErr w:type="spellEnd"/>
      <w:proofErr w:type="gramEnd"/>
      <w:r>
        <w:t>("a")</w:t>
      </w:r>
    </w:p>
    <w:p w14:paraId="76774E46" w14:textId="54FCA26C" w:rsidR="00B31476" w:rsidRDefault="00CA5ABB" w:rsidP="00B31476">
      <w:pPr>
        <w:pStyle w:val="code"/>
      </w:pPr>
      <w:r>
        <w:t xml:space="preserve">print </w:t>
      </w:r>
      <w:proofErr w:type="spellStart"/>
      <w:r>
        <w:t>dict</w:t>
      </w:r>
      <w:proofErr w:type="spellEnd"/>
      <w:r w:rsidR="00B31476">
        <w:br/>
      </w:r>
    </w:p>
    <w:p w14:paraId="5A02B908" w14:textId="77777777" w:rsidR="00B31476" w:rsidRDefault="00B31476" w:rsidP="00B31476">
      <w:r>
        <w:rPr>
          <w:rStyle w:val="Heading4Char"/>
        </w:rPr>
        <w:t>Constraints</w:t>
      </w:r>
    </w:p>
    <w:p w14:paraId="35814D6F" w14:textId="77777777" w:rsidR="00B31476" w:rsidRDefault="00B31476">
      <w:pPr>
        <w:pStyle w:val="ListParagraph"/>
        <w:numPr>
          <w:ilvl w:val="0"/>
          <w:numId w:val="11"/>
        </w:numPr>
      </w:pPr>
      <w:r>
        <w:t>Key values must be unique</w:t>
      </w:r>
    </w:p>
    <w:p w14:paraId="3C8479E2" w14:textId="77777777" w:rsidR="00B31476" w:rsidRDefault="00B31476">
      <w:pPr>
        <w:pStyle w:val="ListParagraph"/>
        <w:numPr>
          <w:ilvl w:val="0"/>
          <w:numId w:val="11"/>
        </w:numPr>
      </w:pPr>
      <w:r>
        <w:t xml:space="preserve">There is no difference in syntax between </w:t>
      </w:r>
      <w:r w:rsidRPr="00467C0A">
        <w:rPr>
          <w:i/>
          <w:iCs/>
        </w:rPr>
        <w:t>adding</w:t>
      </w:r>
      <w:r>
        <w:t xml:space="preserve"> an entry with a new </w:t>
      </w:r>
      <w:proofErr w:type="gramStart"/>
      <w:r>
        <w:t>key, and</w:t>
      </w:r>
      <w:proofErr w:type="gramEnd"/>
      <w:r>
        <w:t xml:space="preserve"> setting a new value for an existing key: if the key does not exist in the dictionary, it will be added.</w:t>
      </w:r>
    </w:p>
    <w:p w14:paraId="60FF0E10" w14:textId="14F9D180" w:rsidR="00A119A0" w:rsidRDefault="00A119A0" w:rsidP="00A119A0">
      <w:pPr>
        <w:pStyle w:val="Heading3"/>
      </w:pPr>
      <w:bookmarkStart w:id="895" w:name="_Toc170738581"/>
      <w:r>
        <w:t>Dot methods o</w:t>
      </w:r>
      <w:r w:rsidRPr="00795E99">
        <w:t xml:space="preserve">n </w:t>
      </w:r>
      <w:r>
        <w:t xml:space="preserve">a </w:t>
      </w:r>
      <w:r w:rsidRPr="00795E99">
        <w:t>Dictionary</w:t>
      </w:r>
      <w:bookmarkEnd w:id="895"/>
    </w:p>
    <w:p w14:paraId="33CB54D4" w14:textId="16938B17" w:rsidR="00A119A0" w:rsidRPr="00605A85" w:rsidRDefault="00A119A0" w:rsidP="00A119A0">
      <w:r>
        <w:t>See also: Dictionaries -</w:t>
      </w:r>
      <w:ins w:id="896" w:author="BernardUK" w:date="2025-01-05T17:32:00Z">
        <w:r w:rsidR="00574454">
          <w:t xml:space="preserve"> </w:t>
        </w:r>
      </w:ins>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1A821AC4" w14:textId="77777777" w:rsidR="00A119A0" w:rsidRDefault="00A119A0" w:rsidP="00A119A0">
      <w:pPr>
        <w:pStyle w:val="codeBlock"/>
      </w:pPr>
      <w:proofErr w:type="spellStart"/>
      <w:r>
        <w:t>putAtKey</w:t>
      </w:r>
      <w:proofErr w:type="spellEnd"/>
    </w:p>
    <w:p w14:paraId="0C498B33" w14:textId="77777777" w:rsidR="00A119A0" w:rsidRDefault="00A119A0" w:rsidP="00A119A0">
      <w:pPr>
        <w:pStyle w:val="codeBlock"/>
      </w:pPr>
      <w:proofErr w:type="spellStart"/>
      <w:r w:rsidRPr="00652EC8">
        <w:t>remove</w:t>
      </w:r>
      <w:r>
        <w:t>At</w:t>
      </w:r>
      <w:r w:rsidRPr="00652EC8">
        <w:t>Key</w:t>
      </w:r>
      <w:proofErr w:type="spellEnd"/>
    </w:p>
    <w:p w14:paraId="7C6DEDA1" w14:textId="77777777" w:rsidR="00A119A0" w:rsidRPr="00652EC8" w:rsidRDefault="00A119A0" w:rsidP="00A119A0">
      <w:pPr>
        <w:pStyle w:val="codeBlock"/>
      </w:pPr>
      <w:r w:rsidRPr="00652EC8">
        <w:t>keys</w:t>
      </w:r>
    </w:p>
    <w:p w14:paraId="20422BFB" w14:textId="77777777" w:rsidR="00A119A0" w:rsidRPr="00652EC8" w:rsidRDefault="00A119A0" w:rsidP="00A119A0">
      <w:pPr>
        <w:pStyle w:val="codeBlock"/>
        <w:rPr>
          <w:color w:val="000000"/>
        </w:rPr>
      </w:pPr>
      <w:r w:rsidRPr="00652EC8">
        <w:t>values</w:t>
      </w:r>
    </w:p>
    <w:p w14:paraId="0E92DAA5" w14:textId="77777777" w:rsidR="00A119A0" w:rsidRPr="00287CEE" w:rsidRDefault="00A119A0" w:rsidP="00A119A0"/>
    <w:p w14:paraId="4144B5C8" w14:textId="151C6EEB" w:rsidR="00B31476" w:rsidRDefault="00B31476" w:rsidP="00B31476">
      <w:pPr>
        <w:pStyle w:val="Heading3"/>
      </w:pPr>
      <w:bookmarkStart w:id="897" w:name="_Toc170738546"/>
      <w:bookmarkStart w:id="898" w:name="_Ref172622588"/>
      <w:bookmarkStart w:id="899" w:name="_Ref172636237"/>
      <w:proofErr w:type="spellStart"/>
      <w:r>
        <w:t>Dictionary</w:t>
      </w:r>
      <w:bookmarkEnd w:id="897"/>
      <w:bookmarkEnd w:id="898"/>
      <w:bookmarkEnd w:id="899"/>
      <w:r w:rsidR="00EB1BD9">
        <w:t>Immutable</w:t>
      </w:r>
      <w:proofErr w:type="spellEnd"/>
    </w:p>
    <w:p w14:paraId="03FE9BF7" w14:textId="186B1AAD" w:rsidR="00B31476" w:rsidRPr="00E20610" w:rsidRDefault="00B31476" w:rsidP="00B31476">
      <w:r>
        <w:t xml:space="preserve">An immutable dictionary may be defined in a </w:t>
      </w:r>
      <w:r w:rsidRPr="00E20610">
        <w:rPr>
          <w:rStyle w:val="codeChar"/>
        </w:rPr>
        <w:t>constant</w:t>
      </w:r>
      <w:r>
        <w:t xml:space="preserve">. For examples, see </w:t>
      </w:r>
      <w:r w:rsidRPr="00216EE8">
        <w:rPr>
          <w:rStyle w:val="Link"/>
        </w:rPr>
        <w:fldChar w:fldCharType="begin"/>
      </w:r>
      <w:r w:rsidRPr="00216EE8">
        <w:rPr>
          <w:rStyle w:val="Link"/>
        </w:rPr>
        <w:instrText xml:space="preserve"> REF _Ref170911980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 xml:space="preserve"> and </w:t>
      </w:r>
      <w:r w:rsidRPr="00216EE8">
        <w:rPr>
          <w:rStyle w:val="Link"/>
        </w:rPr>
        <w:fldChar w:fldCharType="begin"/>
      </w:r>
      <w:r w:rsidRPr="00216EE8">
        <w:rPr>
          <w:rStyle w:val="Link"/>
        </w:rPr>
        <w:instrText xml:space="preserve"> REF _Ref170912087 \h </w:instrText>
      </w:r>
      <w:r>
        <w:rPr>
          <w:rStyle w:val="Link"/>
        </w:rPr>
        <w:instrText xml:space="preserve"> \* MERGEFORMAT </w:instrText>
      </w:r>
      <w:r w:rsidRPr="00216EE8">
        <w:rPr>
          <w:rStyle w:val="Link"/>
        </w:rPr>
      </w:r>
      <w:r w:rsidRPr="00216EE8">
        <w:rPr>
          <w:rStyle w:val="Link"/>
        </w:rPr>
        <w:fldChar w:fldCharType="separate"/>
      </w:r>
      <w:r w:rsidR="00FA56BB">
        <w:rPr>
          <w:rStyle w:val="Link"/>
          <w:b w:val="0"/>
          <w:bCs/>
        </w:rPr>
        <w:t>Error! Reference source not found.</w:t>
      </w:r>
      <w:r w:rsidRPr="00216EE8">
        <w:rPr>
          <w:rStyle w:val="Link"/>
        </w:rPr>
        <w:fldChar w:fldCharType="end"/>
      </w:r>
      <w:r>
        <w:t>.</w:t>
      </w:r>
    </w:p>
    <w:p w14:paraId="59B21232" w14:textId="77777777" w:rsidR="00B31476" w:rsidRDefault="00B31476" w:rsidP="00B31476">
      <w:pPr>
        <w:pStyle w:val="Heading4"/>
      </w:pPr>
      <w:r>
        <w:t>Type name</w:t>
      </w:r>
    </w:p>
    <w:p w14:paraId="048A36E7" w14:textId="1C720A60" w:rsidR="007A5D7D" w:rsidRPr="007A5D7D" w:rsidRDefault="007A5D7D" w:rsidP="007A5D7D">
      <w:r>
        <w:t>Type name takes the following form:</w:t>
      </w:r>
    </w:p>
    <w:p w14:paraId="745BC120" w14:textId="77777777" w:rsidR="00EB1BD9" w:rsidRPr="00EB1BD9" w:rsidRDefault="00EB1BD9" w:rsidP="00B31476">
      <w:pPr>
        <w:pStyle w:val="Heading4"/>
        <w:rPr>
          <w:rFonts w:ascii="Consolas" w:eastAsiaTheme="minorHAnsi" w:hAnsi="Consolas" w:cstheme="minorBidi"/>
          <w:b/>
          <w:i w:val="0"/>
          <w:iCs w:val="0"/>
          <w:color w:val="215E99" w:themeColor="text2" w:themeTint="BF"/>
          <w:sz w:val="20"/>
        </w:rPr>
      </w:pPr>
      <w:proofErr w:type="spellStart"/>
      <w:r w:rsidRPr="00EB1BD9">
        <w:rPr>
          <w:rFonts w:ascii="Consolas" w:eastAsiaTheme="minorHAnsi" w:hAnsi="Consolas" w:cstheme="minorBidi"/>
          <w:b/>
          <w:i w:val="0"/>
          <w:iCs w:val="0"/>
          <w:color w:val="215E99" w:themeColor="text2" w:themeTint="BF"/>
          <w:sz w:val="20"/>
        </w:rPr>
        <w:t>DictionaryImmutable</w:t>
      </w:r>
      <w:proofErr w:type="spellEnd"/>
      <w:r w:rsidRPr="00EB1BD9">
        <w:rPr>
          <w:rFonts w:ascii="Consolas" w:eastAsiaTheme="minorHAnsi" w:hAnsi="Consolas" w:cstheme="minorBidi"/>
          <w:b/>
          <w:i w:val="0"/>
          <w:iCs w:val="0"/>
          <w:color w:val="215E99" w:themeColor="text2" w:themeTint="BF"/>
          <w:sz w:val="20"/>
        </w:rPr>
        <w:t xml:space="preserve">&lt;of </w:t>
      </w:r>
      <w:proofErr w:type="spellStart"/>
      <w:proofErr w:type="gramStart"/>
      <w:r w:rsidRPr="00EB1BD9">
        <w:rPr>
          <w:rFonts w:ascii="Consolas" w:eastAsiaTheme="minorHAnsi" w:hAnsi="Consolas" w:cstheme="minorBidi"/>
          <w:b/>
          <w:i w:val="0"/>
          <w:iCs w:val="0"/>
          <w:color w:val="215E99" w:themeColor="text2" w:themeTint="BF"/>
          <w:sz w:val="20"/>
        </w:rPr>
        <w:t>String,Int</w:t>
      </w:r>
      <w:proofErr w:type="spellEnd"/>
      <w:proofErr w:type="gramEnd"/>
      <w:r w:rsidRPr="00EB1BD9">
        <w:rPr>
          <w:rFonts w:ascii="Consolas" w:eastAsiaTheme="minorHAnsi" w:hAnsi="Consolas" w:cstheme="minorBidi"/>
          <w:b/>
          <w:i w:val="0"/>
          <w:iCs w:val="0"/>
          <w:color w:val="215E99" w:themeColor="text2" w:themeTint="BF"/>
          <w:sz w:val="20"/>
        </w:rPr>
        <w:t>&gt;</w:t>
      </w:r>
    </w:p>
    <w:p w14:paraId="47BDBBFE" w14:textId="2119C308" w:rsidR="00B31476" w:rsidRDefault="00B31476" w:rsidP="00B31476">
      <w:pPr>
        <w:pStyle w:val="Heading4"/>
      </w:pPr>
      <w:r>
        <w:t>Defining a literal</w:t>
      </w:r>
    </w:p>
    <w:p w14:paraId="54E1E314" w14:textId="77777777" w:rsidR="00B31476" w:rsidRDefault="00B31476" w:rsidP="00B31476">
      <w:r>
        <w:t xml:space="preserve">A </w:t>
      </w:r>
      <w:r w:rsidRPr="00287CEE">
        <w:t>literal</w:t>
      </w:r>
      <w:r>
        <w:t xml:space="preserve"> Dictionary is defined as a comma-separated list of ‘</w:t>
      </w:r>
      <w:proofErr w:type="spellStart"/>
      <w:r>
        <w:t>key:value</w:t>
      </w:r>
      <w:proofErr w:type="spellEnd"/>
      <w:r>
        <w:t xml:space="preserve"> pairs’ surrounded by curly braces </w:t>
      </w:r>
      <w:proofErr w:type="spellStart"/>
      <w:r>
        <w:t>e.g</w:t>
      </w:r>
      <w:proofErr w:type="spellEnd"/>
      <w:r>
        <w:t>:</w:t>
      </w:r>
    </w:p>
    <w:p w14:paraId="78D14E01" w14:textId="591C38FE" w:rsidR="00B31476" w:rsidRPr="00287CEE" w:rsidRDefault="004348F7" w:rsidP="00B31476">
      <w:pPr>
        <w:pStyle w:val="code"/>
      </w:pPr>
      <w:r>
        <w:t xml:space="preserve">variable </w:t>
      </w:r>
      <w:proofErr w:type="spellStart"/>
      <w:r w:rsidR="00B31476">
        <w:t>scrabbleValues</w:t>
      </w:r>
      <w:proofErr w:type="spellEnd"/>
      <w:r w:rsidR="00B31476">
        <w:t xml:space="preserve"> set to {"a":1, "b":3,</w:t>
      </w:r>
      <w:r w:rsidR="00B31476" w:rsidRPr="00287CEE">
        <w:t xml:space="preserve"> </w:t>
      </w:r>
      <w:r w:rsidR="00B31476">
        <w:t>"c":3,</w:t>
      </w:r>
      <w:r w:rsidR="00B31476" w:rsidRPr="00287CEE">
        <w:t xml:space="preserve"> </w:t>
      </w:r>
      <w:r w:rsidR="00B31476">
        <w:t>"d":2}</w:t>
      </w:r>
    </w:p>
    <w:p w14:paraId="10AA711B" w14:textId="77777777" w:rsidR="00B31476" w:rsidRDefault="00B31476" w:rsidP="00B31476">
      <w:pPr>
        <w:rPr>
          <w:rStyle w:val="codeChar"/>
        </w:rPr>
      </w:pPr>
    </w:p>
    <w:p w14:paraId="75C1CC48" w14:textId="451E421D" w:rsidR="00B31476" w:rsidRDefault="00B31476" w:rsidP="00B31476">
      <w:pPr>
        <w:pStyle w:val="Heading4"/>
      </w:pPr>
      <w:r>
        <w:t>Using an Immutable</w:t>
      </w:r>
      <w:ins w:id="900" w:author="BernardUK" w:date="2025-01-05T20:03:00Z">
        <w:r w:rsidR="00AF27B5">
          <w:t xml:space="preserve"> </w:t>
        </w:r>
      </w:ins>
      <w:r>
        <w:t>Dictionary</w:t>
      </w:r>
    </w:p>
    <w:p w14:paraId="26C6DE31" w14:textId="77777777" w:rsidR="00B31476" w:rsidRDefault="00B31476" w:rsidP="00B31476">
      <w:r>
        <w:t>Try these examples:</w:t>
      </w:r>
    </w:p>
    <w:p w14:paraId="3646D757" w14:textId="05880327" w:rsidR="00B31476" w:rsidRDefault="004348F7" w:rsidP="00B31476">
      <w:pPr>
        <w:pStyle w:val="code"/>
      </w:pPr>
      <w:r>
        <w:t xml:space="preserve">variable </w:t>
      </w:r>
      <w:proofErr w:type="spellStart"/>
      <w:r w:rsidR="00B31476">
        <w:t>immD</w:t>
      </w:r>
      <w:proofErr w:type="spellEnd"/>
      <w:r w:rsidR="00B31476">
        <w:t xml:space="preserve"> set to new </w:t>
      </w:r>
      <w:proofErr w:type="spellStart"/>
      <w:r w:rsidR="00EB1BD9" w:rsidRPr="00EB1BD9">
        <w:rPr>
          <w:rFonts w:eastAsia="Times New Roman" w:cs="Times New Roman"/>
          <w:kern w:val="0"/>
          <w:szCs w:val="21"/>
          <w:lang w:eastAsia="en-GB"/>
          <w14:ligatures w14:val="none"/>
        </w:rPr>
        <w:t>Dictionary</w:t>
      </w:r>
      <w:r w:rsidR="00EB1BD9">
        <w:t>Immutable</w:t>
      </w:r>
      <w:proofErr w:type="spellEnd"/>
      <w:r w:rsidR="00EB1BD9" w:rsidRPr="00EB1BD9">
        <w:rPr>
          <w:rFonts w:eastAsia="Times New Roman" w:cs="Times New Roman"/>
          <w:kern w:val="0"/>
          <w:szCs w:val="21"/>
          <w:lang w:eastAsia="en-GB"/>
          <w14:ligatures w14:val="none"/>
        </w:rPr>
        <w:t xml:space="preserve">&lt;of </w:t>
      </w:r>
      <w:proofErr w:type="spellStart"/>
      <w:proofErr w:type="gramStart"/>
      <w:r w:rsidR="00EB1BD9" w:rsidRPr="00EB1BD9">
        <w:rPr>
          <w:rFonts w:eastAsia="Times New Roman" w:cs="Times New Roman"/>
          <w:kern w:val="0"/>
          <w:szCs w:val="21"/>
          <w:lang w:eastAsia="en-GB"/>
          <w14:ligatures w14:val="none"/>
        </w:rPr>
        <w:t>S</w:t>
      </w:r>
      <w:r w:rsidR="00EB1BD9" w:rsidRPr="00143A3E">
        <w:t>tring</w:t>
      </w:r>
      <w:r w:rsidR="00EB1BD9">
        <w:t>,</w:t>
      </w:r>
      <w:r w:rsidR="00EB1BD9" w:rsidRPr="00143A3E">
        <w:t>In</w:t>
      </w:r>
      <w:r w:rsidR="00EB1BD9">
        <w:t>t</w:t>
      </w:r>
      <w:proofErr w:type="spellEnd"/>
      <w:proofErr w:type="gramEnd"/>
      <w:r w:rsidR="00EB1BD9">
        <w:t>&gt;()</w:t>
      </w:r>
    </w:p>
    <w:p w14:paraId="56C000C4" w14:textId="77777777" w:rsidR="00B31476" w:rsidRDefault="00B31476" w:rsidP="00B31476">
      <w:pPr>
        <w:pStyle w:val="code"/>
      </w:pPr>
      <w:r>
        <w:t xml:space="preserve">print </w:t>
      </w:r>
      <w:proofErr w:type="spellStart"/>
      <w:r>
        <w:t>immD</w:t>
      </w:r>
      <w:proofErr w:type="spellEnd"/>
    </w:p>
    <w:p w14:paraId="1EEA4914" w14:textId="0A410021" w:rsidR="00B31476" w:rsidRDefault="00B31476" w:rsidP="00B31476">
      <w:pPr>
        <w:pStyle w:val="code"/>
      </w:pPr>
      <w:r>
        <w:t xml:space="preserve">set </w:t>
      </w:r>
      <w:proofErr w:type="spellStart"/>
      <w:r>
        <w:t>immD</w:t>
      </w:r>
      <w:proofErr w:type="spellEnd"/>
      <w:r>
        <w:t xml:space="preserve"> to </w:t>
      </w:r>
      <w:proofErr w:type="spellStart"/>
      <w:r>
        <w:t>immD.with</w:t>
      </w:r>
      <w:r w:rsidR="0021206E">
        <w:t>PutAtKey</w:t>
      </w:r>
      <w:proofErr w:type="spellEnd"/>
      <w:r>
        <w:t>("a", 3)</w:t>
      </w:r>
    </w:p>
    <w:p w14:paraId="7514F373" w14:textId="1E09A68F" w:rsidR="00CA5ABB" w:rsidRDefault="00B31476" w:rsidP="00B31476">
      <w:pPr>
        <w:pStyle w:val="code"/>
      </w:pPr>
      <w:r>
        <w:lastRenderedPageBreak/>
        <w:t xml:space="preserve">print </w:t>
      </w:r>
      <w:proofErr w:type="spellStart"/>
      <w:r>
        <w:t>immD</w:t>
      </w:r>
      <w:proofErr w:type="spellEnd"/>
      <w:r w:rsidR="0021206E">
        <w:t>[</w:t>
      </w:r>
      <w:r>
        <w:t>"a"</w:t>
      </w:r>
      <w:r w:rsidR="0021206E">
        <w:t>]</w:t>
      </w:r>
    </w:p>
    <w:p w14:paraId="0AD7F8AA" w14:textId="59B99574" w:rsidR="00CA5ABB" w:rsidRDefault="00CA5ABB" w:rsidP="00B31476">
      <w:pPr>
        <w:pStyle w:val="code"/>
      </w:pPr>
      <w:r>
        <w:t xml:space="preserve">set </w:t>
      </w:r>
      <w:proofErr w:type="spellStart"/>
      <w:r>
        <w:t>immD</w:t>
      </w:r>
      <w:proofErr w:type="spellEnd"/>
      <w:r>
        <w:t xml:space="preserve"> to </w:t>
      </w:r>
      <w:proofErr w:type="spellStart"/>
      <w:r>
        <w:t>immD.withRemove</w:t>
      </w:r>
      <w:r w:rsidR="0021206E">
        <w:t>At</w:t>
      </w:r>
      <w:r>
        <w:t>Key</w:t>
      </w:r>
      <w:proofErr w:type="spellEnd"/>
      <w:r>
        <w:t>("a")</w:t>
      </w:r>
    </w:p>
    <w:p w14:paraId="0DECA374" w14:textId="6F6B7F87" w:rsidR="00CA5ABB" w:rsidRDefault="00CA5ABB" w:rsidP="00B31476">
      <w:pPr>
        <w:pStyle w:val="code"/>
      </w:pPr>
      <w:r>
        <w:t xml:space="preserve">print </w:t>
      </w:r>
      <w:proofErr w:type="spellStart"/>
      <w:r>
        <w:t>immD</w:t>
      </w:r>
      <w:proofErr w:type="spellEnd"/>
    </w:p>
    <w:p w14:paraId="68BDE3B5" w14:textId="77777777" w:rsidR="00A119A0" w:rsidRDefault="00A119A0" w:rsidP="00B31476">
      <w:pPr>
        <w:pStyle w:val="code"/>
      </w:pPr>
    </w:p>
    <w:p w14:paraId="57D57B9C" w14:textId="0E150990" w:rsidR="00A119A0" w:rsidRDefault="00A119A0" w:rsidP="00A119A0">
      <w:pPr>
        <w:pStyle w:val="Heading3"/>
      </w:pPr>
      <w:bookmarkStart w:id="901" w:name="_Toc170738582"/>
      <w:r>
        <w:t>Dot methods o</w:t>
      </w:r>
      <w:r w:rsidRPr="00795E99">
        <w:t xml:space="preserve">n </w:t>
      </w:r>
      <w:r>
        <w:t>a</w:t>
      </w:r>
      <w:r w:rsidR="00EB1BD9">
        <w:t xml:space="preserve"> </w:t>
      </w:r>
      <w:proofErr w:type="spellStart"/>
      <w:r w:rsidRPr="00795E99">
        <w:t>Dictionary</w:t>
      </w:r>
      <w:bookmarkEnd w:id="901"/>
      <w:r w:rsidR="00EB1BD9">
        <w:t>Immutable</w:t>
      </w:r>
      <w:proofErr w:type="spellEnd"/>
    </w:p>
    <w:p w14:paraId="33F3E3BE" w14:textId="77777777" w:rsidR="00A119A0" w:rsidRPr="00605A85" w:rsidRDefault="00A119A0" w:rsidP="00A119A0">
      <w:r>
        <w:t xml:space="preserve">See also: Dictionaries - </w:t>
      </w:r>
      <w:r w:rsidRPr="00605A85">
        <w:rPr>
          <w:rStyle w:val="Link"/>
        </w:rPr>
        <w:fldChar w:fldCharType="begin"/>
      </w:r>
      <w:r w:rsidRPr="00605A85">
        <w:rPr>
          <w:rStyle w:val="Link"/>
        </w:rPr>
        <w:instrText xml:space="preserve"> REF _Ref170742654 \h </w:instrText>
      </w:r>
      <w:r>
        <w:rPr>
          <w:rStyle w:val="Link"/>
        </w:rPr>
        <w:instrText xml:space="preserve"> \* MERGEFORMAT </w:instrText>
      </w:r>
      <w:r w:rsidRPr="00605A85">
        <w:rPr>
          <w:rStyle w:val="Link"/>
        </w:rPr>
      </w:r>
      <w:r w:rsidRPr="00605A85">
        <w:rPr>
          <w:rStyle w:val="Link"/>
        </w:rPr>
        <w:fldChar w:fldCharType="separate"/>
      </w:r>
      <w:r w:rsidRPr="00FA56BB">
        <w:rPr>
          <w:rStyle w:val="Link"/>
        </w:rPr>
        <w:t>Quick reference</w:t>
      </w:r>
      <w:r w:rsidRPr="00605A85">
        <w:rPr>
          <w:rStyle w:val="Link"/>
        </w:rPr>
        <w:fldChar w:fldCharType="end"/>
      </w:r>
    </w:p>
    <w:p w14:paraId="2E74C239" w14:textId="77777777" w:rsidR="00A119A0" w:rsidRPr="00652EC8" w:rsidRDefault="00A119A0" w:rsidP="00A119A0">
      <w:pPr>
        <w:pStyle w:val="codeBlock"/>
        <w:rPr>
          <w:color w:val="000000"/>
        </w:rPr>
      </w:pPr>
      <w:proofErr w:type="spellStart"/>
      <w:r w:rsidRPr="00652EC8">
        <w:t>hasKey</w:t>
      </w:r>
      <w:proofErr w:type="spellEnd"/>
    </w:p>
    <w:p w14:paraId="504BC226" w14:textId="77777777" w:rsidR="00A119A0" w:rsidRPr="00652EC8" w:rsidRDefault="00A119A0" w:rsidP="00A119A0">
      <w:pPr>
        <w:pStyle w:val="codeBlock"/>
        <w:rPr>
          <w:color w:val="000000"/>
        </w:rPr>
      </w:pPr>
      <w:proofErr w:type="spellStart"/>
      <w:r w:rsidRPr="00652EC8">
        <w:t>with</w:t>
      </w:r>
      <w:r>
        <w:t>PutAt</w:t>
      </w:r>
      <w:r w:rsidRPr="00652EC8">
        <w:t>Key</w:t>
      </w:r>
      <w:proofErr w:type="spellEnd"/>
    </w:p>
    <w:p w14:paraId="0564038D" w14:textId="77777777" w:rsidR="00A119A0" w:rsidRDefault="00A119A0" w:rsidP="00A119A0">
      <w:pPr>
        <w:pStyle w:val="codeBlock"/>
      </w:pPr>
      <w:proofErr w:type="spellStart"/>
      <w:r w:rsidRPr="00652EC8">
        <w:t>withRemove</w:t>
      </w:r>
      <w:r>
        <w:t>At</w:t>
      </w:r>
      <w:r w:rsidRPr="00652EC8">
        <w:t>Ke</w:t>
      </w:r>
      <w:r>
        <w:t>y</w:t>
      </w:r>
      <w:proofErr w:type="spellEnd"/>
    </w:p>
    <w:p w14:paraId="1D0250FF" w14:textId="00020672" w:rsidR="00B31476" w:rsidRDefault="00B31476" w:rsidP="00B31476">
      <w:pPr>
        <w:pStyle w:val="code"/>
      </w:pPr>
      <w:r>
        <w:br/>
      </w:r>
    </w:p>
    <w:p w14:paraId="7CE9FA1C" w14:textId="77777777" w:rsidR="00B31476" w:rsidRDefault="00B31476" w:rsidP="00B31476">
      <w:pPr>
        <w:rPr>
          <w:rFonts w:asciiTheme="majorHAnsi" w:eastAsiaTheme="majorEastAsia" w:hAnsiTheme="majorHAnsi" w:cstheme="majorBidi"/>
          <w:color w:val="0F4761" w:themeColor="accent1" w:themeShade="BF"/>
          <w:sz w:val="44"/>
          <w:szCs w:val="32"/>
        </w:rPr>
      </w:pPr>
      <w:bookmarkStart w:id="902" w:name="_Toc170738547"/>
      <w:r>
        <w:br w:type="page"/>
      </w:r>
    </w:p>
    <w:p w14:paraId="372CFC35" w14:textId="77777777" w:rsidR="00B31476" w:rsidRDefault="00B31476" w:rsidP="00B31476">
      <w:pPr>
        <w:pStyle w:val="Heading2"/>
      </w:pPr>
      <w:bookmarkStart w:id="903" w:name="_Toc170738552"/>
      <w:bookmarkStart w:id="904" w:name="_Ref172622598"/>
      <w:bookmarkStart w:id="905" w:name="_Ref180147430"/>
      <w:bookmarkStart w:id="906" w:name="_Ref180420694"/>
      <w:bookmarkStart w:id="907" w:name="_Toc187241197"/>
      <w:bookmarkEnd w:id="902"/>
      <w:r>
        <w:lastRenderedPageBreak/>
        <w:t>Tuple</w:t>
      </w:r>
      <w:bookmarkEnd w:id="903"/>
      <w:bookmarkEnd w:id="904"/>
      <w:bookmarkEnd w:id="905"/>
      <w:bookmarkEnd w:id="906"/>
      <w:bookmarkEnd w:id="907"/>
    </w:p>
    <w:p w14:paraId="53D456CB" w14:textId="77777777" w:rsidR="00B31476" w:rsidRDefault="00B31476" w:rsidP="00B31476">
      <w:r>
        <w:t xml:space="preserve">A tuple is a way of holding a small </w:t>
      </w:r>
      <w:proofErr w:type="gramStart"/>
      <w:r>
        <w:t>number</w:t>
      </w:r>
      <w:proofErr w:type="gramEnd"/>
      <w:r>
        <w:t xml:space="preserve"> values of </w:t>
      </w:r>
      <w:r>
        <w:rPr>
          <w:i/>
          <w:iCs/>
        </w:rPr>
        <w:t>different</w:t>
      </w:r>
      <w:r>
        <w:t xml:space="preserve"> types together as a single reference. </w:t>
      </w:r>
      <w:proofErr w:type="gramStart"/>
      <w:r>
        <w:t>A common usage scenarios</w:t>
      </w:r>
      <w:proofErr w:type="gramEnd"/>
      <w:r>
        <w:t xml:space="preserve"> include:</w:t>
      </w:r>
    </w:p>
    <w:p w14:paraId="141285E9" w14:textId="77777777" w:rsidR="00B31476" w:rsidRDefault="00B31476">
      <w:pPr>
        <w:pStyle w:val="ListParagraph"/>
        <w:numPr>
          <w:ilvl w:val="0"/>
          <w:numId w:val="9"/>
        </w:numPr>
      </w:pPr>
      <w:r>
        <w:t xml:space="preserve">Holding a pair of x and y coordinates (each a </w:t>
      </w:r>
      <w:proofErr w:type="gramStart"/>
      <w:r>
        <w:t>floating point</w:t>
      </w:r>
      <w:proofErr w:type="gramEnd"/>
      <w:r>
        <w:t xml:space="preserve"> number) as a single unit.</w:t>
      </w:r>
    </w:p>
    <w:p w14:paraId="25A7FF28" w14:textId="77777777" w:rsidR="00B31476" w:rsidRDefault="00B31476">
      <w:pPr>
        <w:pStyle w:val="ListParagraph"/>
        <w:numPr>
          <w:ilvl w:val="0"/>
          <w:numId w:val="9"/>
        </w:numPr>
      </w:pPr>
      <w:r>
        <w:t>Allowing a function could pass back a result, together with, say a string message and/or a Boolean flag indicating whether the operation was successful</w:t>
      </w:r>
    </w:p>
    <w:p w14:paraId="38F46E42" w14:textId="77777777" w:rsidR="00B31476" w:rsidRDefault="00B31476" w:rsidP="00B31476">
      <w:r>
        <w:t xml:space="preserve">A tuple is considered a ‘lightweight’ alternative to defining a specific class </w:t>
      </w:r>
      <w:r w:rsidRPr="00BD7FED">
        <w:rPr>
          <w:i/>
          <w:iCs/>
        </w:rPr>
        <w:t>for some purposes</w:t>
      </w:r>
      <w:r>
        <w:t xml:space="preserve">. </w:t>
      </w:r>
    </w:p>
    <w:p w14:paraId="1436B3D2" w14:textId="77777777" w:rsidR="00B31476" w:rsidRDefault="00B31476" w:rsidP="00B31476">
      <w:pPr>
        <w:pStyle w:val="Heading3"/>
      </w:pPr>
      <w:bookmarkStart w:id="908" w:name="_Toc170738553"/>
      <w:r>
        <w:t>Type name</w:t>
      </w:r>
      <w:bookmarkEnd w:id="908"/>
    </w:p>
    <w:p w14:paraId="119D2A9A" w14:textId="77777777" w:rsidR="00B31476" w:rsidRDefault="00B31476" w:rsidP="00B31476">
      <w:r>
        <w:t>Written as a comma-separated list of the type of each member, surrounded by round brackets:</w:t>
      </w:r>
    </w:p>
    <w:p w14:paraId="557808F8" w14:textId="77777777" w:rsidR="00B31476" w:rsidRDefault="00B31476" w:rsidP="00B31476">
      <w:pPr>
        <w:pStyle w:val="code"/>
      </w:pPr>
      <w:r>
        <w:t>(Int, Int, Int)</w:t>
      </w:r>
    </w:p>
    <w:p w14:paraId="78FD06AE" w14:textId="77777777" w:rsidR="00B31476" w:rsidRDefault="00B31476" w:rsidP="00B31476">
      <w:pPr>
        <w:pStyle w:val="code"/>
      </w:pPr>
      <w:r>
        <w:t>(String, Boolean)</w:t>
      </w:r>
    </w:p>
    <w:p w14:paraId="1DF63354" w14:textId="77777777" w:rsidR="00B31476" w:rsidRDefault="00B31476" w:rsidP="00B31476">
      <w:pPr>
        <w:pStyle w:val="Heading3"/>
      </w:pPr>
      <w:bookmarkStart w:id="909" w:name="_Toc170738554"/>
      <w:r>
        <w:t>Defining a literal tuple</w:t>
      </w:r>
      <w:bookmarkEnd w:id="909"/>
    </w:p>
    <w:p w14:paraId="091BE992" w14:textId="2B3126B3" w:rsidR="00B31476" w:rsidRDefault="00B31476" w:rsidP="00B31476">
      <w:r>
        <w:t xml:space="preserve">A tuple is defined, where it is needed, by </w:t>
      </w:r>
      <w:proofErr w:type="gramStart"/>
      <w:r w:rsidR="00B53F60">
        <w:t>a number of</w:t>
      </w:r>
      <w:proofErr w:type="gramEnd"/>
      <w:r w:rsidR="00B53F60">
        <w:t xml:space="preserve"> </w:t>
      </w:r>
      <w:r>
        <w:t xml:space="preserve">elements – </w:t>
      </w:r>
      <w:r w:rsidR="00B53F60">
        <w:t>each being a</w:t>
      </w:r>
      <w:ins w:id="910" w:author="BernardUK" w:date="2025-01-05T17:32:00Z">
        <w:r w:rsidR="00574454">
          <w:t xml:space="preserve"> </w:t>
        </w:r>
      </w:ins>
      <w:r>
        <w:t>variable or literal values</w:t>
      </w:r>
      <w:r w:rsidR="00B53F60">
        <w:t xml:space="preserve"> - </w:t>
      </w:r>
      <w:r>
        <w:t>separated by commas and surrounded by round brackets, for example:</w:t>
      </w:r>
    </w:p>
    <w:p w14:paraId="0EDC4788" w14:textId="7ADF1E4D" w:rsidR="00B31476" w:rsidRDefault="00B53F60" w:rsidP="00B31476">
      <w:pPr>
        <w:pStyle w:val="code"/>
      </w:pPr>
      <w:r>
        <w:t>let</w:t>
      </w:r>
      <w:r w:rsidR="00B31476">
        <w:t xml:space="preserve"> </w:t>
      </w:r>
      <w:r>
        <w:t>foo</w:t>
      </w:r>
      <w:r w:rsidR="00B31476">
        <w:t xml:space="preserve"> </w:t>
      </w:r>
      <w:r>
        <w:t>be</w:t>
      </w:r>
      <w:r w:rsidR="00B31476">
        <w:t xml:space="preserve"> (3.769, 4.088</w:t>
      </w:r>
      <w:r>
        <w:t>, true, 5, "correct"</w:t>
      </w:r>
      <w:r w:rsidR="00B31476">
        <w:t>)</w:t>
      </w:r>
    </w:p>
    <w:p w14:paraId="33B0D671" w14:textId="77777777" w:rsidR="00B31476" w:rsidRPr="00D87168" w:rsidRDefault="00B31476" w:rsidP="00B31476">
      <w:pPr>
        <w:pStyle w:val="Heading3"/>
      </w:pPr>
      <w:bookmarkStart w:id="911" w:name="_Toc170738555"/>
      <w:r>
        <w:t>Using a tuple</w:t>
      </w:r>
      <w:bookmarkEnd w:id="911"/>
    </w:p>
    <w:p w14:paraId="221F8312" w14:textId="77777777" w:rsidR="00B31476" w:rsidRDefault="00B31476">
      <w:pPr>
        <w:pStyle w:val="ListParagraph"/>
        <w:numPr>
          <w:ilvl w:val="0"/>
          <w:numId w:val="10"/>
        </w:numPr>
      </w:pPr>
      <w:r>
        <w:t>You may pass a tuple into a function, or return one from a function, for example:</w:t>
      </w:r>
    </w:p>
    <w:p w14:paraId="2DF41119" w14:textId="3EEC206F" w:rsidR="00B31476" w:rsidRDefault="004348F7" w:rsidP="00B31476">
      <w:pPr>
        <w:pStyle w:val="code"/>
        <w:ind w:left="720"/>
      </w:pPr>
      <w:r>
        <w:t xml:space="preserve">variable </w:t>
      </w:r>
      <w:r w:rsidR="00B31476">
        <w:t xml:space="preserve">d set to </w:t>
      </w:r>
      <w:proofErr w:type="spellStart"/>
      <w:proofErr w:type="gramStart"/>
      <w:r w:rsidR="00B31476">
        <w:t>distanceBetween</w:t>
      </w:r>
      <w:proofErr w:type="spellEnd"/>
      <w:r w:rsidR="00B31476">
        <w:t>(</w:t>
      </w:r>
      <w:proofErr w:type="gramEnd"/>
      <w:r w:rsidR="00B31476">
        <w:t>point1, (12.34, 20.0))</w:t>
      </w:r>
    </w:p>
    <w:p w14:paraId="57E503B6" w14:textId="638D1EB1" w:rsidR="00B31476" w:rsidRDefault="00B31476" w:rsidP="00B31476">
      <w:pPr>
        <w:pStyle w:val="code"/>
        <w:ind w:left="720"/>
      </w:pPr>
    </w:p>
    <w:p w14:paraId="07CC4306" w14:textId="234D5265" w:rsidR="00B31476" w:rsidRDefault="00B31476">
      <w:pPr>
        <w:pStyle w:val="ListParagraph"/>
        <w:numPr>
          <w:ilvl w:val="0"/>
          <w:numId w:val="10"/>
        </w:numPr>
      </w:pPr>
      <w:r>
        <w:t>An existing tuple (</w:t>
      </w:r>
      <w:r w:rsidR="003961A4">
        <w:t xml:space="preserve">for example </w:t>
      </w:r>
      <w:r w:rsidRPr="00D87168">
        <w:rPr>
          <w:rStyle w:val="codeChar"/>
        </w:rPr>
        <w:t xml:space="preserve">point1 </w:t>
      </w:r>
      <w:r>
        <w:t>below) may be ‘deconstructed’ into new</w:t>
      </w:r>
      <w:ins w:id="912" w:author="BernardUK" w:date="2025-01-05T17:33:00Z">
        <w:r w:rsidR="00574454">
          <w:t xml:space="preserve"> </w:t>
        </w:r>
      </w:ins>
      <w:r>
        <w:t>variables</w:t>
      </w:r>
      <w:r w:rsidR="003961A4">
        <w:t xml:space="preserve"> or named values (where the number of variables/names must match the number of elements in the tuple): </w:t>
      </w:r>
    </w:p>
    <w:p w14:paraId="0CE4B6B9" w14:textId="77777777" w:rsidR="007A0A5B" w:rsidRDefault="007A0A5B" w:rsidP="007A0A5B">
      <w:pPr>
        <w:pStyle w:val="code"/>
        <w:ind w:left="720"/>
      </w:pPr>
      <w:r>
        <w:t xml:space="preserve">let x, y set to point1 </w:t>
      </w:r>
    </w:p>
    <w:p w14:paraId="1E4A1680" w14:textId="17B2B32F" w:rsidR="007A0A5B" w:rsidRPr="007A0A5B" w:rsidRDefault="007A0A5B" w:rsidP="007A0A5B">
      <w:pPr>
        <w:pStyle w:val="code"/>
        <w:ind w:left="720"/>
        <w:rPr>
          <w:rFonts w:asciiTheme="minorHAnsi" w:hAnsiTheme="minorHAnsi"/>
          <w:b w:val="0"/>
          <w:color w:val="auto"/>
          <w:sz w:val="22"/>
        </w:rPr>
      </w:pPr>
      <w:r w:rsidRPr="007A0A5B">
        <w:rPr>
          <w:rFonts w:asciiTheme="minorHAnsi" w:hAnsiTheme="minorHAnsi"/>
          <w:b w:val="0"/>
          <w:color w:val="auto"/>
          <w:sz w:val="22"/>
        </w:rPr>
        <w:t>or</w:t>
      </w:r>
    </w:p>
    <w:p w14:paraId="5DFC5A14" w14:textId="70E5A10A" w:rsidR="007A0A5B" w:rsidRDefault="004348F7" w:rsidP="007A0A5B">
      <w:pPr>
        <w:pStyle w:val="code"/>
        <w:ind w:left="720"/>
      </w:pPr>
      <w:r>
        <w:t xml:space="preserve">variable </w:t>
      </w:r>
      <w:r w:rsidR="007A0A5B">
        <w:t>x, y set to point1</w:t>
      </w:r>
    </w:p>
    <w:p w14:paraId="5DD22CA2" w14:textId="77777777" w:rsidR="00B31476" w:rsidRDefault="00B31476" w:rsidP="00B31476">
      <w:pPr>
        <w:ind w:left="720"/>
      </w:pPr>
      <w:r>
        <w:br/>
        <w:t>or into existing variables of the correct type:</w:t>
      </w:r>
    </w:p>
    <w:p w14:paraId="63072707" w14:textId="5E34B4F0" w:rsidR="00B31476" w:rsidRDefault="004348F7" w:rsidP="00B31476">
      <w:pPr>
        <w:pStyle w:val="code"/>
        <w:ind w:left="720"/>
      </w:pPr>
      <w:r>
        <w:t xml:space="preserve">variable </w:t>
      </w:r>
      <w:r w:rsidR="00B31476">
        <w:t xml:space="preserve">a set to </w:t>
      </w:r>
      <w:r w:rsidR="007910F2">
        <w:t>3</w:t>
      </w:r>
    </w:p>
    <w:p w14:paraId="24713221" w14:textId="695CA4F6" w:rsidR="00B31476" w:rsidRDefault="004348F7" w:rsidP="00B31476">
      <w:pPr>
        <w:pStyle w:val="code"/>
        <w:ind w:left="720"/>
      </w:pPr>
      <w:r>
        <w:t xml:space="preserve">variable </w:t>
      </w:r>
      <w:r w:rsidR="00B31476">
        <w:t xml:space="preserve">b set to </w:t>
      </w:r>
      <w:r w:rsidR="007910F2">
        <w:t>4</w:t>
      </w:r>
    </w:p>
    <w:p w14:paraId="448331D6" w14:textId="77777777" w:rsidR="003961A4" w:rsidRDefault="00B31476" w:rsidP="00B31476">
      <w:pPr>
        <w:pStyle w:val="code"/>
        <w:ind w:left="720"/>
      </w:pPr>
      <w:r>
        <w:t>set</w:t>
      </w:r>
      <w:r w:rsidR="007910F2">
        <w:t xml:space="preserve"> </w:t>
      </w:r>
      <w:r>
        <w:t>a, b to point1</w:t>
      </w:r>
    </w:p>
    <w:p w14:paraId="259CD5C3" w14:textId="40C1FF41" w:rsidR="00B31476" w:rsidRDefault="00B31476" w:rsidP="00B31476">
      <w:pPr>
        <w:pStyle w:val="code"/>
        <w:ind w:left="720"/>
      </w:pPr>
    </w:p>
    <w:p w14:paraId="0EF00C33" w14:textId="592A55E6" w:rsidR="00BD0428" w:rsidRDefault="00BD0428">
      <w:pPr>
        <w:pStyle w:val="ListParagraph"/>
        <w:numPr>
          <w:ilvl w:val="0"/>
          <w:numId w:val="10"/>
        </w:numPr>
      </w:pPr>
      <w:r>
        <w:t xml:space="preserve">The ‘discard’ symbol </w:t>
      </w:r>
      <w:r w:rsidRPr="007A0A5B">
        <w:rPr>
          <w:rStyle w:val="codeChar"/>
        </w:rPr>
        <w:t>_</w:t>
      </w:r>
      <w:r>
        <w:t xml:space="preserve"> (underscore) may also be used when deconstructing a tuple, if there is no need to capture one (or more) specific elements:</w:t>
      </w:r>
      <w:r>
        <w:br/>
      </w:r>
      <w:r>
        <w:br/>
      </w:r>
      <w:r w:rsidR="004348F7">
        <w:rPr>
          <w:rStyle w:val="codeChar"/>
        </w:rPr>
        <w:t xml:space="preserve">variable </w:t>
      </w:r>
      <w:r w:rsidR="004D4CB3">
        <w:rPr>
          <w:rStyle w:val="codeChar"/>
        </w:rPr>
        <w:t>x, _</w:t>
      </w:r>
      <w:r w:rsidRPr="00BD0428">
        <w:rPr>
          <w:rStyle w:val="codeChar"/>
        </w:rPr>
        <w:t xml:space="preserve"> set to point1</w:t>
      </w:r>
    </w:p>
    <w:p w14:paraId="67A824CC" w14:textId="77777777" w:rsidR="00BD0428" w:rsidRDefault="00BD0428" w:rsidP="00B31476">
      <w:pPr>
        <w:pStyle w:val="code"/>
        <w:ind w:left="720"/>
      </w:pPr>
    </w:p>
    <w:p w14:paraId="0CC14F0B" w14:textId="77777777" w:rsidR="00B31476" w:rsidRDefault="00B31476" w:rsidP="00B31476">
      <w:pPr>
        <w:pStyle w:val="Heading3"/>
      </w:pPr>
      <w:bookmarkStart w:id="913" w:name="_Toc170738556"/>
      <w:r>
        <w:lastRenderedPageBreak/>
        <w:t>Constraints</w:t>
      </w:r>
      <w:bookmarkEnd w:id="913"/>
    </w:p>
    <w:p w14:paraId="3C7191F5" w14:textId="4E37E985" w:rsidR="00B31476" w:rsidRDefault="00B31476">
      <w:pPr>
        <w:pStyle w:val="ListParagraph"/>
        <w:numPr>
          <w:ilvl w:val="0"/>
          <w:numId w:val="8"/>
        </w:numPr>
      </w:pPr>
      <w:r>
        <w:t xml:space="preserve">As in most languages, Elan tuples are </w:t>
      </w:r>
      <w:r>
        <w:rPr>
          <w:i/>
          <w:iCs/>
        </w:rPr>
        <w:t>immutable</w:t>
      </w:r>
      <w:r>
        <w:t xml:space="preserve">. Once defined they are effectively ‘read only’: you cannot alter any of the elements in a tuple, nor (unlike </w:t>
      </w:r>
      <w:proofErr w:type="gramStart"/>
      <w:r>
        <w:t>an</w:t>
      </w:r>
      <w:proofErr w:type="gramEnd"/>
      <w:r>
        <w:t xml:space="preserve"> </w:t>
      </w:r>
      <w:r w:rsidR="00522F96">
        <w:t>List</w:t>
      </w:r>
      <w:r>
        <w:t xml:space="preserve"> for example) can you create a new tuple from an existing one with specified differences</w:t>
      </w:r>
    </w:p>
    <w:p w14:paraId="53535E50" w14:textId="77777777" w:rsidR="00B31476" w:rsidRDefault="00B31476">
      <w:pPr>
        <w:pStyle w:val="ListParagraph"/>
        <w:numPr>
          <w:ilvl w:val="0"/>
          <w:numId w:val="8"/>
        </w:numPr>
      </w:pPr>
      <w:r>
        <w:t xml:space="preserve">You cannot deconstruct a tuple into a </w:t>
      </w:r>
      <w:r>
        <w:rPr>
          <w:i/>
          <w:iCs/>
        </w:rPr>
        <w:t>mixture</w:t>
      </w:r>
      <w:r>
        <w:t xml:space="preserve"> of new and existing variables</w:t>
      </w:r>
    </w:p>
    <w:p w14:paraId="405607FE" w14:textId="77777777" w:rsidR="00B31476" w:rsidRDefault="00B31476" w:rsidP="00B31476">
      <w:pPr>
        <w:pStyle w:val="Heading2"/>
      </w:pPr>
      <w:bookmarkStart w:id="914" w:name="_Toc170738559"/>
      <w:bookmarkStart w:id="915" w:name="_Toc187241198"/>
      <w:r>
        <w:lastRenderedPageBreak/>
        <w:t>Func</w:t>
      </w:r>
      <w:bookmarkEnd w:id="914"/>
      <w:bookmarkEnd w:id="915"/>
    </w:p>
    <w:p w14:paraId="3F7D6873" w14:textId="77777777" w:rsidR="00B31476" w:rsidRDefault="00B31476" w:rsidP="0048453E">
      <w:r>
        <w:t xml:space="preserve">A </w:t>
      </w:r>
      <w:r w:rsidRPr="00D71F4B">
        <w:t>function</w:t>
      </w:r>
      <w:r>
        <w:t xml:space="preserve"> may be passed as an argument into another </w:t>
      </w:r>
      <w:r w:rsidRPr="0048453E">
        <w:t>function</w:t>
      </w:r>
      <w:r>
        <w:t xml:space="preserve"> (or a </w:t>
      </w:r>
      <w:r w:rsidRPr="00D71F4B">
        <w:t>procedure</w:t>
      </w:r>
      <w:proofErr w:type="gramStart"/>
      <w:r>
        <w:t>), or</w:t>
      </w:r>
      <w:proofErr w:type="gramEnd"/>
      <w:r>
        <w:t xml:space="preserve"> returned as the result of calling another function. This pattern is known as ‘higher order function</w:t>
      </w:r>
      <w:proofErr w:type="gramStart"/>
      <w:r>
        <w:t>’, and</w:t>
      </w:r>
      <w:proofErr w:type="gramEnd"/>
      <w:r>
        <w:t xml:space="preserve"> is a key idea in the </w:t>
      </w:r>
      <w:r w:rsidRPr="00D71F4B">
        <w:t>functional programming</w:t>
      </w:r>
      <w:r>
        <w:t xml:space="preserve"> paradigm. To define a function that takes in another function as a parameter, or returns a function, you need to specify the </w:t>
      </w:r>
      <w:r>
        <w:rPr>
          <w:i/>
          <w:iCs/>
        </w:rPr>
        <w:t>type</w:t>
      </w:r>
      <w:r>
        <w:t xml:space="preserve"> of the function, just as you would specify the </w:t>
      </w:r>
      <w:r>
        <w:rPr>
          <w:i/>
          <w:iCs/>
        </w:rPr>
        <w:t xml:space="preserve">type </w:t>
      </w:r>
      <w:r>
        <w:t xml:space="preserve">of every parameter and the return type for the function. </w:t>
      </w:r>
    </w:p>
    <w:p w14:paraId="491CE110" w14:textId="77777777" w:rsidR="00B31476" w:rsidRPr="007D5328" w:rsidRDefault="00B31476" w:rsidP="00B31476">
      <w:pPr>
        <w:pStyle w:val="Heading3"/>
      </w:pPr>
      <w:bookmarkStart w:id="916" w:name="_Toc170738560"/>
      <w:r>
        <w:t>Type name</w:t>
      </w:r>
      <w:bookmarkEnd w:id="916"/>
    </w:p>
    <w:p w14:paraId="73F3021E" w14:textId="77777777" w:rsidR="00B31476" w:rsidRDefault="00B31476" w:rsidP="00B31476">
      <w:r>
        <w:t xml:space="preserve">The </w:t>
      </w:r>
      <w:r>
        <w:rPr>
          <w:i/>
          <w:iCs/>
        </w:rPr>
        <w:t>type</w:t>
      </w:r>
      <w:r>
        <w:t xml:space="preserve"> of any function starts with the word </w:t>
      </w:r>
      <w:r w:rsidRPr="00282C44">
        <w:rPr>
          <w:rStyle w:val="codeChar"/>
          <w:rPrChange w:id="917" w:author="BernardUK" w:date="2025-01-05T20:24:00Z">
            <w:rPr>
              <w:sz w:val="18"/>
            </w:rPr>
          </w:rPrChange>
        </w:rPr>
        <w:t>Func</w:t>
      </w:r>
      <w:r>
        <w:t>, followed by angle brackets defining type of each parameter, and the return type for that function, following this syntax:</w:t>
      </w:r>
    </w:p>
    <w:p w14:paraId="4CA53AE6" w14:textId="77777777" w:rsidR="00B31476" w:rsidRDefault="00B31476" w:rsidP="00B31476">
      <w:pPr>
        <w:pStyle w:val="code"/>
      </w:pPr>
      <w:r>
        <w:t>Func&lt;of String, String, Int =&gt; Boolean&gt;</w:t>
      </w:r>
      <w:r>
        <w:br/>
      </w:r>
    </w:p>
    <w:p w14:paraId="79D16916" w14:textId="77777777" w:rsidR="00B31476" w:rsidRDefault="00B31476" w:rsidP="00B31476">
      <w:r>
        <w:t xml:space="preserve">The example above defines the type for a function that defines </w:t>
      </w:r>
      <w:proofErr w:type="gramStart"/>
      <w:r w:rsidRPr="00843889">
        <w:rPr>
          <w:i/>
          <w:iCs/>
        </w:rPr>
        <w:t>three</w:t>
      </w:r>
      <w:r>
        <w:t xml:space="preserve"> parameters,</w:t>
      </w:r>
      <w:proofErr w:type="gramEnd"/>
      <w:r>
        <w:t xml:space="preserve"> of type </w:t>
      </w:r>
      <w:r w:rsidRPr="00FA34F9">
        <w:rPr>
          <w:rFonts w:ascii="Consolas" w:hAnsi="Consolas"/>
          <w:b/>
          <w:color w:val="215E99" w:themeColor="text2" w:themeTint="BF"/>
          <w:sz w:val="20"/>
          <w:rPrChange w:id="918" w:author="BernardUK" w:date="2025-01-05T16:48:00Z">
            <w:rPr>
              <w:rFonts w:ascii="Consolas" w:hAnsi="Consolas"/>
              <w:color w:val="215E99" w:themeColor="text2" w:themeTint="BF"/>
              <w:sz w:val="18"/>
            </w:rPr>
          </w:rPrChange>
        </w:rPr>
        <w:t>String</w:t>
      </w:r>
      <w:r>
        <w:t xml:space="preserve">, </w:t>
      </w:r>
      <w:r w:rsidRPr="00FA34F9">
        <w:rPr>
          <w:rFonts w:ascii="Consolas" w:hAnsi="Consolas"/>
          <w:b/>
          <w:color w:val="215E99" w:themeColor="text2" w:themeTint="BF"/>
          <w:sz w:val="20"/>
          <w:rPrChange w:id="919" w:author="BernardUK" w:date="2025-01-05T16:48:00Z">
            <w:rPr>
              <w:rFonts w:ascii="Consolas" w:hAnsi="Consolas"/>
              <w:color w:val="215E99" w:themeColor="text2" w:themeTint="BF"/>
              <w:sz w:val="18"/>
            </w:rPr>
          </w:rPrChange>
        </w:rPr>
        <w:t>String</w:t>
      </w:r>
      <w:r>
        <w:t xml:space="preserve">, and </w:t>
      </w:r>
      <w:r w:rsidRPr="00FA34F9">
        <w:rPr>
          <w:rFonts w:ascii="Consolas" w:hAnsi="Consolas"/>
          <w:b/>
          <w:color w:val="215E99" w:themeColor="text2" w:themeTint="BF"/>
          <w:sz w:val="20"/>
          <w:rPrChange w:id="920" w:author="BernardUK" w:date="2025-01-05T16:49:00Z">
            <w:rPr>
              <w:rFonts w:ascii="Consolas" w:hAnsi="Consolas"/>
              <w:color w:val="215E99" w:themeColor="text2" w:themeTint="BF"/>
              <w:sz w:val="18"/>
            </w:rPr>
          </w:rPrChange>
        </w:rPr>
        <w:t>Int</w:t>
      </w:r>
      <w:r>
        <w:t xml:space="preserve"> respectively, and returns a </w:t>
      </w:r>
      <w:r w:rsidRPr="00FA34F9">
        <w:rPr>
          <w:rFonts w:ascii="Consolas" w:hAnsi="Consolas"/>
          <w:b/>
          <w:color w:val="215E99" w:themeColor="text2" w:themeTint="BF"/>
          <w:sz w:val="20"/>
          <w:rPrChange w:id="921" w:author="BernardUK" w:date="2025-01-05T16:49:00Z">
            <w:rPr>
              <w:rFonts w:ascii="Consolas" w:hAnsi="Consolas"/>
              <w:color w:val="215E99" w:themeColor="text2" w:themeTint="BF"/>
              <w:sz w:val="18"/>
            </w:rPr>
          </w:rPrChange>
        </w:rPr>
        <w:t>Boolean</w:t>
      </w:r>
      <w:r>
        <w:t xml:space="preserve"> value. For example this type would match that of a function definition that started:</w:t>
      </w:r>
    </w:p>
    <w:p w14:paraId="71B96188" w14:textId="4E7BDCFB" w:rsidR="00B31476" w:rsidRPr="00843889" w:rsidRDefault="00B31476" w:rsidP="00B31476">
      <w:pPr>
        <w:pStyle w:val="code"/>
      </w:pPr>
      <w:r>
        <w:t xml:space="preserve">Function </w:t>
      </w:r>
      <w:proofErr w:type="spellStart"/>
      <w:proofErr w:type="gramStart"/>
      <w:r>
        <w:t>charactersMatchAt</w:t>
      </w:r>
      <w:proofErr w:type="spellEnd"/>
      <w:r>
        <w:t>(</w:t>
      </w:r>
      <w:proofErr w:type="gramEnd"/>
      <w:r>
        <w:t>a as String, b as String, position as Int</w:t>
      </w:r>
      <w:r w:rsidR="00BA06F8">
        <w:t>) returns</w:t>
      </w:r>
      <w:r>
        <w:t xml:space="preserve"> Boolean</w:t>
      </w:r>
    </w:p>
    <w:p w14:paraId="6FDF9803" w14:textId="77777777" w:rsidR="00B31476" w:rsidRDefault="00B31476" w:rsidP="00B31476"/>
    <w:p w14:paraId="7021F389" w14:textId="7A6C4E1A" w:rsidR="00315036" w:rsidDel="00834BC2" w:rsidRDefault="00315036" w:rsidP="00315036">
      <w:pPr>
        <w:pStyle w:val="Heading2"/>
        <w:rPr>
          <w:del w:id="922" w:author="Richard Pawson" w:date="2025-01-08T15:04:00Z" w16du:dateUtc="2025-01-08T15:04:00Z"/>
        </w:rPr>
      </w:pPr>
      <w:bookmarkStart w:id="923" w:name="_Ref178762484"/>
      <w:bookmarkStart w:id="924" w:name="_Ref178762556"/>
      <w:del w:id="925" w:author="Richard Pawson" w:date="2025-01-08T15:04:00Z" w16du:dateUtc="2025-01-08T15:04:00Z">
        <w:r w:rsidDel="00834BC2">
          <w:delText>Identifying and comparing types</w:delText>
        </w:r>
        <w:bookmarkEnd w:id="923"/>
        <w:r w:rsidR="00551602" w:rsidDel="00834BC2">
          <w:delText xml:space="preserve"> with ‘typeof’</w:delText>
        </w:r>
        <w:bookmarkEnd w:id="924"/>
      </w:del>
    </w:p>
    <w:p w14:paraId="556FD9A0" w14:textId="088ED646" w:rsidR="00315036" w:rsidDel="00834BC2" w:rsidRDefault="00315036" w:rsidP="00315036">
      <w:pPr>
        <w:rPr>
          <w:del w:id="926" w:author="Richard Pawson" w:date="2025-01-08T15:04:00Z" w16du:dateUtc="2025-01-08T15:04:00Z"/>
        </w:rPr>
      </w:pPr>
      <w:del w:id="927" w:author="Richard Pawson" w:date="2025-01-08T15:04:00Z" w16du:dateUtc="2025-01-08T15:04:00Z">
        <w:r w:rsidDel="00834BC2">
          <w:delText xml:space="preserve">The type of a variable (or literal) may be identified by preceding it with the </w:delText>
        </w:r>
        <w:r w:rsidRPr="00315036" w:rsidDel="00834BC2">
          <w:rPr>
            <w:rStyle w:val="codeChar"/>
          </w:rPr>
          <w:delText>typeof</w:delText>
        </w:r>
        <w:r w:rsidDel="00834BC2">
          <w:delText xml:space="preserve"> operator, which generates a </w:delText>
        </w:r>
        <w:r w:rsidRPr="00315036" w:rsidDel="00834BC2">
          <w:rPr>
            <w:rStyle w:val="codeChar"/>
          </w:rPr>
          <w:delText>String</w:delText>
        </w:r>
        <w:r w:rsidDel="00834BC2">
          <w:delText xml:space="preserve"> representation of the type. This may also be used to test and compare the type(s) of data items. Try the following:</w:delText>
        </w:r>
      </w:del>
    </w:p>
    <w:p w14:paraId="355D4392" w14:textId="6ABEE1F1" w:rsidR="00315036" w:rsidDel="00834BC2" w:rsidRDefault="00315036" w:rsidP="00315036">
      <w:pPr>
        <w:rPr>
          <w:ins w:id="928" w:author="BernardUK" w:date="2025-01-05T16:50:00Z"/>
          <w:del w:id="929" w:author="Richard Pawson" w:date="2025-01-08T15:04:00Z" w16du:dateUtc="2025-01-08T15:04:00Z"/>
        </w:rPr>
      </w:pPr>
      <w:del w:id="930" w:author="Richard Pawson" w:date="2025-01-06T11:01:00Z" w16du:dateUtc="2025-01-06T11:01:00Z">
        <w:r w:rsidRPr="00315036" w:rsidDel="00AE2EC7">
          <w:rPr>
            <w:noProof/>
            <w:lang w:eastAsia="en-GB"/>
          </w:rPr>
          <w:drawing>
            <wp:inline distT="0" distB="0" distL="0" distR="0" wp14:anchorId="2552E990" wp14:editId="6EB3CAD0">
              <wp:extent cx="2991267" cy="1276528"/>
              <wp:effectExtent l="0" t="0" r="0" b="0"/>
              <wp:docPr id="7865683" name="Picture 1" descr="A computer code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83" name="Picture 1" descr="A computer code with text&#10;&#10;Description automatically generated with medium confidence"/>
                      <pic:cNvPicPr/>
                    </pic:nvPicPr>
                    <pic:blipFill>
                      <a:blip r:embed="rId40"/>
                      <a:stretch>
                        <a:fillRect/>
                      </a:stretch>
                    </pic:blipFill>
                    <pic:spPr>
                      <a:xfrm>
                        <a:off x="0" y="0"/>
                        <a:ext cx="2991267" cy="1276528"/>
                      </a:xfrm>
                      <a:prstGeom prst="rect">
                        <a:avLst/>
                      </a:prstGeom>
                    </pic:spPr>
                  </pic:pic>
                </a:graphicData>
              </a:graphic>
            </wp:inline>
          </w:drawing>
        </w:r>
      </w:del>
    </w:p>
    <w:p w14:paraId="513B5844" w14:textId="5DA1D9F2" w:rsidR="00FA34F9" w:rsidRPr="00282C44" w:rsidDel="00834BC2" w:rsidRDefault="00F57BEB" w:rsidP="00282C44">
      <w:pPr>
        <w:pStyle w:val="code"/>
        <w:rPr>
          <w:ins w:id="931" w:author="BernardUK" w:date="2025-01-05T16:52:00Z"/>
          <w:del w:id="932" w:author="Richard Pawson" w:date="2025-01-08T15:04:00Z" w16du:dateUtc="2025-01-08T15:04:00Z"/>
        </w:rPr>
      </w:pPr>
      <w:ins w:id="933" w:author="BernardUK" w:date="2025-01-05T17:00:00Z">
        <w:del w:id="934" w:author="Richard Pawson" w:date="2025-01-08T15:04:00Z" w16du:dateUtc="2025-01-08T15:04:00Z">
          <w:r w:rsidRPr="00282C44" w:rsidDel="00834BC2">
            <w:delText>main</w:delText>
          </w:r>
        </w:del>
      </w:ins>
    </w:p>
    <w:p w14:paraId="6F979069" w14:textId="09A18DB7" w:rsidR="00FA34F9" w:rsidRPr="00282C44" w:rsidDel="00834BC2" w:rsidRDefault="00FA34F9" w:rsidP="00282C44">
      <w:pPr>
        <w:pStyle w:val="code"/>
        <w:rPr>
          <w:ins w:id="935" w:author="BernardUK" w:date="2025-01-05T16:52:00Z"/>
          <w:del w:id="936" w:author="Richard Pawson" w:date="2025-01-08T15:04:00Z" w16du:dateUtc="2025-01-08T15:04:00Z"/>
        </w:rPr>
      </w:pPr>
      <w:ins w:id="937" w:author="BernardUK" w:date="2025-01-05T16:52:00Z">
        <w:del w:id="938" w:author="Richard Pawson" w:date="2025-01-08T15:04:00Z" w16du:dateUtc="2025-01-08T15:04:00Z">
          <w:r w:rsidRPr="00282C44" w:rsidDel="00834BC2">
            <w:delText xml:space="preserve">  </w:delText>
          </w:r>
        </w:del>
      </w:ins>
      <w:ins w:id="939" w:author="BernardUK" w:date="2025-01-05T17:03:00Z">
        <w:del w:id="940" w:author="Richard Pawson" w:date="2025-01-08T15:04:00Z" w16du:dateUtc="2025-01-08T15:04:00Z">
          <w:r w:rsidR="00F57BEB" w:rsidRPr="00282C44" w:rsidDel="00834BC2">
            <w:delText>l</w:delText>
          </w:r>
        </w:del>
      </w:ins>
      <w:ins w:id="941" w:author="BernardUK" w:date="2025-01-05T16:52:00Z">
        <w:del w:id="942" w:author="Richard Pawson" w:date="2025-01-08T15:04:00Z" w16du:dateUtc="2025-01-08T15:04:00Z">
          <w:r w:rsidRPr="00282C44" w:rsidDel="00834BC2">
            <w:delText xml:space="preserve">et x be </w:delText>
          </w:r>
        </w:del>
      </w:ins>
      <w:ins w:id="943" w:author="BernardUK" w:date="2025-01-05T17:01:00Z">
        <w:del w:id="944" w:author="Richard Pawson" w:date="2025-01-08T15:04:00Z" w16du:dateUtc="2025-01-08T15:04:00Z">
          <w:r w:rsidR="00F57BEB" w:rsidRPr="00282C44" w:rsidDel="00834BC2">
            <w:delText>"</w:delText>
          </w:r>
        </w:del>
      </w:ins>
      <w:ins w:id="945" w:author="BernardUK" w:date="2025-01-05T16:52:00Z">
        <w:del w:id="946" w:author="Richard Pawson" w:date="2025-01-08T15:04:00Z" w16du:dateUtc="2025-01-08T15:04:00Z">
          <w:r w:rsidRPr="00282C44" w:rsidDel="00834BC2">
            <w:delText>hello</w:delText>
          </w:r>
        </w:del>
      </w:ins>
      <w:ins w:id="947" w:author="BernardUK" w:date="2025-01-05T17:01:00Z">
        <w:del w:id="948" w:author="Richard Pawson" w:date="2025-01-08T15:04:00Z" w16du:dateUtc="2025-01-08T15:04:00Z">
          <w:r w:rsidR="00F57BEB" w:rsidRPr="00282C44" w:rsidDel="00834BC2">
            <w:delText>"</w:delText>
          </w:r>
        </w:del>
      </w:ins>
    </w:p>
    <w:p w14:paraId="7F392DC8" w14:textId="19A6F4FF" w:rsidR="00FA34F9" w:rsidRPr="00282C44" w:rsidDel="00834BC2" w:rsidRDefault="00FA34F9" w:rsidP="00282C44">
      <w:pPr>
        <w:pStyle w:val="code"/>
        <w:rPr>
          <w:ins w:id="949" w:author="BernardUK" w:date="2025-01-05T17:02:00Z"/>
          <w:del w:id="950" w:author="Richard Pawson" w:date="2025-01-08T15:04:00Z" w16du:dateUtc="2025-01-08T15:04:00Z"/>
        </w:rPr>
      </w:pPr>
      <w:ins w:id="951" w:author="BernardUK" w:date="2025-01-05T16:52:00Z">
        <w:del w:id="952" w:author="Richard Pawson" w:date="2025-01-08T15:04:00Z" w16du:dateUtc="2025-01-08T15:04:00Z">
          <w:r w:rsidRPr="00282C44" w:rsidDel="00834BC2">
            <w:delText xml:space="preserve">  </w:delText>
          </w:r>
        </w:del>
      </w:ins>
      <w:ins w:id="953" w:author="BernardUK" w:date="2025-01-05T17:03:00Z">
        <w:del w:id="954" w:author="Richard Pawson" w:date="2025-01-08T15:04:00Z" w16du:dateUtc="2025-01-08T15:04:00Z">
          <w:r w:rsidR="00F57BEB" w:rsidRPr="00282C44" w:rsidDel="00834BC2">
            <w:delText>l</w:delText>
          </w:r>
        </w:del>
      </w:ins>
      <w:ins w:id="955" w:author="BernardUK" w:date="2025-01-05T16:52:00Z">
        <w:del w:id="956" w:author="Richard Pawson" w:date="2025-01-08T15:04:00Z" w16du:dateUtc="2025-01-08T15:04:00Z">
          <w:r w:rsidRPr="00282C44" w:rsidDel="00834BC2">
            <w:delText>et y be {</w:delText>
          </w:r>
        </w:del>
      </w:ins>
      <w:ins w:id="957" w:author="BernardUK" w:date="2025-01-05T17:01:00Z">
        <w:del w:id="958" w:author="Richard Pawson" w:date="2025-01-08T15:04:00Z" w16du:dateUtc="2025-01-08T15:04:00Z">
          <w:r w:rsidR="00F57BEB" w:rsidRPr="00282C44" w:rsidDel="00834BC2">
            <w:delText>"</w:delText>
          </w:r>
        </w:del>
      </w:ins>
      <w:ins w:id="959" w:author="BernardUK" w:date="2025-01-05T16:52:00Z">
        <w:del w:id="960" w:author="Richard Pawson" w:date="2025-01-08T15:04:00Z" w16du:dateUtc="2025-01-08T15:04:00Z">
          <w:r w:rsidRPr="00282C44" w:rsidDel="00834BC2">
            <w:delText>apple</w:delText>
          </w:r>
        </w:del>
      </w:ins>
      <w:ins w:id="961" w:author="BernardUK" w:date="2025-01-05T17:01:00Z">
        <w:del w:id="962" w:author="Richard Pawson" w:date="2025-01-08T15:04:00Z" w16du:dateUtc="2025-01-08T15:04:00Z">
          <w:r w:rsidR="00F57BEB" w:rsidRPr="00282C44" w:rsidDel="00834BC2">
            <w:delText>"</w:delText>
          </w:r>
        </w:del>
      </w:ins>
      <w:ins w:id="963" w:author="BernardUK" w:date="2025-01-05T16:52:00Z">
        <w:del w:id="964" w:author="Richard Pawson" w:date="2025-01-08T15:04:00Z" w16du:dateUtc="2025-01-08T15:04:00Z">
          <w:r w:rsidRPr="00282C44" w:rsidDel="00834BC2">
            <w:delText xml:space="preserve">, </w:delText>
          </w:r>
        </w:del>
      </w:ins>
      <w:ins w:id="965" w:author="BernardUK" w:date="2025-01-05T17:01:00Z">
        <w:del w:id="966" w:author="Richard Pawson" w:date="2025-01-08T15:04:00Z" w16du:dateUtc="2025-01-08T15:04:00Z">
          <w:r w:rsidR="00F57BEB" w:rsidRPr="00282C44" w:rsidDel="00834BC2">
            <w:delText>"</w:delText>
          </w:r>
        </w:del>
      </w:ins>
      <w:ins w:id="967" w:author="BernardUK" w:date="2025-01-05T16:52:00Z">
        <w:del w:id="968" w:author="Richard Pawson" w:date="2025-01-08T15:04:00Z" w16du:dateUtc="2025-01-08T15:04:00Z">
          <w:r w:rsidRPr="00282C44" w:rsidDel="00834BC2">
            <w:delText>orange</w:delText>
          </w:r>
        </w:del>
      </w:ins>
      <w:ins w:id="969" w:author="BernardUK" w:date="2025-01-05T17:01:00Z">
        <w:del w:id="970" w:author="Richard Pawson" w:date="2025-01-08T15:04:00Z" w16du:dateUtc="2025-01-08T15:04:00Z">
          <w:r w:rsidR="00F57BEB" w:rsidRPr="00282C44" w:rsidDel="00834BC2">
            <w:delText>", "pear"}</w:delText>
          </w:r>
        </w:del>
      </w:ins>
    </w:p>
    <w:p w14:paraId="70FF4C6C" w14:textId="7D913FB0" w:rsidR="00F57BEB" w:rsidRPr="00282C44" w:rsidDel="00834BC2" w:rsidRDefault="00F57BEB" w:rsidP="00282C44">
      <w:pPr>
        <w:pStyle w:val="code"/>
        <w:rPr>
          <w:ins w:id="971" w:author="BernardUK" w:date="2025-01-05T17:08:00Z"/>
          <w:del w:id="972" w:author="Richard Pawson" w:date="2025-01-08T15:04:00Z" w16du:dateUtc="2025-01-08T15:04:00Z"/>
        </w:rPr>
      </w:pPr>
      <w:ins w:id="973" w:author="BernardUK" w:date="2025-01-05T17:02:00Z">
        <w:del w:id="974" w:author="Richard Pawson" w:date="2025-01-08T15:04:00Z" w16du:dateUtc="2025-01-08T15:04:00Z">
          <w:r w:rsidRPr="00282C44" w:rsidDel="00834BC2">
            <w:delText xml:space="preserve">  print typeof x</w:delText>
          </w:r>
        </w:del>
      </w:ins>
    </w:p>
    <w:p w14:paraId="2E2027F0" w14:textId="21A3EB0E" w:rsidR="00183499" w:rsidRPr="00282C44" w:rsidDel="00834BC2" w:rsidRDefault="00183499" w:rsidP="00282C44">
      <w:pPr>
        <w:pStyle w:val="code"/>
        <w:rPr>
          <w:ins w:id="975" w:author="BernardUK" w:date="2025-01-05T17:02:00Z"/>
          <w:del w:id="976" w:author="Richard Pawson" w:date="2025-01-08T15:04:00Z" w16du:dateUtc="2025-01-08T15:04:00Z"/>
        </w:rPr>
      </w:pPr>
      <w:ins w:id="977" w:author="BernardUK" w:date="2025-01-05T17:08:00Z">
        <w:del w:id="978" w:author="Richard Pawson" w:date="2025-01-08T15:04:00Z" w16du:dateUtc="2025-01-08T15:04:00Z">
          <w:r w:rsidRPr="00282C44" w:rsidDel="00834BC2">
            <w:delText xml:space="preserve">  print typeof y</w:delText>
          </w:r>
        </w:del>
      </w:ins>
    </w:p>
    <w:p w14:paraId="7F72B90B" w14:textId="4CF82FD0" w:rsidR="00F57BEB" w:rsidRPr="00282C44" w:rsidDel="00834BC2" w:rsidRDefault="00F57BEB" w:rsidP="00282C44">
      <w:pPr>
        <w:pStyle w:val="code"/>
        <w:rPr>
          <w:ins w:id="979" w:author="BernardUK" w:date="2025-01-05T17:06:00Z"/>
          <w:del w:id="980" w:author="Richard Pawson" w:date="2025-01-08T15:04:00Z" w16du:dateUtc="2025-01-08T15:04:00Z"/>
        </w:rPr>
      </w:pPr>
      <w:ins w:id="981" w:author="BernardUK" w:date="2025-01-05T17:02:00Z">
        <w:del w:id="982" w:author="Richard Pawson" w:date="2025-01-08T15:04:00Z" w16du:dateUtc="2025-01-08T15:04:00Z">
          <w:r w:rsidRPr="00282C44" w:rsidDel="00834BC2">
            <w:delText xml:space="preserve">  </w:delText>
          </w:r>
        </w:del>
      </w:ins>
      <w:ins w:id="983" w:author="BernardUK" w:date="2025-01-05T17:03:00Z">
        <w:del w:id="984" w:author="Richard Pawson" w:date="2025-01-08T15:04:00Z" w16du:dateUtc="2025-01-08T15:04:00Z">
          <w:r w:rsidRPr="00282C44" w:rsidDel="00834BC2">
            <w:delText>p</w:delText>
          </w:r>
        </w:del>
      </w:ins>
      <w:ins w:id="985" w:author="BernardUK" w:date="2025-01-05T17:02:00Z">
        <w:del w:id="986" w:author="Richard Pawson" w:date="2025-01-08T15:04:00Z" w16du:dateUtc="2025-01-08T15:04:00Z">
          <w:r w:rsidRPr="00282C44" w:rsidDel="00834BC2">
            <w:delText xml:space="preserve">rint </w:delText>
          </w:r>
        </w:del>
      </w:ins>
      <w:ins w:id="987" w:author="BernardUK" w:date="2025-01-05T17:07:00Z">
        <w:del w:id="988" w:author="Richard Pawson" w:date="2025-01-08T15:04:00Z" w16du:dateUtc="2025-01-08T15:04:00Z">
          <w:r w:rsidR="00183499" w:rsidRPr="00282C44" w:rsidDel="00834BC2">
            <w:delText>(</w:delText>
          </w:r>
        </w:del>
      </w:ins>
      <w:ins w:id="989" w:author="BernardUK" w:date="2025-01-05T17:02:00Z">
        <w:del w:id="990" w:author="Richard Pawson" w:date="2025-01-08T15:04:00Z" w16du:dateUtc="2025-01-08T15:04:00Z">
          <w:r w:rsidRPr="00282C44" w:rsidDel="00834BC2">
            <w:delText xml:space="preserve">typeof </w:delText>
          </w:r>
        </w:del>
      </w:ins>
      <w:ins w:id="991" w:author="BernardUK" w:date="2025-01-05T17:07:00Z">
        <w:del w:id="992" w:author="Richard Pawson" w:date="2025-01-08T15:04:00Z" w16du:dateUtc="2025-01-08T15:04:00Z">
          <w:r w:rsidR="00183499" w:rsidRPr="00282C44" w:rsidDel="00834BC2">
            <w:delText>x) is (ty</w:delText>
          </w:r>
        </w:del>
        <w:del w:id="993" w:author="Richard Pawson" w:date="2025-01-06T11:00:00Z" w16du:dateUtc="2025-01-06T11:00:00Z">
          <w:r w:rsidR="00183499" w:rsidRPr="00282C44" w:rsidDel="00AE2EC7">
            <w:delText>y</w:delText>
          </w:r>
        </w:del>
        <w:del w:id="994" w:author="Richard Pawson" w:date="2025-01-08T15:04:00Z" w16du:dateUtc="2025-01-08T15:04:00Z">
          <w:r w:rsidR="00183499" w:rsidRPr="00282C44" w:rsidDel="00834BC2">
            <w:delText>peof y)</w:delText>
          </w:r>
        </w:del>
      </w:ins>
    </w:p>
    <w:p w14:paraId="02854940" w14:textId="0A5D9388" w:rsidR="00F57BEB" w:rsidRPr="00282C44" w:rsidDel="00834BC2" w:rsidRDefault="00F57BEB" w:rsidP="00282C44">
      <w:pPr>
        <w:pStyle w:val="code"/>
        <w:rPr>
          <w:ins w:id="995" w:author="BernardUK" w:date="2025-01-05T17:06:00Z"/>
          <w:del w:id="996" w:author="Richard Pawson" w:date="2025-01-08T15:04:00Z" w16du:dateUtc="2025-01-08T15:04:00Z"/>
        </w:rPr>
      </w:pPr>
      <w:ins w:id="997" w:author="BernardUK" w:date="2025-01-05T17:06:00Z">
        <w:del w:id="998" w:author="Richard Pawson" w:date="2025-01-08T15:04:00Z" w16du:dateUtc="2025-01-08T15:04:00Z">
          <w:r w:rsidRPr="00282C44" w:rsidDel="00834BC2">
            <w:delText xml:space="preserve">  print </w:delText>
          </w:r>
        </w:del>
      </w:ins>
      <w:ins w:id="999" w:author="BernardUK" w:date="2025-01-05T17:07:00Z">
        <w:del w:id="1000" w:author="Richard Pawson" w:date="2025-01-08T15:04:00Z" w16du:dateUtc="2025-01-08T15:04:00Z">
          <w:r w:rsidR="00183499" w:rsidRPr="00282C44" w:rsidDel="00834BC2">
            <w:delText>(</w:delText>
          </w:r>
        </w:del>
      </w:ins>
      <w:ins w:id="1001" w:author="BernardUK" w:date="2025-01-05T17:06:00Z">
        <w:del w:id="1002" w:author="Richard Pawson" w:date="2025-01-08T15:04:00Z" w16du:dateUtc="2025-01-08T15:04:00Z">
          <w:r w:rsidRPr="00282C44" w:rsidDel="00834BC2">
            <w:delText xml:space="preserve">typeof </w:delText>
          </w:r>
        </w:del>
      </w:ins>
      <w:ins w:id="1003" w:author="BernardUK" w:date="2025-01-05T17:07:00Z">
        <w:del w:id="1004" w:author="Richard Pawson" w:date="2025-01-08T15:04:00Z" w16du:dateUtc="2025-01-08T15:04:00Z">
          <w:r w:rsidR="00183499" w:rsidRPr="00282C44" w:rsidDel="00834BC2">
            <w:delText xml:space="preserve">x) is </w:delText>
          </w:r>
        </w:del>
      </w:ins>
      <w:ins w:id="1005" w:author="BernardUK" w:date="2025-01-05T17:08:00Z">
        <w:del w:id="1006" w:author="Richard Pawson" w:date="2025-01-08T15:04:00Z" w16du:dateUtc="2025-01-08T15:04:00Z">
          <w:r w:rsidR="00183499" w:rsidRPr="00282C44" w:rsidDel="00834BC2">
            <w:delText>(typeof y[0])</w:delText>
          </w:r>
        </w:del>
      </w:ins>
    </w:p>
    <w:p w14:paraId="0B8A7B2E" w14:textId="55BDFF7B" w:rsidR="00FA34F9" w:rsidRPr="00282C44" w:rsidDel="00834BC2" w:rsidRDefault="00FA34F9" w:rsidP="00282C44">
      <w:pPr>
        <w:pStyle w:val="code"/>
        <w:rPr>
          <w:del w:id="1007" w:author="Richard Pawson" w:date="2025-01-08T15:04:00Z" w16du:dateUtc="2025-01-08T15:04:00Z"/>
        </w:rPr>
      </w:pPr>
      <w:ins w:id="1008" w:author="BernardUK" w:date="2025-01-05T16:51:00Z">
        <w:del w:id="1009" w:author="Richard Pawson" w:date="2025-01-08T15:04:00Z" w16du:dateUtc="2025-01-08T15:04:00Z">
          <w:r w:rsidRPr="00282C44" w:rsidDel="00834BC2">
            <w:delText>end main</w:delText>
          </w:r>
        </w:del>
      </w:ins>
    </w:p>
    <w:p w14:paraId="2CF8A6ED" w14:textId="766212CE" w:rsidR="005A3417" w:rsidRDefault="005A3417" w:rsidP="005A3417">
      <w:pPr>
        <w:pStyle w:val="Heading1"/>
      </w:pPr>
      <w:bookmarkStart w:id="1010" w:name="_Toc187241199"/>
      <w:r>
        <w:lastRenderedPageBreak/>
        <w:t>Standard Library</w:t>
      </w:r>
      <w:bookmarkEnd w:id="732"/>
      <w:bookmarkEnd w:id="1010"/>
    </w:p>
    <w:p w14:paraId="5AAF33F0" w14:textId="3B29112E" w:rsidR="00E351B9" w:rsidRPr="00E351B9" w:rsidDel="00834BC2" w:rsidRDefault="00E351B9" w:rsidP="00E351B9">
      <w:pPr>
        <w:rPr>
          <w:del w:id="1011" w:author="Richard Pawson" w:date="2025-01-08T15:04:00Z" w16du:dateUtc="2025-01-08T15:04:00Z"/>
        </w:rPr>
      </w:pPr>
      <w:del w:id="1012" w:author="Richard Pawson" w:date="2025-01-08T15:04:00Z" w16du:dateUtc="2025-01-08T15:04:00Z">
        <w:r w:rsidDel="00834BC2">
          <w:delText>While Elan is still at Beta release, this is a document in progress.</w:delText>
        </w:r>
      </w:del>
      <w:ins w:id="1013" w:author="BernardUK" w:date="2025-01-05T17:33:00Z">
        <w:del w:id="1014" w:author="Richard Pawson" w:date="2025-01-08T15:04:00Z" w16du:dateUtc="2025-01-08T15:04:00Z">
          <w:r w:rsidR="00574454" w:rsidDel="00834BC2">
            <w:delText xml:space="preserve"> </w:delText>
          </w:r>
        </w:del>
      </w:ins>
      <w:del w:id="1015" w:author="Richard Pawson" w:date="2025-01-08T15:04:00Z" w16du:dateUtc="2025-01-08T15:04:00Z">
        <w:r w:rsidDel="00834BC2">
          <w:delText xml:space="preserve">Where explanations are incomplete or missing, you </w:delText>
        </w:r>
        <w:r w:rsidDel="00834BC2">
          <w:rPr>
            <w:i/>
            <w:iCs/>
          </w:rPr>
          <w:delText xml:space="preserve">might </w:delText>
        </w:r>
        <w:r w:rsidDel="00834BC2">
          <w:delText xml:space="preserve">find some assistance by searching for the </w:delText>
        </w:r>
        <w:r w:rsidR="002F048D" w:rsidDel="00834BC2">
          <w:delText>keyword or method name.</w:delText>
        </w:r>
      </w:del>
    </w:p>
    <w:p w14:paraId="4D481892" w14:textId="6EBEE8DF" w:rsidR="00D75DBF" w:rsidRDefault="00D75DBF" w:rsidP="005A3417">
      <w:pPr>
        <w:pStyle w:val="Heading2"/>
      </w:pPr>
      <w:bookmarkStart w:id="1016" w:name="_Toc170738563"/>
      <w:bookmarkStart w:id="1017" w:name="_Toc187241200"/>
      <w:r w:rsidRPr="006C1390">
        <w:lastRenderedPageBreak/>
        <w:t>Standalone functions</w:t>
      </w:r>
      <w:bookmarkEnd w:id="1016"/>
      <w:bookmarkEnd w:id="1017"/>
    </w:p>
    <w:p w14:paraId="46F94452" w14:textId="08795C16" w:rsidR="006C1390" w:rsidRPr="006C1390" w:rsidRDefault="006C1390" w:rsidP="005A3417">
      <w:r>
        <w:t>Standalone functions always return a value and are therefore used in contexts that expect a value, such as in the right</w:t>
      </w:r>
      <w:r w:rsidR="005D1E1F">
        <w:t>-</w:t>
      </w:r>
      <w:r>
        <w:t>hand side of a variable declaration (</w:t>
      </w:r>
      <w:r w:rsidRPr="006C1390">
        <w:rPr>
          <w:rFonts w:ascii="Consolas" w:eastAsia="Times New Roman" w:hAnsi="Consolas" w:cs="Times New Roman"/>
          <w:color w:val="001080"/>
          <w:kern w:val="0"/>
          <w:sz w:val="21"/>
          <w:szCs w:val="21"/>
          <w:lang w:eastAsia="en-GB"/>
          <w14:ligatures w14:val="none"/>
        </w:rPr>
        <w:t>var</w:t>
      </w:r>
      <w:r>
        <w:t>) or assignment (</w:t>
      </w:r>
      <w:r>
        <w:rPr>
          <w:rFonts w:ascii="Consolas" w:eastAsia="Times New Roman" w:hAnsi="Consolas" w:cs="Times New Roman"/>
          <w:color w:val="001080"/>
          <w:kern w:val="0"/>
          <w:sz w:val="21"/>
          <w:szCs w:val="21"/>
          <w:lang w:eastAsia="en-GB"/>
          <w14:ligatures w14:val="none"/>
        </w:rPr>
        <w:t>set</w:t>
      </w:r>
      <w:r>
        <w:t xml:space="preserve">), either on their own or </w:t>
      </w:r>
      <w:r w:rsidR="005D1E1F">
        <w:t>within a more complex</w:t>
      </w:r>
      <w:r>
        <w:t xml:space="preserve"> expression. </w:t>
      </w:r>
      <w:r w:rsidR="009975AD">
        <w:t>All s</w:t>
      </w:r>
      <w:r>
        <w:t>tandalone</w:t>
      </w:r>
      <w:r w:rsidR="009975AD">
        <w:t xml:space="preserve"> </w:t>
      </w:r>
      <w:r w:rsidR="009975AD" w:rsidRPr="009975AD">
        <w:rPr>
          <w:i/>
          <w:iCs/>
        </w:rPr>
        <w:t>library</w:t>
      </w:r>
      <w:r>
        <w:t xml:space="preserve"> functions require at least one argument to be passed in brackets – corresponding to the parameters defined for that function.</w:t>
      </w:r>
    </w:p>
    <w:p w14:paraId="790438FF" w14:textId="101052DE" w:rsidR="00446458" w:rsidRPr="006C1390" w:rsidRDefault="007D5C7B" w:rsidP="005A3417">
      <w:pPr>
        <w:pStyle w:val="Heading3"/>
      </w:pPr>
      <w:proofErr w:type="spellStart"/>
      <w:r>
        <w:t>unicode</w:t>
      </w:r>
      <w:proofErr w:type="spellEnd"/>
    </w:p>
    <w:p w14:paraId="35174855" w14:textId="05B5ABA4" w:rsidR="00446458" w:rsidRDefault="00B66DC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u</w:t>
      </w:r>
      <w:r w:rsidR="005F1F8F" w:rsidRPr="005F1F8F">
        <w:rPr>
          <w:rFonts w:ascii="Consolas" w:eastAsia="Times New Roman" w:hAnsi="Consolas" w:cs="Times New Roman"/>
          <w:color w:val="001080"/>
          <w:kern w:val="0"/>
          <w:sz w:val="21"/>
          <w:szCs w:val="21"/>
          <w:lang w:eastAsia="en-GB"/>
          <w14:ligatures w14:val="none"/>
        </w:rPr>
        <w:t>nicode</w:t>
      </w:r>
      <w:proofErr w:type="spellEnd"/>
      <w:r w:rsidR="003B236C">
        <w:rPr>
          <w:rFonts w:ascii="Consolas" w:eastAsia="Times New Roman" w:hAnsi="Consolas" w:cs="Times New Roman"/>
          <w:color w:val="001080"/>
          <w:kern w:val="0"/>
          <w:sz w:val="21"/>
          <w:szCs w:val="21"/>
          <w:lang w:eastAsia="en-GB"/>
          <w14:ligatures w14:val="none"/>
        </w:rPr>
        <w:t>(</w:t>
      </w:r>
      <w:proofErr w:type="gramEnd"/>
      <w:r w:rsidR="003B236C">
        <w:rPr>
          <w:rFonts w:ascii="Consolas" w:eastAsia="Times New Roman" w:hAnsi="Consolas" w:cs="Times New Roman"/>
          <w:color w:val="001080"/>
          <w:kern w:val="0"/>
          <w:sz w:val="21"/>
          <w:szCs w:val="21"/>
          <w:lang w:eastAsia="en-GB"/>
          <w14:ligatures w14:val="none"/>
        </w:rPr>
        <w:t>code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String</w:t>
      </w:r>
    </w:p>
    <w:p w14:paraId="61B6A6ED" w14:textId="53DC56FA" w:rsidR="00964C56" w:rsidRDefault="00B4354D" w:rsidP="005A3417">
      <w:pPr>
        <w:rPr>
          <w:ins w:id="1018" w:author="BernardUK" w:date="2025-01-05T16:57:00Z"/>
          <w:lang w:eastAsia="en-GB"/>
        </w:rPr>
      </w:pPr>
      <w:r>
        <w:rPr>
          <w:lang w:eastAsia="en-GB"/>
        </w:rPr>
        <w:t xml:space="preserve">Converts a </w:t>
      </w:r>
      <w:ins w:id="1019" w:author="BernardUK" w:date="2025-01-05T17:50:00Z">
        <w:r w:rsidR="009B02DA">
          <w:rPr>
            <w:lang w:eastAsia="en-GB"/>
          </w:rPr>
          <w:t>U</w:t>
        </w:r>
      </w:ins>
      <w:del w:id="1020" w:author="BernardUK" w:date="2025-01-05T17:50:00Z">
        <w:r w:rsidDel="009B02DA">
          <w:rPr>
            <w:lang w:eastAsia="en-GB"/>
          </w:rPr>
          <w:delText>u</w:delText>
        </w:r>
      </w:del>
      <w:r>
        <w:rPr>
          <w:lang w:eastAsia="en-GB"/>
        </w:rPr>
        <w:t>nicode value (expressed in decimal or hexadecimal notation) into a single character string. For example:</w:t>
      </w:r>
    </w:p>
    <w:p w14:paraId="76B3DDE8" w14:textId="3824D4D8" w:rsidR="00F57BEB" w:rsidRDefault="00F57BEB">
      <w:pPr>
        <w:pStyle w:val="codeBlock"/>
        <w:rPr>
          <w:ins w:id="1021" w:author="BernardUK" w:date="2025-01-05T16:57:00Z"/>
        </w:rPr>
        <w:pPrChange w:id="1022" w:author="BernardUK" w:date="2025-01-05T16:58:00Z">
          <w:pPr/>
        </w:pPrChange>
      </w:pPr>
      <w:ins w:id="1023" w:author="BernardUK" w:date="2025-01-05T16:57:00Z">
        <w:r>
          <w:t xml:space="preserve">function </w:t>
        </w:r>
        <w:proofErr w:type="gramStart"/>
        <w:r>
          <w:t>hearts(</w:t>
        </w:r>
        <w:proofErr w:type="gramEnd"/>
        <w:r>
          <w:t>) return string</w:t>
        </w:r>
      </w:ins>
    </w:p>
    <w:p w14:paraId="2D2BC130" w14:textId="60DD869B" w:rsidR="00F57BEB" w:rsidRDefault="00F57BEB">
      <w:pPr>
        <w:pStyle w:val="codeBlock"/>
        <w:rPr>
          <w:ins w:id="1024" w:author="BernardUK" w:date="2025-01-05T16:57:00Z"/>
        </w:rPr>
        <w:pPrChange w:id="1025" w:author="BernardUK" w:date="2025-01-05T16:58:00Z">
          <w:pPr/>
        </w:pPrChange>
      </w:pPr>
      <w:ins w:id="1026" w:author="BernardUK" w:date="2025-01-05T16:57:00Z">
        <w:r>
          <w:t xml:space="preserve">  </w:t>
        </w:r>
      </w:ins>
      <w:ins w:id="1027" w:author="BernardUK" w:date="2025-01-05T16:58:00Z">
        <w:r>
          <w:t>r</w:t>
        </w:r>
      </w:ins>
      <w:ins w:id="1028" w:author="BernardUK" w:date="2025-01-05T16:57:00Z">
        <w:r>
          <w:t xml:space="preserve">eturn </w:t>
        </w:r>
        <w:proofErr w:type="spellStart"/>
        <w:r>
          <w:t>unicode</w:t>
        </w:r>
        <w:proofErr w:type="spellEnd"/>
        <w:r>
          <w:t>(0x2655)</w:t>
        </w:r>
      </w:ins>
    </w:p>
    <w:p w14:paraId="6A736D61" w14:textId="3A4A1934" w:rsidR="00F57BEB" w:rsidRDefault="00F57BEB">
      <w:pPr>
        <w:pStyle w:val="codeBlock"/>
        <w:rPr>
          <w:ins w:id="1029" w:author="BernardUK" w:date="2025-01-05T16:59:00Z"/>
        </w:rPr>
        <w:pPrChange w:id="1030" w:author="BernardUK" w:date="2025-01-05T16:58:00Z">
          <w:pPr/>
        </w:pPrChange>
      </w:pPr>
      <w:ins w:id="1031" w:author="BernardUK" w:date="2025-01-05T16:58:00Z">
        <w:r>
          <w:t>end</w:t>
        </w:r>
      </w:ins>
      <w:ins w:id="1032" w:author="BernardUK" w:date="2025-01-05T16:57:00Z">
        <w:r>
          <w:t xml:space="preserve"> function</w:t>
        </w:r>
      </w:ins>
    </w:p>
    <w:p w14:paraId="29EDA66D" w14:textId="77777777" w:rsidR="00F57BEB" w:rsidRDefault="00F57BEB">
      <w:pPr>
        <w:pStyle w:val="codeBlock"/>
        <w:pPrChange w:id="1033" w:author="BernardUK" w:date="2025-01-05T16:58:00Z">
          <w:pPr/>
        </w:pPrChange>
      </w:pPr>
    </w:p>
    <w:p w14:paraId="47F329BC" w14:textId="63A9D7B6" w:rsidR="005F1F8F" w:rsidDel="00F57BEB" w:rsidRDefault="00626DFD" w:rsidP="005F1F8F">
      <w:pPr>
        <w:rPr>
          <w:del w:id="1034" w:author="BernardUK" w:date="2025-01-05T16:59:00Z"/>
          <w:lang w:eastAsia="en-GB"/>
        </w:rPr>
      </w:pPr>
      <w:del w:id="1035" w:author="BernardUK" w:date="2025-01-05T16:58:00Z">
        <w:r w:rsidRPr="00626DFD" w:rsidDel="00F57BEB">
          <w:rPr>
            <w:noProof/>
            <w:lang w:eastAsia="en-GB"/>
          </w:rPr>
          <w:drawing>
            <wp:inline distT="0" distB="0" distL="0" distR="0" wp14:anchorId="30B83EE2" wp14:editId="5AA12904">
              <wp:extent cx="1815353" cy="377729"/>
              <wp:effectExtent l="0" t="0" r="0" b="3810"/>
              <wp:docPr id="2111617074" name="Picture 1" descr="A close-up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1617074" name="Picture 1" descr="A close-up of text&#10;&#10;Description automatically generated"/>
                      <pic:cNvPicPr/>
                    </pic:nvPicPr>
                    <pic:blipFill>
                      <a:blip r:embed="rId41"/>
                      <a:stretch>
                        <a:fillRect/>
                      </a:stretch>
                    </pic:blipFill>
                    <pic:spPr>
                      <a:xfrm>
                        <a:off x="0" y="0"/>
                        <a:ext cx="1846545" cy="384219"/>
                      </a:xfrm>
                      <a:prstGeom prst="rect">
                        <a:avLst/>
                      </a:prstGeom>
                    </pic:spPr>
                  </pic:pic>
                </a:graphicData>
              </a:graphic>
            </wp:inline>
          </w:drawing>
        </w:r>
      </w:del>
    </w:p>
    <w:p w14:paraId="25A70F06" w14:textId="3D2A177E" w:rsidR="007D5C7B" w:rsidRDefault="007D5C7B" w:rsidP="007D5C7B">
      <w:pPr>
        <w:pStyle w:val="Heading3"/>
        <w:rPr>
          <w:lang w:eastAsia="en-GB"/>
        </w:rPr>
      </w:pPr>
      <w:proofErr w:type="spellStart"/>
      <w:r>
        <w:rPr>
          <w:lang w:eastAsia="en-GB"/>
        </w:rPr>
        <w:t>parseAsInt</w:t>
      </w:r>
      <w:proofErr w:type="spellEnd"/>
      <w:r>
        <w:rPr>
          <w:lang w:eastAsia="en-GB"/>
        </w:rPr>
        <w:t xml:space="preserve"> and </w:t>
      </w:r>
      <w:proofErr w:type="spellStart"/>
      <w:r>
        <w:rPr>
          <w:lang w:eastAsia="en-GB"/>
        </w:rPr>
        <w:t>parseAsFloat</w:t>
      </w:r>
      <w:proofErr w:type="spellEnd"/>
    </w:p>
    <w:p w14:paraId="42B5A1FA" w14:textId="72E053F9" w:rsidR="00DF61BA" w:rsidRDefault="00DF61B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spellStart"/>
      <w:proofErr w:type="gramStart"/>
      <w:r w:rsidRPr="00652EC8">
        <w:rPr>
          <w:rFonts w:ascii="Consolas" w:eastAsia="Times New Roman" w:hAnsi="Consolas" w:cs="Times New Roman"/>
          <w:color w:val="001080"/>
          <w:kern w:val="0"/>
          <w:sz w:val="21"/>
          <w:szCs w:val="21"/>
          <w:lang w:eastAsia="en-GB"/>
          <w14:ligatures w14:val="none"/>
        </w:rPr>
        <w:t>parseAs</w:t>
      </w:r>
      <w:r w:rsidR="00E13FCC">
        <w:rPr>
          <w:rFonts w:ascii="Consolas" w:eastAsia="Times New Roman" w:hAnsi="Consolas" w:cs="Times New Roman"/>
          <w:color w:val="001080"/>
          <w:kern w:val="0"/>
          <w:sz w:val="21"/>
          <w:szCs w:val="21"/>
          <w:lang w:eastAsia="en-GB"/>
          <w14:ligatures w14:val="none"/>
        </w:rPr>
        <w:t>Int</w:t>
      </w:r>
      <w:proofErr w:type="spellEnd"/>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Int)</w:t>
      </w:r>
      <w:r w:rsidR="003B236C">
        <w:rPr>
          <w:rFonts w:ascii="Consolas" w:eastAsia="Times New Roman" w:hAnsi="Consolas" w:cs="Times New Roman"/>
          <w:color w:val="001080"/>
          <w:kern w:val="0"/>
          <w:sz w:val="21"/>
          <w:szCs w:val="21"/>
          <w:lang w:eastAsia="en-GB"/>
          <w14:ligatures w14:val="none"/>
        </w:rPr>
        <w:br/>
      </w:r>
      <w:proofErr w:type="spellStart"/>
      <w:r w:rsidR="00DB4143">
        <w:rPr>
          <w:rFonts w:ascii="Consolas" w:eastAsia="Times New Roman" w:hAnsi="Consolas" w:cs="Times New Roman"/>
          <w:color w:val="001080"/>
          <w:kern w:val="0"/>
          <w:sz w:val="21"/>
          <w:szCs w:val="21"/>
          <w:lang w:eastAsia="en-GB"/>
          <w14:ligatures w14:val="none"/>
        </w:rPr>
        <w:t>parseAsFloat</w:t>
      </w:r>
      <w:proofErr w:type="spellEnd"/>
      <w:r w:rsidR="003B236C">
        <w:rPr>
          <w:rFonts w:ascii="Consolas" w:eastAsia="Times New Roman" w:hAnsi="Consolas" w:cs="Times New Roman"/>
          <w:color w:val="001080"/>
          <w:kern w:val="0"/>
          <w:sz w:val="21"/>
          <w:szCs w:val="21"/>
          <w:lang w:eastAsia="en-GB"/>
          <w14:ligatures w14:val="none"/>
        </w:rPr>
        <w:t>(</w:t>
      </w:r>
      <w:proofErr w:type="spellStart"/>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String</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(Boolean, Float)</w:t>
      </w:r>
    </w:p>
    <w:p w14:paraId="4F9A957C" w14:textId="77777777"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54E162A0" w14:textId="72998421" w:rsidR="00E13FCC" w:rsidRDefault="004846CC" w:rsidP="005A3417">
      <w:pPr>
        <w:shd w:val="clear" w:color="auto" w:fill="FFFFFF"/>
        <w:spacing w:after="0" w:line="285" w:lineRule="atLeast"/>
        <w:rPr>
          <w:lang w:eastAsia="en-GB"/>
        </w:rPr>
      </w:pPr>
      <w:proofErr w:type="spellStart"/>
      <w:r w:rsidRPr="00652EC8">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Int</w:t>
      </w:r>
      <w:proofErr w:type="spellEnd"/>
      <w:r>
        <w:rPr>
          <w:rFonts w:ascii="Consolas" w:eastAsia="Times New Roman" w:hAnsi="Consolas" w:cs="Times New Roman"/>
          <w:color w:val="001080"/>
          <w:kern w:val="0"/>
          <w:sz w:val="21"/>
          <w:szCs w:val="21"/>
          <w:lang w:eastAsia="en-GB"/>
          <w14:ligatures w14:val="none"/>
        </w:rPr>
        <w:t xml:space="preserve"> </w:t>
      </w:r>
      <w:r w:rsidR="003B236C">
        <w:rPr>
          <w:rFonts w:ascii="Consolas" w:eastAsia="Times New Roman" w:hAnsi="Consolas" w:cs="Times New Roman"/>
          <w:color w:val="001080"/>
          <w:kern w:val="0"/>
          <w:sz w:val="21"/>
          <w:szCs w:val="21"/>
          <w:lang w:eastAsia="en-GB"/>
          <w14:ligatures w14:val="none"/>
        </w:rPr>
        <w:t>a</w:t>
      </w:r>
      <w:r w:rsidR="00DF61BA">
        <w:rPr>
          <w:lang w:eastAsia="en-GB"/>
        </w:rPr>
        <w:t xml:space="preserve">ttempts to parse </w:t>
      </w:r>
      <w:r w:rsidR="003B236C">
        <w:rPr>
          <w:lang w:eastAsia="en-GB"/>
        </w:rPr>
        <w:t xml:space="preserve">the input </w:t>
      </w:r>
      <w:r w:rsidR="003B236C" w:rsidRPr="003B236C">
        <w:rPr>
          <w:rFonts w:ascii="Consolas" w:eastAsia="Times New Roman" w:hAnsi="Consolas" w:cs="Times New Roman"/>
          <w:color w:val="001080"/>
          <w:kern w:val="0"/>
          <w:sz w:val="21"/>
          <w:szCs w:val="21"/>
          <w:lang w:eastAsia="en-GB"/>
          <w14:ligatures w14:val="none"/>
        </w:rPr>
        <w:t>String</w:t>
      </w:r>
      <w:r w:rsidR="00DF61BA">
        <w:rPr>
          <w:lang w:eastAsia="en-GB"/>
        </w:rPr>
        <w:t xml:space="preserve"> as an </w:t>
      </w:r>
      <w:r w:rsidR="003B236C" w:rsidRPr="003B236C">
        <w:rPr>
          <w:rFonts w:ascii="Consolas" w:eastAsia="Times New Roman" w:hAnsi="Consolas" w:cs="Times New Roman"/>
          <w:color w:val="001080"/>
          <w:kern w:val="0"/>
          <w:sz w:val="21"/>
          <w:szCs w:val="21"/>
          <w:lang w:eastAsia="en-GB"/>
          <w14:ligatures w14:val="none"/>
        </w:rPr>
        <w:t>Int</w:t>
      </w:r>
      <w:r w:rsidR="00DF61BA">
        <w:rPr>
          <w:lang w:eastAsia="en-GB"/>
        </w:rPr>
        <w:t>. Returns a 2-tuple</w:t>
      </w:r>
      <w:r w:rsidR="004C326A">
        <w:rPr>
          <w:lang w:eastAsia="en-GB"/>
        </w:rPr>
        <w:t xml:space="preserve">, the first value of which is </w:t>
      </w:r>
      <w:r w:rsidR="004C326A" w:rsidRPr="003B236C">
        <w:rPr>
          <w:rFonts w:ascii="Consolas" w:eastAsia="Times New Roman" w:hAnsi="Consolas" w:cs="Times New Roman"/>
          <w:color w:val="001080"/>
          <w:kern w:val="0"/>
          <w:sz w:val="21"/>
          <w:szCs w:val="21"/>
          <w:lang w:eastAsia="en-GB"/>
          <w14:ligatures w14:val="none"/>
        </w:rPr>
        <w:t>Boolean</w:t>
      </w:r>
      <w:r w:rsidR="004C326A">
        <w:rPr>
          <w:lang w:eastAsia="en-GB"/>
        </w:rPr>
        <w:t xml:space="preserve">, with </w:t>
      </w:r>
      <w:r w:rsidR="004C326A" w:rsidRPr="003B236C">
        <w:rPr>
          <w:rFonts w:ascii="Consolas" w:eastAsia="Times New Roman" w:hAnsi="Consolas" w:cs="Times New Roman"/>
          <w:color w:val="001080"/>
          <w:kern w:val="0"/>
          <w:sz w:val="21"/>
          <w:szCs w:val="21"/>
          <w:lang w:eastAsia="en-GB"/>
          <w14:ligatures w14:val="none"/>
        </w:rPr>
        <w:t>true</w:t>
      </w:r>
      <w:r w:rsidR="004C326A">
        <w:rPr>
          <w:lang w:eastAsia="en-GB"/>
        </w:rPr>
        <w:t xml:space="preserve"> indicating </w:t>
      </w:r>
      <w:proofErr w:type="gramStart"/>
      <w:r w:rsidR="004C326A">
        <w:rPr>
          <w:lang w:eastAsia="en-GB"/>
        </w:rPr>
        <w:t>whether or not</w:t>
      </w:r>
      <w:proofErr w:type="gramEnd"/>
      <w:r w:rsidR="004C326A">
        <w:rPr>
          <w:lang w:eastAsia="en-GB"/>
        </w:rPr>
        <w:t xml:space="preserve"> the parse has succeeded, and the second value being the resulting </w:t>
      </w:r>
      <w:r w:rsidR="003B236C">
        <w:rPr>
          <w:rFonts w:ascii="Consolas" w:eastAsia="Times New Roman" w:hAnsi="Consolas" w:cs="Times New Roman"/>
          <w:color w:val="001080"/>
          <w:kern w:val="0"/>
          <w:sz w:val="21"/>
          <w:szCs w:val="21"/>
          <w:lang w:eastAsia="en-GB"/>
          <w14:ligatures w14:val="none"/>
        </w:rPr>
        <w:t>Int</w:t>
      </w:r>
      <w:r w:rsidR="004C326A">
        <w:rPr>
          <w:lang w:eastAsia="en-GB"/>
        </w:rPr>
        <w:t xml:space="preserve">. </w:t>
      </w:r>
      <w:proofErr w:type="spellStart"/>
      <w:r w:rsidR="00733A7A">
        <w:rPr>
          <w:rFonts w:ascii="Consolas" w:eastAsia="Times New Roman" w:hAnsi="Consolas" w:cs="Times New Roman"/>
          <w:color w:val="001080"/>
          <w:kern w:val="0"/>
          <w:sz w:val="21"/>
          <w:szCs w:val="21"/>
          <w:lang w:eastAsia="en-GB"/>
          <w14:ligatures w14:val="none"/>
        </w:rPr>
        <w:t>parseAsFloat</w:t>
      </w:r>
      <w:proofErr w:type="spellEnd"/>
      <w:r w:rsidR="00733A7A">
        <w:rPr>
          <w:lang w:eastAsia="en-GB"/>
        </w:rPr>
        <w:t xml:space="preserve"> does the equivalent for floating point.</w:t>
      </w:r>
      <w:r w:rsidR="009D3964">
        <w:rPr>
          <w:lang w:eastAsia="en-GB"/>
        </w:rPr>
        <w:t xml:space="preserve"> </w:t>
      </w:r>
      <w:r w:rsidR="00595B06">
        <w:rPr>
          <w:lang w:eastAsia="en-GB"/>
        </w:rPr>
        <w:t>Usage:</w:t>
      </w:r>
    </w:p>
    <w:p w14:paraId="679D61FF" w14:textId="77777777" w:rsidR="003A4D51" w:rsidRDefault="003A4D51" w:rsidP="005A3417">
      <w:pPr>
        <w:shd w:val="clear" w:color="auto" w:fill="FFFFFF"/>
        <w:spacing w:after="0" w:line="285" w:lineRule="atLeast"/>
        <w:rPr>
          <w:lang w:eastAsia="en-GB"/>
        </w:rPr>
      </w:pPr>
    </w:p>
    <w:p w14:paraId="7D61FA28" w14:textId="7D617AD2" w:rsidR="003A4D51" w:rsidRDefault="00595B06"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00634301" w:rsidRPr="0032440C">
        <w:rPr>
          <w:rFonts w:ascii="Consolas" w:eastAsia="Times New Roman" w:hAnsi="Consolas" w:cs="Times New Roman"/>
          <w:color w:val="001080"/>
          <w:kern w:val="0"/>
          <w:sz w:val="21"/>
          <w:szCs w:val="21"/>
          <w:lang w:eastAsia="en-GB"/>
          <w14:ligatures w14:val="none"/>
        </w:rPr>
        <w:t>"31") yields (true, 31)</w:t>
      </w:r>
    </w:p>
    <w:p w14:paraId="05B78972" w14:textId="1C061F8B"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 yields (true, 31)</w:t>
      </w:r>
    </w:p>
    <w:p w14:paraId="5C2800E7" w14:textId="77777777" w:rsidR="00733A7A" w:rsidRPr="0032440C"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1B3462D" w14:textId="1B146F60"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(false, 0)</w:t>
      </w:r>
    </w:p>
    <w:p w14:paraId="3E0E7B08" w14:textId="1FD269A3" w:rsidR="00733A7A" w:rsidRDefault="00733A7A"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w:t>
      </w:r>
      <w:r>
        <w:rPr>
          <w:rFonts w:ascii="Consolas" w:eastAsia="Times New Roman" w:hAnsi="Consolas" w:cs="Times New Roman"/>
          <w:color w:val="001080"/>
          <w:kern w:val="0"/>
          <w:sz w:val="21"/>
          <w:szCs w:val="21"/>
          <w:lang w:eastAsia="en-GB"/>
          <w14:ligatures w14:val="none"/>
        </w:rPr>
        <w:t>Float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"31.2") yields (</w:t>
      </w:r>
      <w:r>
        <w:rPr>
          <w:rFonts w:ascii="Consolas" w:eastAsia="Times New Roman" w:hAnsi="Consolas" w:cs="Times New Roman"/>
          <w:color w:val="001080"/>
          <w:kern w:val="0"/>
          <w:sz w:val="21"/>
          <w:szCs w:val="21"/>
          <w:lang w:eastAsia="en-GB"/>
          <w14:ligatures w14:val="none"/>
        </w:rPr>
        <w:t>true</w:t>
      </w:r>
      <w:r w:rsidRPr="0032440C">
        <w:rPr>
          <w:rFonts w:ascii="Consolas" w:eastAsia="Times New Roman" w:hAnsi="Consolas" w:cs="Times New Roman"/>
          <w:color w:val="001080"/>
          <w:kern w:val="0"/>
          <w:sz w:val="21"/>
          <w:szCs w:val="21"/>
          <w:lang w:eastAsia="en-GB"/>
          <w14:ligatures w14:val="none"/>
        </w:rPr>
        <w:t>,</w:t>
      </w:r>
      <w:r>
        <w:rPr>
          <w:rFonts w:ascii="Consolas" w:eastAsia="Times New Roman" w:hAnsi="Consolas" w:cs="Times New Roman"/>
          <w:color w:val="001080"/>
          <w:kern w:val="0"/>
          <w:sz w:val="21"/>
          <w:szCs w:val="21"/>
          <w:lang w:eastAsia="en-GB"/>
          <w14:ligatures w14:val="none"/>
        </w:rPr>
        <w:t xml:space="preserve"> 31.2</w:t>
      </w:r>
      <w:r w:rsidRPr="0032440C">
        <w:rPr>
          <w:rFonts w:ascii="Consolas" w:eastAsia="Times New Roman" w:hAnsi="Consolas" w:cs="Times New Roman"/>
          <w:color w:val="001080"/>
          <w:kern w:val="0"/>
          <w:sz w:val="21"/>
          <w:szCs w:val="21"/>
          <w:lang w:eastAsia="en-GB"/>
          <w14:ligatures w14:val="none"/>
        </w:rPr>
        <w:t>)</w:t>
      </w:r>
    </w:p>
    <w:p w14:paraId="55B55CC5" w14:textId="77777777"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4F7CCFED" w14:textId="4A9EED87" w:rsidR="0032440C" w:rsidRDefault="0032440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2DA3814F" w14:textId="74A48418" w:rsidR="00586729" w:rsidRPr="0032440C" w:rsidRDefault="00586729"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sidRPr="0032440C">
        <w:rPr>
          <w:rFonts w:ascii="Consolas" w:eastAsia="Times New Roman" w:hAnsi="Consolas" w:cs="Times New Roman"/>
          <w:color w:val="001080"/>
          <w:kern w:val="0"/>
          <w:sz w:val="21"/>
          <w:szCs w:val="21"/>
          <w:lang w:eastAsia="en-GB"/>
          <w14:ligatures w14:val="none"/>
        </w:rPr>
        <w:t xml:space="preserve">print </w:t>
      </w:r>
      <w:proofErr w:type="spellStart"/>
      <w:proofErr w:type="gramStart"/>
      <w:r w:rsidRPr="0032440C">
        <w:rPr>
          <w:rFonts w:ascii="Consolas" w:eastAsia="Times New Roman" w:hAnsi="Consolas" w:cs="Times New Roman"/>
          <w:color w:val="001080"/>
          <w:kern w:val="0"/>
          <w:sz w:val="21"/>
          <w:szCs w:val="21"/>
          <w:lang w:eastAsia="en-GB"/>
          <w14:ligatures w14:val="none"/>
        </w:rPr>
        <w:t>parseAsInt</w:t>
      </w:r>
      <w:proofErr w:type="spellEnd"/>
      <w:r w:rsidRPr="0032440C">
        <w:rPr>
          <w:rFonts w:ascii="Consolas" w:eastAsia="Times New Roman" w:hAnsi="Consolas" w:cs="Times New Roman"/>
          <w:color w:val="001080"/>
          <w:kern w:val="0"/>
          <w:sz w:val="21"/>
          <w:szCs w:val="21"/>
          <w:lang w:eastAsia="en-GB"/>
          <w14:ligatures w14:val="none"/>
        </w:rPr>
        <w:t>(</w:t>
      </w:r>
      <w:proofErr w:type="gramEnd"/>
      <w:r w:rsidRPr="0032440C">
        <w:rPr>
          <w:rFonts w:ascii="Consolas" w:eastAsia="Times New Roman" w:hAnsi="Consolas" w:cs="Times New Roman"/>
          <w:color w:val="001080"/>
          <w:kern w:val="0"/>
          <w:sz w:val="21"/>
          <w:szCs w:val="21"/>
          <w:lang w:eastAsia="en-GB"/>
          <w14:ligatures w14:val="none"/>
        </w:rPr>
        <w:t>"0") yields (true, 0)</w:t>
      </w:r>
    </w:p>
    <w:p w14:paraId="49547900" w14:textId="77777777" w:rsidR="00595B06" w:rsidRDefault="00595B06" w:rsidP="005A3417">
      <w:pPr>
        <w:shd w:val="clear" w:color="auto" w:fill="FFFFFF"/>
        <w:spacing w:after="0" w:line="285" w:lineRule="atLeast"/>
        <w:rPr>
          <w:lang w:eastAsia="en-GB"/>
        </w:rPr>
      </w:pPr>
    </w:p>
    <w:p w14:paraId="6057D700" w14:textId="77777777" w:rsidR="00595B06" w:rsidRDefault="00595B06" w:rsidP="005A3417">
      <w:pPr>
        <w:shd w:val="clear" w:color="auto" w:fill="FFFFFF"/>
        <w:spacing w:after="0" w:line="285" w:lineRule="atLeast"/>
        <w:rPr>
          <w:lang w:eastAsia="en-GB"/>
        </w:rPr>
      </w:pPr>
      <w:r>
        <w:rPr>
          <w:lang w:eastAsia="en-GB"/>
        </w:rPr>
        <w:t>Notes:</w:t>
      </w:r>
    </w:p>
    <w:p w14:paraId="6CD47200" w14:textId="27EE91AB" w:rsidR="00586729" w:rsidRDefault="00586729">
      <w:pPr>
        <w:pStyle w:val="ListParagraph"/>
        <w:numPr>
          <w:ilvl w:val="0"/>
          <w:numId w:val="2"/>
        </w:numPr>
        <w:shd w:val="clear" w:color="auto" w:fill="FFFFFF"/>
        <w:spacing w:after="0" w:line="285" w:lineRule="atLeast"/>
        <w:rPr>
          <w:lang w:eastAsia="en-GB"/>
        </w:rPr>
      </w:pPr>
      <w:r>
        <w:rPr>
          <w:lang w:eastAsia="en-GB"/>
        </w:rPr>
        <w:t xml:space="preserve">Any string that parses as an </w:t>
      </w:r>
      <w:r w:rsidRPr="00586729">
        <w:rPr>
          <w:rFonts w:ascii="Consolas" w:eastAsia="Times New Roman" w:hAnsi="Consolas" w:cs="Times New Roman"/>
          <w:color w:val="001080"/>
          <w:kern w:val="0"/>
          <w:sz w:val="21"/>
          <w:szCs w:val="21"/>
          <w:lang w:eastAsia="en-GB"/>
          <w14:ligatures w14:val="none"/>
        </w:rPr>
        <w:t>Int</w:t>
      </w:r>
      <w:r>
        <w:rPr>
          <w:lang w:eastAsia="en-GB"/>
        </w:rPr>
        <w:t xml:space="preserve"> will also parse as a </w:t>
      </w:r>
      <w:r w:rsidRPr="00586729">
        <w:rPr>
          <w:rFonts w:ascii="Consolas" w:eastAsia="Times New Roman" w:hAnsi="Consolas" w:cs="Times New Roman"/>
          <w:color w:val="001080"/>
          <w:kern w:val="0"/>
          <w:sz w:val="21"/>
          <w:szCs w:val="21"/>
          <w:lang w:eastAsia="en-GB"/>
          <w14:ligatures w14:val="none"/>
        </w:rPr>
        <w:t>Float</w:t>
      </w:r>
    </w:p>
    <w:p w14:paraId="0D3A70DA" w14:textId="666C8919" w:rsidR="00595B06" w:rsidRDefault="00595B06">
      <w:pPr>
        <w:pStyle w:val="ListParagraph"/>
        <w:numPr>
          <w:ilvl w:val="0"/>
          <w:numId w:val="2"/>
        </w:numPr>
        <w:shd w:val="clear" w:color="auto" w:fill="FFFFFF"/>
        <w:spacing w:after="0" w:line="285" w:lineRule="atLeast"/>
        <w:rPr>
          <w:lang w:eastAsia="en-GB"/>
        </w:rPr>
      </w:pPr>
      <w:r>
        <w:rPr>
          <w:lang w:eastAsia="en-GB"/>
        </w:rPr>
        <w:t xml:space="preserve">If the parse has failed the second value will default to zero – so you should always check the first value to see if this is a correct parse, or just the default. </w:t>
      </w:r>
    </w:p>
    <w:p w14:paraId="0568D069" w14:textId="14D13ECA" w:rsidR="00DB4143"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 xml:space="preserve">You can ‘deconstruct’ the tuple into two variables </w:t>
      </w:r>
      <w:proofErr w:type="spellStart"/>
      <w:proofErr w:type="gramStart"/>
      <w:r>
        <w:rPr>
          <w:lang w:eastAsia="en-GB"/>
        </w:rPr>
        <w:t>e.g</w:t>
      </w:r>
      <w:proofErr w:type="spellEnd"/>
      <w:proofErr w:type="gramEnd"/>
      <w:r>
        <w:rPr>
          <w:lang w:eastAsia="en-GB"/>
        </w:rPr>
        <w:br/>
      </w:r>
      <w:r w:rsidR="004348F7">
        <w:rPr>
          <w:rFonts w:ascii="Consolas" w:eastAsia="Times New Roman" w:hAnsi="Consolas" w:cs="Times New Roman"/>
          <w:color w:val="001080"/>
          <w:kern w:val="0"/>
          <w:sz w:val="21"/>
          <w:szCs w:val="21"/>
          <w:lang w:eastAsia="en-GB"/>
          <w14:ligatures w14:val="none"/>
        </w:rPr>
        <w:t xml:space="preserve">variable </w:t>
      </w:r>
      <w:r w:rsidRPr="00DB4143">
        <w:rPr>
          <w:rFonts w:ascii="Consolas" w:eastAsia="Times New Roman" w:hAnsi="Consolas" w:cs="Times New Roman"/>
          <w:color w:val="001080"/>
          <w:kern w:val="0"/>
          <w:sz w:val="21"/>
          <w:szCs w:val="21"/>
          <w:lang w:eastAsia="en-GB"/>
          <w14:ligatures w14:val="none"/>
        </w:rPr>
        <w:t xml:space="preserve">(outcome, value) = </w:t>
      </w:r>
      <w:proofErr w:type="spellStart"/>
      <w:r w:rsidRPr="00DB4143">
        <w:rPr>
          <w:rFonts w:ascii="Consolas" w:eastAsia="Times New Roman" w:hAnsi="Consolas" w:cs="Times New Roman"/>
          <w:color w:val="001080"/>
          <w:kern w:val="0"/>
          <w:sz w:val="21"/>
          <w:szCs w:val="21"/>
          <w:lang w:eastAsia="en-GB"/>
          <w14:ligatures w14:val="none"/>
        </w:rPr>
        <w:t>parseAsInt</w:t>
      </w:r>
      <w:proofErr w:type="spellEnd"/>
      <w:r w:rsidRPr="00DB4143">
        <w:rPr>
          <w:rFonts w:ascii="Consolas" w:eastAsia="Times New Roman" w:hAnsi="Consolas" w:cs="Times New Roman"/>
          <w:color w:val="001080"/>
          <w:kern w:val="0"/>
          <w:sz w:val="21"/>
          <w:szCs w:val="21"/>
          <w:lang w:eastAsia="en-GB"/>
          <w14:ligatures w14:val="none"/>
        </w:rPr>
        <w:t>(</w:t>
      </w:r>
      <w:proofErr w:type="spellStart"/>
      <w:r w:rsidRPr="00DB4143">
        <w:rPr>
          <w:rFonts w:ascii="Consolas" w:eastAsia="Times New Roman" w:hAnsi="Consolas" w:cs="Times New Roman"/>
          <w:color w:val="001080"/>
          <w:kern w:val="0"/>
          <w:sz w:val="21"/>
          <w:szCs w:val="21"/>
          <w:lang w:eastAsia="en-GB"/>
          <w14:ligatures w14:val="none"/>
        </w:rPr>
        <w:t>myString</w:t>
      </w:r>
      <w:proofErr w:type="spellEnd"/>
      <w:r w:rsidRPr="00DB4143">
        <w:rPr>
          <w:rFonts w:ascii="Consolas" w:eastAsia="Times New Roman" w:hAnsi="Consolas" w:cs="Times New Roman"/>
          <w:color w:val="001080"/>
          <w:kern w:val="0"/>
          <w:sz w:val="21"/>
          <w:szCs w:val="21"/>
          <w:lang w:eastAsia="en-GB"/>
          <w14:ligatures w14:val="none"/>
        </w:rPr>
        <w:t>)</w:t>
      </w:r>
    </w:p>
    <w:p w14:paraId="6D391A5F" w14:textId="09510955" w:rsidR="00DF61BA" w:rsidRPr="009D3964" w:rsidRDefault="00DB4143">
      <w:pPr>
        <w:pStyle w:val="ListParagraph"/>
        <w:numPr>
          <w:ilvl w:val="0"/>
          <w:numId w:val="2"/>
        </w:num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r>
        <w:rPr>
          <w:lang w:eastAsia="en-GB"/>
        </w:rPr>
        <w:t>One usage for</w:t>
      </w:r>
      <w:r w:rsidR="00586729">
        <w:rPr>
          <w:lang w:eastAsia="en-GB"/>
        </w:rPr>
        <w:t xml:space="preserve"> these parsing methods is for validating </w:t>
      </w:r>
      <w:proofErr w:type="gramStart"/>
      <w:r w:rsidR="00586729">
        <w:rPr>
          <w:lang w:eastAsia="en-GB"/>
        </w:rPr>
        <w:t>inputs, but</w:t>
      </w:r>
      <w:proofErr w:type="gramEnd"/>
      <w:r w:rsidR="00586729">
        <w:rPr>
          <w:lang w:eastAsia="en-GB"/>
        </w:rPr>
        <w:t xml:space="preserve"> note that there is an easier way to do this – see</w:t>
      </w:r>
      <w:r w:rsidR="00586729" w:rsidRPr="00586729">
        <w:rPr>
          <w:rStyle w:val="Link"/>
        </w:rPr>
        <w:t xml:space="preserve"> </w:t>
      </w:r>
      <w:r w:rsidR="00586729" w:rsidRPr="00586729">
        <w:rPr>
          <w:rStyle w:val="Link"/>
        </w:rPr>
        <w:fldChar w:fldCharType="begin"/>
      </w:r>
      <w:r w:rsidR="00586729" w:rsidRPr="00586729">
        <w:rPr>
          <w:rStyle w:val="Link"/>
        </w:rPr>
        <w:instrText xml:space="preserve"> REF _Ref170724430 \h </w:instrText>
      </w:r>
      <w:r w:rsidR="00586729">
        <w:rPr>
          <w:rStyle w:val="Link"/>
        </w:rPr>
        <w:instrText xml:space="preserve"> \* MERGEFORMAT </w:instrText>
      </w:r>
      <w:r w:rsidR="00586729" w:rsidRPr="00586729">
        <w:rPr>
          <w:rStyle w:val="Link"/>
        </w:rPr>
      </w:r>
      <w:r w:rsidR="00586729" w:rsidRPr="00586729">
        <w:rPr>
          <w:rStyle w:val="Link"/>
        </w:rPr>
        <w:fldChar w:fldCharType="separate"/>
      </w:r>
      <w:r w:rsidR="00FA56BB">
        <w:rPr>
          <w:rStyle w:val="Link"/>
          <w:b w:val="0"/>
          <w:bCs/>
        </w:rPr>
        <w:t>Error! Reference source not found.</w:t>
      </w:r>
      <w:r w:rsidR="00586729" w:rsidRPr="00586729">
        <w:rPr>
          <w:rStyle w:val="Link"/>
        </w:rPr>
        <w:fldChar w:fldCharType="end"/>
      </w:r>
      <w:r w:rsidR="00586729">
        <w:rPr>
          <w:lang w:eastAsia="en-GB"/>
        </w:rPr>
        <w:t>.</w:t>
      </w:r>
    </w:p>
    <w:p w14:paraId="189C4CE2" w14:textId="5289B597" w:rsidR="007D5C7B" w:rsidRPr="00AF6829" w:rsidRDefault="007D5C7B" w:rsidP="007D5C7B">
      <w:pPr>
        <w:pStyle w:val="Heading3"/>
        <w:rPr>
          <w:rFonts w:eastAsia="Times New Roman"/>
          <w:lang w:eastAsia="en-GB"/>
        </w:rPr>
      </w:pPr>
      <w:r>
        <w:rPr>
          <w:rFonts w:eastAsia="Times New Roman"/>
          <w:lang w:eastAsia="en-GB"/>
        </w:rPr>
        <w:t>floor, ceiling, and round</w:t>
      </w:r>
    </w:p>
    <w:p w14:paraId="27F42762" w14:textId="2E1A7E25"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floor</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Int</w:t>
      </w:r>
    </w:p>
    <w:p w14:paraId="6368B35A" w14:textId="39700641" w:rsidR="00D604A6" w:rsidRDefault="00AF6829" w:rsidP="005A3417">
      <w:pPr>
        <w:rPr>
          <w:lang w:eastAsia="en-GB"/>
        </w:rPr>
      </w:pPr>
      <w:r>
        <w:rPr>
          <w:lang w:eastAsia="en-GB"/>
        </w:rPr>
        <w:lastRenderedPageBreak/>
        <w:t xml:space="preserve">returns the </w:t>
      </w:r>
      <w:r w:rsidR="00342675">
        <w:rPr>
          <w:lang w:eastAsia="en-GB"/>
        </w:rPr>
        <w:t xml:space="preserve">nearest integer value </w:t>
      </w:r>
      <w:r w:rsidR="00342675">
        <w:rPr>
          <w:i/>
          <w:iCs/>
          <w:lang w:eastAsia="en-GB"/>
        </w:rPr>
        <w:t>below</w:t>
      </w:r>
      <w:r w:rsidR="00342675">
        <w:rPr>
          <w:lang w:eastAsia="en-GB"/>
        </w:rPr>
        <w:t xml:space="preserve"> (or equal to) the argument value.</w:t>
      </w:r>
      <w:r w:rsidR="00AA6372">
        <w:rPr>
          <w:lang w:eastAsia="en-GB"/>
        </w:rPr>
        <w:t xml:space="preserve"> Usage:</w:t>
      </w:r>
    </w:p>
    <w:p w14:paraId="2C8EA420" w14:textId="63A3A95D" w:rsidR="00AA6372" w:rsidRPr="006660CA" w:rsidRDefault="00AA6372"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sidRPr="006660CA">
        <w:rPr>
          <w:rFonts w:ascii="Consolas" w:eastAsia="Times New Roman" w:hAnsi="Consolas" w:cs="Times New Roman"/>
          <w:color w:val="001080"/>
          <w:kern w:val="0"/>
          <w:sz w:val="21"/>
          <w:szCs w:val="21"/>
          <w:lang w:eastAsia="en-GB"/>
          <w14:ligatures w14:val="none"/>
        </w:rPr>
        <w:t>floor(</w:t>
      </w:r>
      <w:proofErr w:type="gramEnd"/>
      <w:r w:rsidRPr="006660CA">
        <w:rPr>
          <w:rFonts w:ascii="Consolas" w:eastAsia="Times New Roman" w:hAnsi="Consolas" w:cs="Times New Roman"/>
          <w:color w:val="001080"/>
          <w:kern w:val="0"/>
          <w:sz w:val="21"/>
          <w:szCs w:val="21"/>
          <w:lang w:eastAsia="en-GB"/>
          <w14:ligatures w14:val="none"/>
        </w:rPr>
        <w:t>2</w:t>
      </w:r>
      <w:r w:rsidR="00696D34" w:rsidRPr="006660CA">
        <w:rPr>
          <w:rFonts w:ascii="Consolas" w:eastAsia="Times New Roman" w:hAnsi="Consolas" w:cs="Times New Roman"/>
          <w:color w:val="001080"/>
          <w:kern w:val="0"/>
          <w:sz w:val="21"/>
          <w:szCs w:val="21"/>
          <w:lang w:eastAsia="en-GB"/>
          <w14:ligatures w14:val="none"/>
        </w:rPr>
        <w:t>.5</w:t>
      </w:r>
      <w:r w:rsidRPr="006660CA">
        <w:rPr>
          <w:rFonts w:ascii="Consolas" w:eastAsia="Times New Roman" w:hAnsi="Consolas" w:cs="Times New Roman"/>
          <w:color w:val="001080"/>
          <w:kern w:val="0"/>
          <w:sz w:val="21"/>
          <w:szCs w:val="21"/>
          <w:lang w:eastAsia="en-GB"/>
          <w14:ligatures w14:val="none"/>
        </w:rPr>
        <w:t xml:space="preserve">) </w:t>
      </w:r>
      <w:r>
        <w:rPr>
          <w:lang w:eastAsia="en-GB"/>
        </w:rPr>
        <w:t xml:space="preserve">yields </w:t>
      </w:r>
      <w:r w:rsidRPr="006660CA">
        <w:rPr>
          <w:rFonts w:ascii="Consolas" w:eastAsia="Times New Roman" w:hAnsi="Consolas" w:cs="Times New Roman"/>
          <w:color w:val="001080"/>
          <w:kern w:val="0"/>
          <w:sz w:val="21"/>
          <w:szCs w:val="21"/>
          <w:lang w:eastAsia="en-GB"/>
          <w14:ligatures w14:val="none"/>
        </w:rPr>
        <w:t>2</w:t>
      </w:r>
    </w:p>
    <w:p w14:paraId="580C006C" w14:textId="701E54BF" w:rsidR="003B236C" w:rsidRDefault="003B236C"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Pr>
          <w:rFonts w:ascii="Consolas" w:eastAsia="Times New Roman" w:hAnsi="Consolas" w:cs="Times New Roman"/>
          <w:color w:val="001080"/>
          <w:kern w:val="0"/>
          <w:sz w:val="21"/>
          <w:szCs w:val="21"/>
          <w:lang w:eastAsia="en-GB"/>
          <w14:ligatures w14:val="none"/>
        </w:rPr>
        <w:t>ceiling(</w:t>
      </w:r>
      <w:proofErr w:type="spellStart"/>
      <w:proofErr w:type="gramEnd"/>
      <w:r>
        <w:rPr>
          <w:rFonts w:ascii="Consolas" w:eastAsia="Times New Roman" w:hAnsi="Consolas" w:cs="Times New Roman"/>
          <w:color w:val="001080"/>
          <w:kern w:val="0"/>
          <w:sz w:val="21"/>
          <w:szCs w:val="21"/>
          <w:lang w:eastAsia="en-GB"/>
          <w14:ligatures w14:val="none"/>
        </w:rPr>
        <w:t>inp</w:t>
      </w:r>
      <w:proofErr w:type="spellEnd"/>
      <w:r>
        <w:rPr>
          <w:rFonts w:ascii="Consolas" w:eastAsia="Times New Roman" w:hAnsi="Consolas" w:cs="Times New Roman"/>
          <w:color w:val="001080"/>
          <w:kern w:val="0"/>
          <w:sz w:val="21"/>
          <w:szCs w:val="21"/>
          <w:lang w:eastAsia="en-GB"/>
          <w14:ligatures w14:val="none"/>
        </w:rPr>
        <w:t xml:space="preserve"> as Float</w:t>
      </w:r>
      <w:r w:rsidR="00BA06F8">
        <w:rPr>
          <w:rFonts w:ascii="Consolas" w:eastAsia="Times New Roman" w:hAnsi="Consolas" w:cs="Times New Roman"/>
          <w:color w:val="001080"/>
          <w:kern w:val="0"/>
          <w:sz w:val="21"/>
          <w:szCs w:val="21"/>
          <w:lang w:eastAsia="en-GB"/>
          <w14:ligatures w14:val="none"/>
        </w:rPr>
        <w:t>) returns</w:t>
      </w:r>
      <w:r>
        <w:rPr>
          <w:rFonts w:ascii="Consolas" w:eastAsia="Times New Roman" w:hAnsi="Consolas" w:cs="Times New Roman"/>
          <w:color w:val="001080"/>
          <w:kern w:val="0"/>
          <w:sz w:val="21"/>
          <w:szCs w:val="21"/>
          <w:lang w:eastAsia="en-GB"/>
          <w14:ligatures w14:val="none"/>
        </w:rPr>
        <w:t xml:space="preserve"> Int </w:t>
      </w:r>
    </w:p>
    <w:p w14:paraId="43436A60" w14:textId="0F46404E" w:rsidR="006660CA" w:rsidRDefault="006660CA" w:rsidP="005A3417">
      <w:pPr>
        <w:shd w:val="clear" w:color="auto" w:fill="FFFFFF"/>
        <w:spacing w:after="0" w:line="285" w:lineRule="atLeast"/>
        <w:rPr>
          <w:lang w:eastAsia="en-GB"/>
        </w:rPr>
      </w:pPr>
      <w:r>
        <w:rPr>
          <w:lang w:eastAsia="en-GB"/>
        </w:rPr>
        <w:t xml:space="preserve">returns the nearest integer value </w:t>
      </w:r>
      <w:r w:rsidR="003B236C">
        <w:rPr>
          <w:i/>
          <w:iCs/>
          <w:lang w:eastAsia="en-GB"/>
        </w:rPr>
        <w:t>above</w:t>
      </w:r>
      <w:r>
        <w:rPr>
          <w:lang w:eastAsia="en-GB"/>
        </w:rPr>
        <w:t xml:space="preserve"> (or equal to) the </w:t>
      </w:r>
      <w:r w:rsidR="003B236C">
        <w:rPr>
          <w:lang w:eastAsia="en-GB"/>
        </w:rPr>
        <w:t>input</w:t>
      </w:r>
      <w:r>
        <w:rPr>
          <w:lang w:eastAsia="en-GB"/>
        </w:rPr>
        <w:t xml:space="preserve"> value. Usage:</w:t>
      </w:r>
    </w:p>
    <w:p w14:paraId="0C54CC21" w14:textId="009048B3" w:rsidR="006660CA" w:rsidRPr="006660CA" w:rsidRDefault="006660CA" w:rsidP="005A3417">
      <w:pPr>
        <w:rPr>
          <w:rFonts w:ascii="Consolas" w:eastAsia="Times New Roman" w:hAnsi="Consolas" w:cs="Times New Roman"/>
          <w:color w:val="001080"/>
          <w:kern w:val="0"/>
          <w:sz w:val="21"/>
          <w:szCs w:val="21"/>
          <w:lang w:eastAsia="en-GB"/>
          <w14:ligatures w14:val="none"/>
        </w:rPr>
      </w:pPr>
      <w:r w:rsidRPr="006660CA">
        <w:rPr>
          <w:rFonts w:ascii="Consolas" w:eastAsia="Times New Roman" w:hAnsi="Consolas" w:cs="Times New Roman"/>
          <w:color w:val="001080"/>
          <w:kern w:val="0"/>
          <w:sz w:val="21"/>
          <w:szCs w:val="21"/>
          <w:lang w:eastAsia="en-GB"/>
          <w14:ligatures w14:val="none"/>
        </w:rPr>
        <w:t xml:space="preserve">print </w:t>
      </w:r>
      <w:proofErr w:type="gramStart"/>
      <w:r>
        <w:rPr>
          <w:rFonts w:ascii="Consolas" w:eastAsia="Times New Roman" w:hAnsi="Consolas" w:cs="Times New Roman"/>
          <w:color w:val="001080"/>
          <w:kern w:val="0"/>
          <w:sz w:val="21"/>
          <w:szCs w:val="21"/>
          <w:lang w:eastAsia="en-GB"/>
          <w14:ligatures w14:val="none"/>
        </w:rPr>
        <w:t>ceiling</w:t>
      </w:r>
      <w:r w:rsidRPr="006660CA">
        <w:rPr>
          <w:rFonts w:ascii="Consolas" w:eastAsia="Times New Roman" w:hAnsi="Consolas" w:cs="Times New Roman"/>
          <w:color w:val="001080"/>
          <w:kern w:val="0"/>
          <w:sz w:val="21"/>
          <w:szCs w:val="21"/>
          <w:lang w:eastAsia="en-GB"/>
          <w14:ligatures w14:val="none"/>
        </w:rPr>
        <w:t>(</w:t>
      </w:r>
      <w:proofErr w:type="gramEnd"/>
      <w:r w:rsidRPr="006660CA">
        <w:rPr>
          <w:rFonts w:ascii="Consolas" w:eastAsia="Times New Roman" w:hAnsi="Consolas" w:cs="Times New Roman"/>
          <w:color w:val="001080"/>
          <w:kern w:val="0"/>
          <w:sz w:val="21"/>
          <w:szCs w:val="21"/>
          <w:lang w:eastAsia="en-GB"/>
          <w14:ligatures w14:val="none"/>
        </w:rPr>
        <w:t xml:space="preserve">2.5) </w:t>
      </w:r>
      <w:r>
        <w:rPr>
          <w:lang w:eastAsia="en-GB"/>
        </w:rPr>
        <w:t xml:space="preserve">yields </w:t>
      </w:r>
      <w:r>
        <w:rPr>
          <w:rFonts w:ascii="Consolas" w:eastAsia="Times New Roman" w:hAnsi="Consolas" w:cs="Times New Roman"/>
          <w:color w:val="001080"/>
          <w:kern w:val="0"/>
          <w:sz w:val="21"/>
          <w:szCs w:val="21"/>
          <w:lang w:eastAsia="en-GB"/>
          <w14:ligatures w14:val="none"/>
        </w:rPr>
        <w:t>3</w:t>
      </w:r>
    </w:p>
    <w:p w14:paraId="5C979592" w14:textId="3E570D89" w:rsidR="00652EC8" w:rsidRDefault="00652EC8" w:rsidP="005A3417">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roofErr w:type="gramStart"/>
      <w:r w:rsidRPr="00652EC8">
        <w:rPr>
          <w:rFonts w:ascii="Consolas" w:eastAsia="Times New Roman" w:hAnsi="Consolas" w:cs="Times New Roman"/>
          <w:color w:val="001080"/>
          <w:kern w:val="0"/>
          <w:sz w:val="21"/>
          <w:szCs w:val="21"/>
          <w:lang w:eastAsia="en-GB"/>
          <w14:ligatures w14:val="none"/>
        </w:rPr>
        <w:t>round</w:t>
      </w:r>
      <w:r w:rsidR="003B236C">
        <w:rPr>
          <w:rFonts w:ascii="Consolas" w:eastAsia="Times New Roman" w:hAnsi="Consolas" w:cs="Times New Roman"/>
          <w:color w:val="001080"/>
          <w:kern w:val="0"/>
          <w:sz w:val="21"/>
          <w:szCs w:val="21"/>
          <w:lang w:eastAsia="en-GB"/>
          <w14:ligatures w14:val="none"/>
        </w:rPr>
        <w:t>(</w:t>
      </w:r>
      <w:proofErr w:type="spellStart"/>
      <w:proofErr w:type="gramEnd"/>
      <w:r w:rsidR="003B236C">
        <w:rPr>
          <w:rFonts w:ascii="Consolas" w:eastAsia="Times New Roman" w:hAnsi="Consolas" w:cs="Times New Roman"/>
          <w:color w:val="001080"/>
          <w:kern w:val="0"/>
          <w:sz w:val="21"/>
          <w:szCs w:val="21"/>
          <w:lang w:eastAsia="en-GB"/>
          <w14:ligatures w14:val="none"/>
        </w:rPr>
        <w:t>inp</w:t>
      </w:r>
      <w:proofErr w:type="spellEnd"/>
      <w:r w:rsidR="003B236C">
        <w:rPr>
          <w:rFonts w:ascii="Consolas" w:eastAsia="Times New Roman" w:hAnsi="Consolas" w:cs="Times New Roman"/>
          <w:color w:val="001080"/>
          <w:kern w:val="0"/>
          <w:sz w:val="21"/>
          <w:szCs w:val="21"/>
          <w:lang w:eastAsia="en-GB"/>
          <w14:ligatures w14:val="none"/>
        </w:rPr>
        <w:t xml:space="preserve"> as Float, places as Int</w:t>
      </w:r>
      <w:r w:rsidR="00BA06F8">
        <w:rPr>
          <w:rFonts w:ascii="Consolas" w:eastAsia="Times New Roman" w:hAnsi="Consolas" w:cs="Times New Roman"/>
          <w:color w:val="001080"/>
          <w:kern w:val="0"/>
          <w:sz w:val="21"/>
          <w:szCs w:val="21"/>
          <w:lang w:eastAsia="en-GB"/>
          <w14:ligatures w14:val="none"/>
        </w:rPr>
        <w:t>) returns</w:t>
      </w:r>
      <w:r w:rsidR="003B236C">
        <w:rPr>
          <w:rFonts w:ascii="Consolas" w:eastAsia="Times New Roman" w:hAnsi="Consolas" w:cs="Times New Roman"/>
          <w:color w:val="001080"/>
          <w:kern w:val="0"/>
          <w:sz w:val="21"/>
          <w:szCs w:val="21"/>
          <w:lang w:eastAsia="en-GB"/>
          <w14:ligatures w14:val="none"/>
        </w:rPr>
        <w:t xml:space="preserve"> Float</w:t>
      </w:r>
    </w:p>
    <w:p w14:paraId="5B7B2EDF" w14:textId="77FF77C5" w:rsidR="006660CA" w:rsidRDefault="006660CA" w:rsidP="005A3417">
      <w:pPr>
        <w:rPr>
          <w:lang w:eastAsia="en-GB"/>
        </w:rPr>
      </w:pPr>
      <w:r>
        <w:rPr>
          <w:lang w:eastAsia="en-GB"/>
        </w:rPr>
        <w:t xml:space="preserve">Rounds the </w:t>
      </w:r>
      <w:r w:rsidR="003B236C">
        <w:rPr>
          <w:lang w:eastAsia="en-GB"/>
        </w:rPr>
        <w:t>input</w:t>
      </w:r>
      <w:r>
        <w:rPr>
          <w:lang w:eastAsia="en-GB"/>
        </w:rPr>
        <w:t xml:space="preserve"> number of decimal places specified as the second argument (an </w:t>
      </w:r>
      <w:r w:rsidRPr="006660CA">
        <w:rPr>
          <w:rFonts w:ascii="Consolas" w:eastAsia="Times New Roman" w:hAnsi="Consolas" w:cs="Times New Roman"/>
          <w:color w:val="001080"/>
          <w:kern w:val="0"/>
          <w:sz w:val="21"/>
          <w:szCs w:val="21"/>
          <w:lang w:eastAsia="en-GB"/>
          <w14:ligatures w14:val="none"/>
        </w:rPr>
        <w:t>Int</w:t>
      </w:r>
      <w:r>
        <w:rPr>
          <w:lang w:eastAsia="en-GB"/>
        </w:rPr>
        <w:t>).</w:t>
      </w:r>
      <w:ins w:id="1036" w:author="BernardUK" w:date="2025-01-05T17:33:00Z">
        <w:r w:rsidR="00574454">
          <w:rPr>
            <w:lang w:eastAsia="en-GB"/>
          </w:rPr>
          <w:t xml:space="preserve"> </w:t>
        </w:r>
      </w:ins>
      <w:r w:rsidR="006D5D52">
        <w:rPr>
          <w:lang w:eastAsia="en-GB"/>
        </w:rPr>
        <w:t>Usage:</w:t>
      </w:r>
    </w:p>
    <w:p w14:paraId="08E52500" w14:textId="3DD77480" w:rsidR="006D5D52" w:rsidRDefault="006D5D52" w:rsidP="005A3417">
      <w:pPr>
        <w:rPr>
          <w:rFonts w:ascii="Consolas" w:eastAsia="Times New Roman" w:hAnsi="Consolas" w:cs="Times New Roman"/>
          <w:color w:val="001080"/>
          <w:kern w:val="0"/>
          <w:sz w:val="21"/>
          <w:szCs w:val="21"/>
          <w:lang w:eastAsia="en-GB"/>
          <w14:ligatures w14:val="none"/>
        </w:rPr>
      </w:pPr>
      <w:r w:rsidRPr="00DF61BA">
        <w:rPr>
          <w:rFonts w:ascii="Consolas" w:eastAsia="Times New Roman" w:hAnsi="Consolas" w:cs="Times New Roman"/>
          <w:color w:val="001080"/>
          <w:kern w:val="0"/>
          <w:sz w:val="21"/>
          <w:szCs w:val="21"/>
          <w:lang w:eastAsia="en-GB"/>
          <w14:ligatures w14:val="none"/>
        </w:rPr>
        <w:t xml:space="preserve">print </w:t>
      </w:r>
      <w:proofErr w:type="gramStart"/>
      <w:r w:rsidRPr="00DF61BA">
        <w:rPr>
          <w:rFonts w:ascii="Consolas" w:eastAsia="Times New Roman" w:hAnsi="Consolas" w:cs="Times New Roman"/>
          <w:color w:val="001080"/>
          <w:kern w:val="0"/>
          <w:sz w:val="21"/>
          <w:szCs w:val="21"/>
          <w:lang w:eastAsia="en-GB"/>
          <w14:ligatures w14:val="none"/>
        </w:rPr>
        <w:t>round(</w:t>
      </w:r>
      <w:proofErr w:type="gramEnd"/>
      <w:r w:rsidRPr="00DF61BA">
        <w:rPr>
          <w:rFonts w:ascii="Consolas" w:eastAsia="Times New Roman" w:hAnsi="Consolas" w:cs="Times New Roman"/>
          <w:color w:val="001080"/>
          <w:kern w:val="0"/>
          <w:sz w:val="21"/>
          <w:szCs w:val="21"/>
          <w:lang w:eastAsia="en-GB"/>
          <w14:ligatures w14:val="none"/>
        </w:rPr>
        <w:t>3.14159, 3)</w:t>
      </w:r>
      <w:r>
        <w:rPr>
          <w:lang w:eastAsia="en-GB"/>
        </w:rPr>
        <w:t xml:space="preserve"> yields </w:t>
      </w:r>
      <w:r w:rsidR="00DF61BA" w:rsidRPr="00DF61BA">
        <w:rPr>
          <w:rFonts w:ascii="Consolas" w:eastAsia="Times New Roman" w:hAnsi="Consolas" w:cs="Times New Roman"/>
          <w:color w:val="001080"/>
          <w:kern w:val="0"/>
          <w:sz w:val="21"/>
          <w:szCs w:val="21"/>
          <w:lang w:eastAsia="en-GB"/>
          <w14:ligatures w14:val="none"/>
        </w:rPr>
        <w:t>3.142</w:t>
      </w:r>
    </w:p>
    <w:p w14:paraId="5E8A5359" w14:textId="77777777" w:rsidR="00D75DBF" w:rsidRPr="006C1390" w:rsidRDefault="00D75DBF" w:rsidP="005A3417">
      <w:pPr>
        <w:pStyle w:val="Heading3"/>
      </w:pPr>
      <w:bookmarkStart w:id="1037" w:name="_Toc170738566"/>
      <w:r w:rsidRPr="006C1390">
        <w:t>Maths functions</w:t>
      </w:r>
      <w:bookmarkEnd w:id="1037"/>
    </w:p>
    <w:p w14:paraId="076917ED" w14:textId="134C62C9" w:rsid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pi</w:t>
      </w:r>
      <w:r w:rsidRPr="00763E9E">
        <w:rPr>
          <w:rFonts w:ascii="Consolas" w:eastAsia="Times New Roman" w:hAnsi="Consolas" w:cs="Times New Roman"/>
          <w:color w:val="000000"/>
          <w:kern w:val="0"/>
          <w:sz w:val="21"/>
          <w:szCs w:val="21"/>
          <w:lang w:eastAsia="en-GB"/>
          <w14:ligatures w14:val="none"/>
        </w:rPr>
        <w:t xml:space="preserve"> </w:t>
      </w:r>
      <w:r>
        <w:rPr>
          <w:rFonts w:ascii="Consolas" w:eastAsia="Times New Roman" w:hAnsi="Consolas" w:cs="Times New Roman"/>
          <w:color w:val="000000"/>
          <w:kern w:val="0"/>
          <w:sz w:val="21"/>
          <w:szCs w:val="21"/>
          <w:lang w:eastAsia="en-GB"/>
          <w14:ligatures w14:val="none"/>
        </w:rPr>
        <w:t>-</w:t>
      </w:r>
      <w:r w:rsidRPr="00763E9E">
        <w:t>returns the constant</w:t>
      </w:r>
      <w:r w:rsidR="007D5C7B">
        <w:t xml:space="preserve"> </w:t>
      </w:r>
      <w:r w:rsidR="007D5C7B" w:rsidRPr="007D5C7B">
        <w:rPr>
          <w:rStyle w:val="codeChar"/>
        </w:rPr>
        <w:t>Float</w:t>
      </w:r>
      <w:ins w:id="1038" w:author="BernardUK" w:date="2025-01-05T17:39:00Z">
        <w:r w:rsidR="00574454">
          <w:t xml:space="preserve"> </w:t>
        </w:r>
      </w:ins>
      <w:r w:rsidRPr="00763E9E">
        <w:t>value 3.</w:t>
      </w:r>
      <w:r w:rsidRPr="00763E9E">
        <w:rPr>
          <w:lang w:eastAsia="en-GB"/>
        </w:rPr>
        <w:t>141592653589793</w:t>
      </w:r>
    </w:p>
    <w:p w14:paraId="73C78061" w14:textId="77777777" w:rsidR="00763E9E" w:rsidRDefault="00763E9E" w:rsidP="005A3417">
      <w:pPr>
        <w:shd w:val="clear" w:color="auto" w:fill="FFFFFF"/>
        <w:spacing w:after="0" w:line="285" w:lineRule="atLeast"/>
        <w:rPr>
          <w:lang w:eastAsia="en-GB"/>
        </w:rPr>
      </w:pPr>
    </w:p>
    <w:p w14:paraId="377BF522" w14:textId="74CDA22F"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lang w:eastAsia="en-GB"/>
        </w:rPr>
        <w:t xml:space="preserve">Each of the following functions takes a single argument of type </w:t>
      </w:r>
      <w:r w:rsidRPr="00763E9E">
        <w:rPr>
          <w:rFonts w:ascii="Consolas" w:eastAsia="Times New Roman" w:hAnsi="Consolas" w:cs="Times New Roman"/>
          <w:color w:val="001080"/>
          <w:kern w:val="0"/>
          <w:sz w:val="21"/>
          <w:szCs w:val="21"/>
          <w:lang w:eastAsia="en-GB"/>
          <w14:ligatures w14:val="none"/>
        </w:rPr>
        <w:t>Float</w:t>
      </w:r>
      <w:r w:rsidR="007D5C7B" w:rsidRPr="007D5C7B">
        <w:rPr>
          <w:lang w:eastAsia="en-GB"/>
        </w:rPr>
        <w:t xml:space="preserve"> and returns a </w:t>
      </w:r>
      <w:r w:rsidR="007D5C7B">
        <w:rPr>
          <w:rFonts w:ascii="Consolas" w:eastAsia="Times New Roman" w:hAnsi="Consolas" w:cs="Times New Roman"/>
          <w:color w:val="001080"/>
          <w:kern w:val="0"/>
          <w:sz w:val="21"/>
          <w:szCs w:val="21"/>
          <w:lang w:eastAsia="en-GB"/>
          <w14:ligatures w14:val="none"/>
        </w:rPr>
        <w:t>Float.</w:t>
      </w:r>
    </w:p>
    <w:p w14:paraId="5064065A" w14:textId="4F7757FE"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abs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absolute value of the input.</w:t>
      </w:r>
    </w:p>
    <w:p w14:paraId="7F208D14" w14:textId="2277B89B"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0B1E0C">
        <w:rPr>
          <w:lang w:eastAsia="en-GB"/>
        </w:rPr>
        <w:t>, as</w:t>
      </w:r>
      <w:r w:rsidR="00403D67">
        <w:rPr>
          <w:lang w:eastAsia="en-GB"/>
        </w:rPr>
        <w:t xml:space="preserve"> </w:t>
      </w:r>
      <w:r w:rsidR="00D33E90">
        <w:rPr>
          <w:lang w:eastAsia="en-GB"/>
        </w:rPr>
        <w:t>radians</w:t>
      </w:r>
      <w:r w:rsidR="00403D67">
        <w:rPr>
          <w:lang w:eastAsia="en-GB"/>
        </w:rPr>
        <w:t>.</w:t>
      </w:r>
    </w:p>
    <w:p w14:paraId="6512381C" w14:textId="5F010475"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5ED616FC" w14:textId="36BF2BD3" w:rsid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D33E90" w:rsidRPr="00D33E90">
        <w:rPr>
          <w:lang w:eastAsia="en-GB"/>
        </w:rPr>
        <w:t xml:space="preserve"> </w:t>
      </w:r>
      <w:r w:rsidR="00D33E90">
        <w:rPr>
          <w:lang w:eastAsia="en-GB"/>
        </w:rPr>
        <w:t>value</w:t>
      </w:r>
      <w:r w:rsidR="000B1E0C">
        <w:rPr>
          <w:lang w:eastAsia="en-GB"/>
        </w:rPr>
        <w:t>,</w:t>
      </w:r>
      <w:r w:rsidR="00D33E90">
        <w:rPr>
          <w:lang w:eastAsia="en-GB"/>
        </w:rPr>
        <w:t xml:space="preserve"> </w:t>
      </w:r>
      <w:r w:rsidR="000B1E0C">
        <w:rPr>
          <w:lang w:eastAsia="en-GB"/>
        </w:rPr>
        <w:t>as</w:t>
      </w:r>
      <w:r w:rsidR="00D33E90">
        <w:rPr>
          <w:lang w:eastAsia="en-GB"/>
        </w:rPr>
        <w:t xml:space="preserve"> radians</w:t>
      </w:r>
      <w:r w:rsidRPr="00763E9E">
        <w:rPr>
          <w:lang w:eastAsia="en-GB"/>
        </w:rPr>
        <w:t>.</w:t>
      </w:r>
    </w:p>
    <w:p w14:paraId="3863963A" w14:textId="26575C19"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arccosine of the input</w:t>
      </w:r>
      <w:r w:rsidR="00403D67">
        <w:rPr>
          <w:lang w:eastAsia="en-GB"/>
        </w:rPr>
        <w:t>, as degrees</w:t>
      </w:r>
      <w:r w:rsidRPr="00763E9E">
        <w:rPr>
          <w:lang w:eastAsia="en-GB"/>
        </w:rPr>
        <w:t>.</w:t>
      </w:r>
    </w:p>
    <w:p w14:paraId="5F871160" w14:textId="164753F6" w:rsidR="00CA6CF5" w:rsidRPr="00403D67"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asin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arcsine of the input</w:t>
      </w:r>
      <w:r w:rsidR="00403D67">
        <w:rPr>
          <w:lang w:eastAsia="en-GB"/>
        </w:rPr>
        <w:t>, as degrees</w:t>
      </w:r>
      <w:r w:rsidR="00403D67" w:rsidRPr="00763E9E">
        <w:rPr>
          <w:lang w:eastAsia="en-GB"/>
        </w:rPr>
        <w:t>.</w:t>
      </w:r>
    </w:p>
    <w:p w14:paraId="5BB275B4" w14:textId="2352FA43" w:rsidR="00CA6CF5" w:rsidRPr="00763E9E" w:rsidRDefault="00CA6CF5"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atan</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arctangent of the input</w:t>
      </w:r>
      <w:r w:rsidR="00403D67">
        <w:rPr>
          <w:lang w:eastAsia="en-GB"/>
        </w:rPr>
        <w:t>, as degrees</w:t>
      </w:r>
      <w:r w:rsidR="00403D67" w:rsidRPr="00763E9E">
        <w:rPr>
          <w:lang w:eastAsia="en-GB"/>
        </w:rPr>
        <w:t>.</w:t>
      </w:r>
    </w:p>
    <w:p w14:paraId="1F05B0FD" w14:textId="77777777" w:rsidR="00CA6CF5" w:rsidRPr="00763E9E" w:rsidRDefault="00CA6CF5" w:rsidP="005A3417">
      <w:pPr>
        <w:shd w:val="clear" w:color="auto" w:fill="FFFFFF"/>
        <w:spacing w:after="0" w:line="285" w:lineRule="atLeast"/>
        <w:rPr>
          <w:lang w:eastAsia="en-GB"/>
        </w:rPr>
      </w:pPr>
    </w:p>
    <w:p w14:paraId="6895BF50" w14:textId="51E74BF2"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cos</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sidR="009D2EDB">
        <w:rPr>
          <w:lang w:eastAsia="en-GB"/>
        </w:rPr>
        <w:t>input interpreted as radians.</w:t>
      </w:r>
    </w:p>
    <w:p w14:paraId="54523187" w14:textId="497F203D" w:rsidR="009D2EDB" w:rsidRPr="00763E9E" w:rsidRDefault="009D2EDB"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cos</w:t>
      </w:r>
      <w:r>
        <w:rPr>
          <w:rFonts w:ascii="Consolas" w:eastAsia="Times New Roman" w:hAnsi="Consolas" w:cs="Times New Roman"/>
          <w:color w:val="001080"/>
          <w:kern w:val="0"/>
          <w:sz w:val="21"/>
          <w:szCs w:val="21"/>
          <w:lang w:eastAsia="en-GB"/>
          <w14:ligatures w14:val="none"/>
        </w:rPr>
        <w:t>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cosine of </w:t>
      </w:r>
      <w:r>
        <w:rPr>
          <w:lang w:eastAsia="en-GB"/>
        </w:rPr>
        <w:t>input interpreted as degrees.</w:t>
      </w:r>
    </w:p>
    <w:p w14:paraId="0F810283" w14:textId="0ACF7131"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exp</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e</w:t>
      </w:r>
      <w:r w:rsidRPr="00763E9E">
        <w:rPr>
          <w:vertAlign w:val="superscript"/>
          <w:lang w:eastAsia="en-GB"/>
        </w:rPr>
        <w:t>x</w:t>
      </w:r>
      <w:r w:rsidRPr="00763E9E">
        <w:rPr>
          <w:lang w:eastAsia="en-GB"/>
        </w:rPr>
        <w:t>, where x is the argument, and e is Euler's number (2.718</w:t>
      </w:r>
      <w:r>
        <w:rPr>
          <w:lang w:eastAsia="en-GB"/>
        </w:rPr>
        <w:t>…)</w:t>
      </w:r>
    </w:p>
    <w:p w14:paraId="25C6BE70" w14:textId="409CDCC4" w:rsidR="00763E9E" w:rsidRPr="00763E9E" w:rsidRDefault="00763E9E" w:rsidP="005A3417">
      <w:pPr>
        <w:shd w:val="clear" w:color="auto" w:fill="FFFFFF"/>
        <w:spacing w:after="0" w:line="285" w:lineRule="atLeast"/>
        <w:rPr>
          <w:lang w:eastAsia="en-GB"/>
        </w:rPr>
      </w:pPr>
      <w:proofErr w:type="spellStart"/>
      <w:proofErr w:type="gramStart"/>
      <w:r w:rsidRPr="00763E9E">
        <w:rPr>
          <w:rFonts w:ascii="Consolas" w:eastAsia="Times New Roman" w:hAnsi="Consolas" w:cs="Times New Roman"/>
          <w:color w:val="001080"/>
          <w:kern w:val="0"/>
          <w:sz w:val="21"/>
          <w:szCs w:val="21"/>
          <w:lang w:eastAsia="en-GB"/>
          <w14:ligatures w14:val="none"/>
        </w:rPr>
        <w:t>logE</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natural logarithm of the input.</w:t>
      </w:r>
    </w:p>
    <w:p w14:paraId="1DF925D6" w14:textId="6825AE8F" w:rsidR="00763E9E" w:rsidRPr="00763E9E" w:rsidRDefault="00763E9E" w:rsidP="005A3417">
      <w:pPr>
        <w:shd w:val="clear" w:color="auto" w:fill="FFFFFF"/>
        <w:spacing w:after="0" w:line="285" w:lineRule="atLeast"/>
        <w:rPr>
          <w:lang w:eastAsia="en-GB"/>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10</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base-10 logarithm of the input.</w:t>
      </w:r>
    </w:p>
    <w:p w14:paraId="7EA55FAF" w14:textId="78DDC167" w:rsidR="00763E9E" w:rsidRPr="00763E9E" w:rsidRDefault="00763E9E"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763E9E">
        <w:rPr>
          <w:rFonts w:ascii="Consolas" w:eastAsia="Times New Roman" w:hAnsi="Consolas" w:cs="Times New Roman"/>
          <w:color w:val="001080"/>
          <w:kern w:val="0"/>
          <w:sz w:val="21"/>
          <w:szCs w:val="21"/>
          <w:lang w:eastAsia="en-GB"/>
          <w14:ligatures w14:val="none"/>
        </w:rPr>
        <w:t>log</w:t>
      </w:r>
      <w:proofErr w:type="gramStart"/>
      <w:r w:rsidRPr="00763E9E">
        <w:rPr>
          <w:rFonts w:ascii="Consolas" w:eastAsia="Times New Roman" w:hAnsi="Consolas" w:cs="Times New Roman"/>
          <w:color w:val="001080"/>
          <w:kern w:val="0"/>
          <w:sz w:val="21"/>
          <w:szCs w:val="21"/>
          <w:lang w:eastAsia="en-GB"/>
          <w14:ligatures w14:val="none"/>
        </w:rPr>
        <w:t>2</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base-2 logarithm of the input.</w:t>
      </w:r>
    </w:p>
    <w:p w14:paraId="5DA33DE5" w14:textId="3313A9BD" w:rsid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sin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the input</w:t>
      </w:r>
      <w:r w:rsidR="009D2EDB" w:rsidRPr="009D2EDB">
        <w:rPr>
          <w:lang w:eastAsia="en-GB"/>
        </w:rPr>
        <w:t xml:space="preserve"> </w:t>
      </w:r>
      <w:r w:rsidR="009D2EDB">
        <w:rPr>
          <w:lang w:eastAsia="en-GB"/>
        </w:rPr>
        <w:t>interpreted as radians.</w:t>
      </w:r>
    </w:p>
    <w:p w14:paraId="02BC2C4E" w14:textId="5BC0E4AF"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sinDeg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sine of </w:t>
      </w:r>
      <w:r>
        <w:rPr>
          <w:lang w:eastAsia="en-GB"/>
        </w:rPr>
        <w:t>input interpreted as degrees.</w:t>
      </w:r>
    </w:p>
    <w:p w14:paraId="61E9F862" w14:textId="5066657D" w:rsidR="00763E9E" w:rsidRPr="00763E9E"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sqrt</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positive square root of the input.</w:t>
      </w:r>
    </w:p>
    <w:p w14:paraId="0E4F3796" w14:textId="7E835A28" w:rsidR="001201A4" w:rsidRDefault="00763E9E" w:rsidP="005A3417">
      <w:pPr>
        <w:shd w:val="clear" w:color="auto" w:fill="FFFFFF"/>
        <w:spacing w:after="0" w:line="285" w:lineRule="atLeast"/>
        <w:rPr>
          <w:lang w:eastAsia="en-GB"/>
        </w:rPr>
      </w:pPr>
      <w:proofErr w:type="gramStart"/>
      <w:r w:rsidRPr="00763E9E">
        <w:rPr>
          <w:rFonts w:ascii="Consolas" w:eastAsia="Times New Roman" w:hAnsi="Consolas" w:cs="Times New Roman"/>
          <w:color w:val="001080"/>
          <w:kern w:val="0"/>
          <w:sz w:val="21"/>
          <w:szCs w:val="21"/>
          <w:lang w:eastAsia="en-GB"/>
          <w14:ligatures w14:val="none"/>
        </w:rPr>
        <w:t>tan</w:t>
      </w:r>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tangent of the input</w:t>
      </w:r>
      <w:r w:rsidR="009D2EDB" w:rsidRPr="009D2EDB">
        <w:rPr>
          <w:lang w:eastAsia="en-GB"/>
        </w:rPr>
        <w:t xml:space="preserve"> </w:t>
      </w:r>
      <w:r w:rsidR="009D2EDB">
        <w:rPr>
          <w:lang w:eastAsia="en-GB"/>
        </w:rPr>
        <w:t>interpreted as radians.</w:t>
      </w:r>
    </w:p>
    <w:p w14:paraId="38497EB5" w14:textId="7F00FC67" w:rsidR="009D2EDB" w:rsidRPr="00763E9E" w:rsidRDefault="009D2EDB"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tanDeg</w:t>
      </w:r>
      <w:proofErr w:type="spellEnd"/>
      <w:r w:rsidRPr="00763E9E">
        <w:rPr>
          <w:rFonts w:ascii="Consolas" w:eastAsia="Times New Roman" w:hAnsi="Consolas" w:cs="Times New Roman"/>
          <w:color w:val="000000"/>
          <w:kern w:val="0"/>
          <w:sz w:val="21"/>
          <w:szCs w:val="21"/>
          <w:lang w:eastAsia="en-GB"/>
          <w14:ligatures w14:val="none"/>
        </w:rPr>
        <w:t xml:space="preserve"> </w:t>
      </w:r>
      <w:r>
        <w:t xml:space="preserve"> -</w:t>
      </w:r>
      <w:proofErr w:type="gramEnd"/>
      <w:r>
        <w:t xml:space="preserve"> returns</w:t>
      </w:r>
      <w:r w:rsidRPr="00763E9E">
        <w:rPr>
          <w:lang w:eastAsia="en-GB"/>
        </w:rPr>
        <w:t xml:space="preserve"> the </w:t>
      </w:r>
      <w:r>
        <w:rPr>
          <w:lang w:eastAsia="en-GB"/>
        </w:rPr>
        <w:t>tangent</w:t>
      </w:r>
      <w:r w:rsidRPr="00763E9E">
        <w:rPr>
          <w:lang w:eastAsia="en-GB"/>
        </w:rPr>
        <w:t xml:space="preserve"> of </w:t>
      </w:r>
      <w:r>
        <w:rPr>
          <w:lang w:eastAsia="en-GB"/>
        </w:rPr>
        <w:t>input interpreted as degrees.</w:t>
      </w:r>
    </w:p>
    <w:p w14:paraId="5706BB3A" w14:textId="7F2DD6B2" w:rsidR="009D2EDB" w:rsidRDefault="000D6B8F" w:rsidP="005A3417">
      <w:pPr>
        <w:shd w:val="clear" w:color="auto" w:fill="FFFFFF"/>
        <w:spacing w:after="0" w:line="285" w:lineRule="atLeast"/>
        <w:rPr>
          <w:lang w:eastAsia="en-GB"/>
        </w:rPr>
      </w:pPr>
      <w:proofErr w:type="spellStart"/>
      <w:proofErr w:type="gramStart"/>
      <w:r w:rsidRPr="000D6B8F">
        <w:rPr>
          <w:rFonts w:ascii="Consolas" w:eastAsia="Times New Roman" w:hAnsi="Consolas" w:cs="Times New Roman"/>
          <w:color w:val="001080"/>
          <w:kern w:val="0"/>
          <w:sz w:val="21"/>
          <w:szCs w:val="21"/>
          <w:lang w:eastAsia="en-GB"/>
          <w14:ligatures w14:val="none"/>
        </w:rPr>
        <w:t>degToRad</w:t>
      </w:r>
      <w:proofErr w:type="spellEnd"/>
      <w:ins w:id="1039"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1040" w:author="BernardUK" w:date="2025-01-05T17:34:00Z">
        <w:r w:rsidDel="00574454">
          <w:rPr>
            <w:lang w:eastAsia="en-GB"/>
          </w:rPr>
          <w:delText xml:space="preserve"> – </w:delText>
        </w:r>
      </w:del>
      <w:r>
        <w:rPr>
          <w:lang w:eastAsia="en-GB"/>
        </w:rPr>
        <w:t>converts input from degrees to radians.</w:t>
      </w:r>
    </w:p>
    <w:p w14:paraId="363AA78D" w14:textId="67B527CE" w:rsidR="000D6B8F" w:rsidRDefault="000D6B8F" w:rsidP="005A3417">
      <w:pPr>
        <w:shd w:val="clear" w:color="auto" w:fill="FFFFFF"/>
        <w:spacing w:after="0" w:line="285" w:lineRule="atLeast"/>
        <w:rPr>
          <w:lang w:eastAsia="en-GB"/>
        </w:rPr>
      </w:pPr>
      <w:proofErr w:type="spellStart"/>
      <w:proofErr w:type="gramStart"/>
      <w:r>
        <w:rPr>
          <w:rFonts w:ascii="Consolas" w:eastAsia="Times New Roman" w:hAnsi="Consolas" w:cs="Times New Roman"/>
          <w:color w:val="001080"/>
          <w:kern w:val="0"/>
          <w:sz w:val="21"/>
          <w:szCs w:val="21"/>
          <w:lang w:eastAsia="en-GB"/>
          <w14:ligatures w14:val="none"/>
        </w:rPr>
        <w:t>radToDeg</w:t>
      </w:r>
      <w:proofErr w:type="spellEnd"/>
      <w:ins w:id="1041" w:author="BernardUK" w:date="2025-01-05T17:34:00Z">
        <w:r w:rsidR="00574454" w:rsidRPr="00763E9E">
          <w:rPr>
            <w:rFonts w:ascii="Consolas" w:eastAsia="Times New Roman" w:hAnsi="Consolas" w:cs="Times New Roman"/>
            <w:color w:val="000000"/>
            <w:kern w:val="0"/>
            <w:sz w:val="21"/>
            <w:szCs w:val="21"/>
            <w:lang w:eastAsia="en-GB"/>
            <w14:ligatures w14:val="none"/>
          </w:rPr>
          <w:t xml:space="preserve"> </w:t>
        </w:r>
        <w:r w:rsidR="00574454">
          <w:t xml:space="preserve"> -</w:t>
        </w:r>
        <w:proofErr w:type="gramEnd"/>
        <w:r w:rsidR="00574454">
          <w:t xml:space="preserve"> </w:t>
        </w:r>
      </w:ins>
      <w:del w:id="1042" w:author="BernardUK" w:date="2025-01-05T17:34:00Z">
        <w:r w:rsidDel="00574454">
          <w:rPr>
            <w:lang w:eastAsia="en-GB"/>
          </w:rPr>
          <w:delText xml:space="preserve"> – </w:delText>
        </w:r>
      </w:del>
      <w:r>
        <w:rPr>
          <w:lang w:eastAsia="en-GB"/>
        </w:rPr>
        <w:t>converts input from radians to degrees.</w:t>
      </w:r>
    </w:p>
    <w:p w14:paraId="094EFC88" w14:textId="77777777" w:rsidR="000D6B8F" w:rsidRDefault="000D6B8F" w:rsidP="005A3417">
      <w:pPr>
        <w:shd w:val="clear" w:color="auto" w:fill="FFFFFF"/>
        <w:spacing w:after="0" w:line="285" w:lineRule="atLeast"/>
        <w:rPr>
          <w:lang w:eastAsia="en-GB"/>
        </w:rPr>
      </w:pPr>
    </w:p>
    <w:p w14:paraId="6EF35518" w14:textId="0C3A40BA" w:rsidR="001201A4" w:rsidRDefault="001201A4" w:rsidP="005A3417">
      <w:pPr>
        <w:shd w:val="clear" w:color="auto" w:fill="FFFFFF"/>
        <w:spacing w:after="0" w:line="285" w:lineRule="atLeast"/>
        <w:rPr>
          <w:lang w:eastAsia="en-GB"/>
        </w:rPr>
      </w:pPr>
      <w:r>
        <w:rPr>
          <w:lang w:eastAsia="en-GB"/>
        </w:rPr>
        <w:t>Examples of the maths functions being used:</w:t>
      </w:r>
    </w:p>
    <w:p w14:paraId="083C2B96" w14:textId="77777777" w:rsidR="001201A4" w:rsidRDefault="001201A4" w:rsidP="005A3417">
      <w:pPr>
        <w:shd w:val="clear" w:color="auto" w:fill="FFFFFF"/>
        <w:spacing w:after="0" w:line="285" w:lineRule="atLeast"/>
        <w:rPr>
          <w:lang w:eastAsia="en-GB"/>
        </w:rPr>
      </w:pPr>
    </w:p>
    <w:p w14:paraId="314DD517" w14:textId="40E99431" w:rsidR="001201A4" w:rsidRDefault="001201A4" w:rsidP="005A3417">
      <w:pPr>
        <w:shd w:val="clear" w:color="auto" w:fill="FFFFFF"/>
        <w:spacing w:after="0" w:line="285" w:lineRule="atLeast"/>
        <w:rPr>
          <w:lang w:eastAsia="en-GB"/>
        </w:rPr>
      </w:pPr>
      <w:r w:rsidRPr="001201A4">
        <w:rPr>
          <w:noProof/>
          <w:lang w:eastAsia="en-GB"/>
        </w:rPr>
        <w:lastRenderedPageBreak/>
        <w:drawing>
          <wp:inline distT="0" distB="0" distL="0" distR="0" wp14:anchorId="5BE6F257" wp14:editId="22590BC8">
            <wp:extent cx="2956656" cy="2187812"/>
            <wp:effectExtent l="0" t="0" r="0" b="3175"/>
            <wp:docPr id="1580038167"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038167" name="Picture 1" descr="A screenshot of a computer code&#10;&#10;Description automatically generated"/>
                    <pic:cNvPicPr/>
                  </pic:nvPicPr>
                  <pic:blipFill>
                    <a:blip r:embed="rId42"/>
                    <a:stretch>
                      <a:fillRect/>
                    </a:stretch>
                  </pic:blipFill>
                  <pic:spPr>
                    <a:xfrm>
                      <a:off x="0" y="0"/>
                      <a:ext cx="2968686" cy="2196714"/>
                    </a:xfrm>
                    <a:prstGeom prst="rect">
                      <a:avLst/>
                    </a:prstGeom>
                  </pic:spPr>
                </pic:pic>
              </a:graphicData>
            </a:graphic>
          </wp:inline>
        </w:drawing>
      </w:r>
    </w:p>
    <w:p w14:paraId="05D62859" w14:textId="77777777" w:rsidR="001201A4" w:rsidRDefault="001201A4" w:rsidP="005A3417">
      <w:pPr>
        <w:shd w:val="clear" w:color="auto" w:fill="FFFFFF"/>
        <w:spacing w:after="0" w:line="285" w:lineRule="atLeast"/>
        <w:rPr>
          <w:lang w:eastAsia="en-GB"/>
        </w:rPr>
      </w:pPr>
    </w:p>
    <w:p w14:paraId="7281F617" w14:textId="059361C6" w:rsidR="00743E23" w:rsidRDefault="00743E23" w:rsidP="005516CB">
      <w:pPr>
        <w:pStyle w:val="Heading3"/>
      </w:pPr>
      <w:bookmarkStart w:id="1043" w:name="_Ref176169440"/>
      <w:r>
        <w:t>Regular expressions</w:t>
      </w:r>
      <w:bookmarkEnd w:id="1043"/>
    </w:p>
    <w:p w14:paraId="6EAAC7DF" w14:textId="7BD2EB35" w:rsidR="00494BF4" w:rsidRDefault="00494BF4" w:rsidP="00494BF4">
      <w:r w:rsidRPr="00494BF4">
        <w:rPr>
          <w:b/>
          <w:bCs/>
        </w:rPr>
        <w:t>Note:</w:t>
      </w:r>
      <w:ins w:id="1044" w:author="BernardUK" w:date="2025-01-05T17:34:00Z">
        <w:r w:rsidR="00574454">
          <w:rPr>
            <w:b/>
            <w:bCs/>
          </w:rPr>
          <w:t xml:space="preserve"> </w:t>
        </w:r>
      </w:ins>
      <w:r>
        <w:t xml:space="preserve">Elan regular expressions are modelled on those of JavaScript, including the syntax for literal regular expressions. See, for example: </w:t>
      </w:r>
      <w:hyperlink r:id="rId43" w:history="1">
        <w:r w:rsidRPr="00B71300">
          <w:rPr>
            <w:rStyle w:val="Hyperlink"/>
          </w:rPr>
          <w:t>https://developer.mozilla.org/en-US/docs/Web/JavaScript/Guide/Regular_expressions</w:t>
        </w:r>
      </w:hyperlink>
      <w:r>
        <w:t xml:space="preserve"> </w:t>
      </w:r>
    </w:p>
    <w:p w14:paraId="6F9BE60D" w14:textId="1154B556" w:rsidR="00494BF4" w:rsidRPr="00494BF4" w:rsidRDefault="00494BF4" w:rsidP="00494BF4">
      <w:r>
        <w:t>More functions for using regular expressions will be added in a future release of Elan. For now…</w:t>
      </w:r>
    </w:p>
    <w:p w14:paraId="511A5D06" w14:textId="6094C76E" w:rsidR="00743E23" w:rsidRDefault="00743E23" w:rsidP="00743E23">
      <w:r>
        <w:t xml:space="preserve">The method </w:t>
      </w:r>
      <w:proofErr w:type="spellStart"/>
      <w:r w:rsidR="00530D02">
        <w:rPr>
          <w:rStyle w:val="codeChar"/>
        </w:rPr>
        <w:t>test</w:t>
      </w:r>
      <w:r w:rsidRPr="00743E23">
        <w:rPr>
          <w:rStyle w:val="codeChar"/>
        </w:rPr>
        <w:t>Reg</w:t>
      </w:r>
      <w:r w:rsidR="00530D02">
        <w:rPr>
          <w:rStyle w:val="codeChar"/>
        </w:rPr>
        <w:t>Exp</w:t>
      </w:r>
      <w:proofErr w:type="spellEnd"/>
      <w:r>
        <w:t xml:space="preserve"> is applied to a </w:t>
      </w:r>
      <w:r w:rsidRPr="00743E23">
        <w:rPr>
          <w:rStyle w:val="codeChar"/>
        </w:rPr>
        <w:t>String</w:t>
      </w:r>
      <w:r>
        <w:t xml:space="preserve"> using dot-syntax and requires a </w:t>
      </w:r>
      <w:proofErr w:type="spellStart"/>
      <w:r w:rsidRPr="00743E23">
        <w:rPr>
          <w:rStyle w:val="codeChar"/>
        </w:rPr>
        <w:t>Reg</w:t>
      </w:r>
      <w:r w:rsidR="00530D02">
        <w:rPr>
          <w:rStyle w:val="codeChar"/>
        </w:rPr>
        <w:t>Exp</w:t>
      </w:r>
      <w:proofErr w:type="spellEnd"/>
      <w:r>
        <w:t xml:space="preserve"> parameter, specified as a literal or as variable</w:t>
      </w:r>
      <w:r w:rsidR="00494BF4">
        <w:t>. It returns a Boolean. F</w:t>
      </w:r>
      <w:r>
        <w:t>or example:</w:t>
      </w:r>
    </w:p>
    <w:p w14:paraId="1721AAFD" w14:textId="59241120" w:rsidR="006C3C63" w:rsidRDefault="00494BF4" w:rsidP="00743E23">
      <w:r w:rsidRPr="00494BF4">
        <w:rPr>
          <w:noProof/>
          <w:lang w:eastAsia="en-GB"/>
        </w:rPr>
        <w:drawing>
          <wp:inline distT="0" distB="0" distL="0" distR="0" wp14:anchorId="57B1DA55" wp14:editId="2E875899">
            <wp:extent cx="3982006" cy="1438476"/>
            <wp:effectExtent l="0" t="0" r="0" b="9525"/>
            <wp:docPr id="894614328"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4614328" name="Picture 1" descr="A computer code with red and blue text&#10;&#10;Description automatically generated"/>
                    <pic:cNvPicPr/>
                  </pic:nvPicPr>
                  <pic:blipFill>
                    <a:blip r:embed="rId44"/>
                    <a:stretch>
                      <a:fillRect/>
                    </a:stretch>
                  </pic:blipFill>
                  <pic:spPr>
                    <a:xfrm>
                      <a:off x="0" y="0"/>
                      <a:ext cx="3982006" cy="1438476"/>
                    </a:xfrm>
                    <a:prstGeom prst="rect">
                      <a:avLst/>
                    </a:prstGeom>
                  </pic:spPr>
                </pic:pic>
              </a:graphicData>
            </a:graphic>
          </wp:inline>
        </w:drawing>
      </w:r>
    </w:p>
    <w:p w14:paraId="6F140051" w14:textId="661B8AA5" w:rsidR="00494BF4" w:rsidRDefault="00494BF4" w:rsidP="00743E23">
      <w:r>
        <w:t xml:space="preserve">You can also convert a (valid) string to a </w:t>
      </w:r>
      <w:proofErr w:type="spellStart"/>
      <w:r w:rsidRPr="00494BF4">
        <w:rPr>
          <w:rStyle w:val="codeChar"/>
        </w:rPr>
        <w:t>RegExp</w:t>
      </w:r>
      <w:proofErr w:type="spellEnd"/>
      <w:r>
        <w:t>. For example:</w:t>
      </w:r>
    </w:p>
    <w:p w14:paraId="04D66C4B" w14:textId="30E8AD67" w:rsidR="00494BF4" w:rsidRDefault="00494BF4" w:rsidP="00743E23">
      <w:r w:rsidRPr="00494BF4">
        <w:rPr>
          <w:noProof/>
          <w:lang w:eastAsia="en-GB"/>
        </w:rPr>
        <w:drawing>
          <wp:inline distT="0" distB="0" distL="0" distR="0" wp14:anchorId="6951185D" wp14:editId="69C29320">
            <wp:extent cx="4048690" cy="1486107"/>
            <wp:effectExtent l="0" t="0" r="9525" b="0"/>
            <wp:docPr id="1252535969" name="Picture 1" descr="A computer code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2535969" name="Picture 1" descr="A computer code with red and blue text&#10;&#10;Description automatically generated"/>
                    <pic:cNvPicPr/>
                  </pic:nvPicPr>
                  <pic:blipFill>
                    <a:blip r:embed="rId45"/>
                    <a:stretch>
                      <a:fillRect/>
                    </a:stretch>
                  </pic:blipFill>
                  <pic:spPr>
                    <a:xfrm>
                      <a:off x="0" y="0"/>
                      <a:ext cx="4048690" cy="1486107"/>
                    </a:xfrm>
                    <a:prstGeom prst="rect">
                      <a:avLst/>
                    </a:prstGeom>
                  </pic:spPr>
                </pic:pic>
              </a:graphicData>
            </a:graphic>
          </wp:inline>
        </w:drawing>
      </w:r>
    </w:p>
    <w:p w14:paraId="6DA90246" w14:textId="34712FB6" w:rsidR="00494BF4" w:rsidRDefault="00494BF4" w:rsidP="00743E23">
      <w:r>
        <w:t xml:space="preserve">Although it is recommended that literal regular expressions are written with the </w:t>
      </w:r>
      <w:r w:rsidRPr="00BD0202">
        <w:rPr>
          <w:rStyle w:val="codeChar"/>
        </w:rPr>
        <w:t>/</w:t>
      </w:r>
      <w:ins w:id="1045" w:author="BernardUK" w:date="2025-01-05T14:28:00Z">
        <w:r w:rsidR="00DB3483">
          <w:rPr>
            <w:rStyle w:val="codeChar"/>
          </w:rPr>
          <w:t>...</w:t>
        </w:r>
      </w:ins>
      <w:del w:id="1046" w:author="BernardUK" w:date="2025-01-05T14:28:00Z">
        <w:r w:rsidRPr="00BD0202" w:rsidDel="00DB3483">
          <w:rPr>
            <w:rStyle w:val="codeChar"/>
          </w:rPr>
          <w:delText>…</w:delText>
        </w:r>
      </w:del>
      <w:r w:rsidRPr="00BD0202">
        <w:rPr>
          <w:rStyle w:val="codeChar"/>
        </w:rPr>
        <w:t>/</w:t>
      </w:r>
      <w:r>
        <w:t xml:space="preserve"> delimiters, the ability to convert a string, allows a user to enter a regular expression into a running program as an </w:t>
      </w:r>
      <w:r w:rsidRPr="00494BF4">
        <w:rPr>
          <w:rStyle w:val="codeChar"/>
        </w:rPr>
        <w:t>input</w:t>
      </w:r>
      <w:r>
        <w:t xml:space="preserve">. </w:t>
      </w:r>
    </w:p>
    <w:p w14:paraId="05ECB3F8" w14:textId="7C8E19D5" w:rsidR="005516CB" w:rsidRPr="006C1390" w:rsidRDefault="005516CB" w:rsidP="005516CB">
      <w:pPr>
        <w:pStyle w:val="Heading3"/>
      </w:pPr>
      <w:r>
        <w:t>Bitwise</w:t>
      </w:r>
      <w:r w:rsidRPr="006C1390">
        <w:t xml:space="preserve"> functions</w:t>
      </w:r>
    </w:p>
    <w:p w14:paraId="3500A893" w14:textId="56712F43" w:rsidR="005516CB" w:rsidRDefault="005516CB" w:rsidP="005516CB">
      <w:pPr>
        <w:pStyle w:val="code"/>
        <w:rPr>
          <w:lang w:eastAsia="en-GB"/>
        </w:rPr>
      </w:pPr>
      <w:proofErr w:type="spellStart"/>
      <w:proofErr w:type="gramStart"/>
      <w:r>
        <w:rPr>
          <w:lang w:eastAsia="en-GB"/>
        </w:rPr>
        <w:t>bitAnd</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754FD622" w14:textId="5A8DB1B2" w:rsidR="005516CB" w:rsidRDefault="005516CB" w:rsidP="005516CB">
      <w:pPr>
        <w:pStyle w:val="code"/>
        <w:rPr>
          <w:lang w:eastAsia="en-GB"/>
        </w:rPr>
      </w:pPr>
      <w:proofErr w:type="spellStart"/>
      <w:proofErr w:type="gramStart"/>
      <w:r>
        <w:rPr>
          <w:lang w:eastAsia="en-GB"/>
        </w:rPr>
        <w:lastRenderedPageBreak/>
        <w:t>bitOr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12D6C22D" w14:textId="1E26C12E" w:rsidR="005516CB" w:rsidRDefault="005516CB" w:rsidP="005516CB">
      <w:pPr>
        <w:pStyle w:val="code"/>
        <w:rPr>
          <w:lang w:eastAsia="en-GB"/>
        </w:rPr>
      </w:pPr>
      <w:proofErr w:type="spellStart"/>
      <w:proofErr w:type="gramStart"/>
      <w:r>
        <w:rPr>
          <w:lang w:eastAsia="en-GB"/>
        </w:rPr>
        <w:t>bitXor</w:t>
      </w:r>
      <w:proofErr w:type="spellEnd"/>
      <w:r>
        <w:rPr>
          <w:lang w:eastAsia="en-GB"/>
        </w:rPr>
        <w:t>(</w:t>
      </w:r>
      <w:proofErr w:type="gramEnd"/>
      <w:r>
        <w:rPr>
          <w:lang w:eastAsia="en-GB"/>
        </w:rPr>
        <w:t>a as Int, b as Int</w:t>
      </w:r>
      <w:r w:rsidR="00BA06F8">
        <w:rPr>
          <w:lang w:eastAsia="en-GB"/>
        </w:rPr>
        <w:t>) returns</w:t>
      </w:r>
      <w:r>
        <w:rPr>
          <w:lang w:eastAsia="en-GB"/>
        </w:rPr>
        <w:t xml:space="preserve"> Int</w:t>
      </w:r>
    </w:p>
    <w:p w14:paraId="6C0E35F9" w14:textId="227E9AAC" w:rsidR="005516CB" w:rsidRDefault="005516CB" w:rsidP="005516CB">
      <w:pPr>
        <w:pStyle w:val="code"/>
        <w:rPr>
          <w:lang w:eastAsia="en-GB"/>
        </w:rPr>
      </w:pPr>
      <w:proofErr w:type="spellStart"/>
      <w:proofErr w:type="gramStart"/>
      <w:r>
        <w:rPr>
          <w:lang w:eastAsia="en-GB"/>
        </w:rPr>
        <w:t>bitNot</w:t>
      </w:r>
      <w:proofErr w:type="spellEnd"/>
      <w:r>
        <w:rPr>
          <w:lang w:eastAsia="en-GB"/>
        </w:rPr>
        <w:t>(</w:t>
      </w:r>
      <w:proofErr w:type="gramEnd"/>
      <w:r>
        <w:rPr>
          <w:lang w:eastAsia="en-GB"/>
        </w:rPr>
        <w:t>a as Int</w:t>
      </w:r>
      <w:r w:rsidR="00BA06F8">
        <w:rPr>
          <w:lang w:eastAsia="en-GB"/>
        </w:rPr>
        <w:t>) returns</w:t>
      </w:r>
      <w:r>
        <w:rPr>
          <w:lang w:eastAsia="en-GB"/>
        </w:rPr>
        <w:t xml:space="preserve"> Int</w:t>
      </w:r>
    </w:p>
    <w:p w14:paraId="78398F1C" w14:textId="22122457" w:rsidR="005516CB" w:rsidRDefault="005516CB" w:rsidP="005516CB">
      <w:pPr>
        <w:pStyle w:val="code"/>
        <w:rPr>
          <w:lang w:eastAsia="en-GB"/>
        </w:rPr>
      </w:pPr>
      <w:proofErr w:type="spellStart"/>
      <w:proofErr w:type="gramStart"/>
      <w:r>
        <w:rPr>
          <w:lang w:eastAsia="en-GB"/>
        </w:rPr>
        <w:t>bitShiftL</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6F32AB90" w14:textId="4BA7E67C" w:rsidR="005516CB" w:rsidRDefault="005516CB" w:rsidP="005516CB">
      <w:pPr>
        <w:pStyle w:val="code"/>
        <w:rPr>
          <w:lang w:eastAsia="en-GB"/>
        </w:rPr>
      </w:pPr>
      <w:proofErr w:type="spellStart"/>
      <w:proofErr w:type="gramStart"/>
      <w:r>
        <w:rPr>
          <w:lang w:eastAsia="en-GB"/>
        </w:rPr>
        <w:t>bitShiftR</w:t>
      </w:r>
      <w:proofErr w:type="spellEnd"/>
      <w:r>
        <w:rPr>
          <w:lang w:eastAsia="en-GB"/>
        </w:rPr>
        <w:t>(</w:t>
      </w:r>
      <w:proofErr w:type="gramEnd"/>
      <w:r>
        <w:rPr>
          <w:lang w:eastAsia="en-GB"/>
        </w:rPr>
        <w:t>a as Int, places as Int</w:t>
      </w:r>
      <w:r w:rsidR="00BA06F8">
        <w:rPr>
          <w:lang w:eastAsia="en-GB"/>
        </w:rPr>
        <w:t>) returns</w:t>
      </w:r>
      <w:r>
        <w:rPr>
          <w:lang w:eastAsia="en-GB"/>
        </w:rPr>
        <w:t xml:space="preserve"> Int</w:t>
      </w:r>
    </w:p>
    <w:p w14:paraId="2BC128D5" w14:textId="77777777" w:rsidR="005516CB" w:rsidRDefault="005516CB" w:rsidP="005516CB">
      <w:pPr>
        <w:pStyle w:val="code"/>
        <w:rPr>
          <w:lang w:eastAsia="en-GB"/>
        </w:rPr>
      </w:pPr>
    </w:p>
    <w:p w14:paraId="6A79E986" w14:textId="2DB6BD63" w:rsidR="005516CB" w:rsidRDefault="005516CB" w:rsidP="005516CB">
      <w:pPr>
        <w:rPr>
          <w:lang w:eastAsia="en-GB"/>
        </w:rPr>
      </w:pPr>
      <w:r>
        <w:rPr>
          <w:lang w:eastAsia="en-GB"/>
        </w:rPr>
        <w:t>Examples of the bitwise functions being used</w:t>
      </w:r>
      <w:ins w:id="1047" w:author="BernardUK" w:date="2025-01-05T15:19:00Z">
        <w:r w:rsidR="00B82BFE">
          <w:rPr>
            <w:lang w:eastAsia="en-GB"/>
          </w:rPr>
          <w:t>:</w:t>
        </w:r>
      </w:ins>
    </w:p>
    <w:p w14:paraId="5FA65283" w14:textId="6352AFD1" w:rsidR="005516CB" w:rsidRDefault="00633C86" w:rsidP="005516CB">
      <w:pPr>
        <w:pStyle w:val="code"/>
        <w:rPr>
          <w:lang w:eastAsia="en-GB"/>
        </w:rPr>
      </w:pPr>
      <w:r w:rsidRPr="00633C86">
        <w:rPr>
          <w:noProof/>
          <w:lang w:eastAsia="en-GB"/>
        </w:rPr>
        <w:drawing>
          <wp:inline distT="0" distB="0" distL="0" distR="0" wp14:anchorId="762FDE75" wp14:editId="3FBD0097">
            <wp:extent cx="3581900" cy="2772162"/>
            <wp:effectExtent l="0" t="0" r="0" b="9525"/>
            <wp:docPr id="182766233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662333" name="Picture 1" descr="A screenshot of a computer code&#10;&#10;Description automatically generated"/>
                    <pic:cNvPicPr/>
                  </pic:nvPicPr>
                  <pic:blipFill>
                    <a:blip r:embed="rId46"/>
                    <a:stretch>
                      <a:fillRect/>
                    </a:stretch>
                  </pic:blipFill>
                  <pic:spPr>
                    <a:xfrm>
                      <a:off x="0" y="0"/>
                      <a:ext cx="3581900" cy="2772162"/>
                    </a:xfrm>
                    <a:prstGeom prst="rect">
                      <a:avLst/>
                    </a:prstGeom>
                  </pic:spPr>
                </pic:pic>
              </a:graphicData>
            </a:graphic>
          </wp:inline>
        </w:drawing>
      </w:r>
    </w:p>
    <w:p w14:paraId="4F9A2FB0" w14:textId="66E18C9F" w:rsidR="00633C86" w:rsidRDefault="00633C86" w:rsidP="005516CB">
      <w:pPr>
        <w:pStyle w:val="code"/>
        <w:rPr>
          <w:lang w:eastAsia="en-GB"/>
        </w:rPr>
      </w:pPr>
    </w:p>
    <w:p w14:paraId="2B40EBF8" w14:textId="76C7BE8D" w:rsidR="00633C86" w:rsidRPr="00E1610F" w:rsidRDefault="00633C86" w:rsidP="00633C86">
      <w:pPr>
        <w:rPr>
          <w:lang w:eastAsia="en-GB"/>
        </w:rPr>
      </w:pPr>
      <w:r>
        <w:rPr>
          <w:lang w:eastAsia="en-GB"/>
        </w:rPr>
        <w:t xml:space="preserve">The result of </w:t>
      </w:r>
      <w:proofErr w:type="spellStart"/>
      <w:r w:rsidRPr="00633C86">
        <w:rPr>
          <w:rStyle w:val="codeChar"/>
        </w:rPr>
        <w:t>bitNot</w:t>
      </w:r>
      <w:proofErr w:type="spellEnd"/>
      <w:r w:rsidRPr="00633C86">
        <w:rPr>
          <w:rStyle w:val="codeChar"/>
        </w:rPr>
        <w:t>(</w:t>
      </w:r>
      <w:r w:rsidR="00E1610F">
        <w:rPr>
          <w:rStyle w:val="codeChar"/>
        </w:rPr>
        <w:t>a</w:t>
      </w:r>
      <w:r w:rsidRPr="00633C86">
        <w:rPr>
          <w:rStyle w:val="codeChar"/>
        </w:rPr>
        <w:t>)</w:t>
      </w:r>
      <w:r w:rsidR="00E1610F">
        <w:rPr>
          <w:lang w:eastAsia="en-GB"/>
        </w:rPr>
        <w:t xml:space="preserve">, where </w:t>
      </w:r>
      <w:r w:rsidR="00E1610F" w:rsidRPr="00E1610F">
        <w:rPr>
          <w:rStyle w:val="codeChar"/>
        </w:rPr>
        <w:t>a</w:t>
      </w:r>
      <w:r w:rsidR="00E1610F">
        <w:rPr>
          <w:lang w:eastAsia="en-GB"/>
        </w:rPr>
        <w:t xml:space="preserve"> is </w:t>
      </w:r>
      <w:r w:rsidR="00E1610F" w:rsidRPr="00E1610F">
        <w:rPr>
          <w:rStyle w:val="codeChar"/>
        </w:rPr>
        <w:t>13</w:t>
      </w:r>
      <w:del w:id="1048" w:author="BernardUK" w:date="2025-01-05T15:19:00Z">
        <w:r w:rsidR="00E1610F" w:rsidDel="00B82BFE">
          <w:rPr>
            <w:lang w:eastAsia="en-GB"/>
          </w:rPr>
          <w:delText xml:space="preserve">, </w:delText>
        </w:r>
      </w:del>
      <w:ins w:id="1049" w:author="BernardUK" w:date="2025-01-05T15:19:00Z">
        <w:r w:rsidR="00B82BFE">
          <w:rPr>
            <w:lang w:eastAsia="en-GB"/>
          </w:rPr>
          <w:t xml:space="preserve"> </w:t>
        </w:r>
      </w:ins>
      <w:r w:rsidR="00E1610F">
        <w:rPr>
          <w:lang w:eastAsia="en-GB"/>
        </w:rPr>
        <w:t>b</w:t>
      </w:r>
      <w:r>
        <w:rPr>
          <w:lang w:eastAsia="en-GB"/>
        </w:rPr>
        <w:t xml:space="preserve">eing </w:t>
      </w:r>
      <w:r w:rsidRPr="00633C86">
        <w:rPr>
          <w:rStyle w:val="codeChar"/>
        </w:rPr>
        <w:t>-14</w:t>
      </w:r>
      <w:r>
        <w:rPr>
          <w:lang w:eastAsia="en-GB"/>
        </w:rPr>
        <w:t xml:space="preserve"> might be a surprise. But this is because the bitwise functions assume that the arguments are represented as </w:t>
      </w:r>
      <w:r w:rsidR="00E1610F">
        <w:rPr>
          <w:lang w:eastAsia="en-GB"/>
        </w:rPr>
        <w:t xml:space="preserve">32-bit </w:t>
      </w:r>
      <w:r w:rsidR="00E1610F">
        <w:rPr>
          <w:i/>
          <w:iCs/>
          <w:lang w:eastAsia="en-GB"/>
        </w:rPr>
        <w:t>signed</w:t>
      </w:r>
      <w:ins w:id="1050" w:author="BernardUK" w:date="2025-01-05T17:34:00Z">
        <w:r w:rsidR="00574454">
          <w:rPr>
            <w:i/>
            <w:iCs/>
            <w:lang w:eastAsia="en-GB"/>
          </w:rPr>
          <w:t xml:space="preserve"> </w:t>
        </w:r>
      </w:ins>
      <w:r w:rsidR="00E1610F">
        <w:rPr>
          <w:lang w:eastAsia="en-GB"/>
        </w:rPr>
        <w:t xml:space="preserve">integers. So 13 is represented as </w:t>
      </w:r>
      <w:r w:rsidR="00E1610F" w:rsidRPr="00E1610F">
        <w:rPr>
          <w:rStyle w:val="codeChar"/>
        </w:rPr>
        <w:t>00000000000000000000000000001101</w:t>
      </w:r>
      <w:r w:rsidR="00E1610F">
        <w:rPr>
          <w:lang w:eastAsia="en-GB"/>
        </w:rPr>
        <w:t xml:space="preserve">, applying </w:t>
      </w:r>
      <w:proofErr w:type="spellStart"/>
      <w:r w:rsidR="00E1610F" w:rsidRPr="00B82BFE">
        <w:rPr>
          <w:rStyle w:val="codeChar"/>
          <w:rPrChange w:id="1051" w:author="BernardUK" w:date="2025-01-05T15:21:00Z">
            <w:rPr>
              <w:lang w:eastAsia="en-GB"/>
            </w:rPr>
          </w:rPrChange>
        </w:rPr>
        <w:t>bit</w:t>
      </w:r>
      <w:ins w:id="1052" w:author="BernardUK" w:date="2025-01-05T15:21:00Z">
        <w:r w:rsidR="00B82BFE">
          <w:rPr>
            <w:rStyle w:val="codeChar"/>
          </w:rPr>
          <w:t>N</w:t>
        </w:r>
      </w:ins>
      <w:del w:id="1053" w:author="BernardUK" w:date="2025-01-05T15:21:00Z">
        <w:r w:rsidR="00E1610F" w:rsidRPr="00B82BFE" w:rsidDel="00B82BFE">
          <w:rPr>
            <w:rStyle w:val="codeChar"/>
            <w:rPrChange w:id="1054" w:author="BernardUK" w:date="2025-01-05T15:21:00Z">
              <w:rPr>
                <w:lang w:eastAsia="en-GB"/>
              </w:rPr>
            </w:rPrChange>
          </w:rPr>
          <w:delText xml:space="preserve"> n</w:delText>
        </w:r>
      </w:del>
      <w:r w:rsidR="00E1610F" w:rsidRPr="00B82BFE">
        <w:rPr>
          <w:rStyle w:val="codeChar"/>
          <w:rPrChange w:id="1055" w:author="BernardUK" w:date="2025-01-05T15:21:00Z">
            <w:rPr>
              <w:lang w:eastAsia="en-GB"/>
            </w:rPr>
          </w:rPrChange>
        </w:rPr>
        <w:t>ot</w:t>
      </w:r>
      <w:proofErr w:type="spellEnd"/>
      <w:r w:rsidR="00E1610F">
        <w:rPr>
          <w:lang w:eastAsia="en-GB"/>
        </w:rPr>
        <w:t xml:space="preserve"> will give </w:t>
      </w:r>
      <w:r w:rsidR="00E1610F">
        <w:rPr>
          <w:rStyle w:val="codeChar"/>
        </w:rPr>
        <w:t xml:space="preserve">11111111111111111111111111110010 </w:t>
      </w:r>
      <w:r w:rsidR="00E1610F" w:rsidRPr="00E1610F">
        <w:rPr>
          <w:bCs/>
          <w:lang w:eastAsia="en-GB"/>
        </w:rPr>
        <w:t>which</w:t>
      </w:r>
      <w:r w:rsidR="00E1610F">
        <w:rPr>
          <w:bCs/>
          <w:lang w:eastAsia="en-GB"/>
        </w:rPr>
        <w:t xml:space="preserve"> is the 32-bit 2s-complement </w:t>
      </w:r>
      <w:del w:id="1056" w:author="Richard Pawson" w:date="2025-01-06T11:01:00Z" w16du:dateUtc="2025-01-06T11:01:00Z">
        <w:r w:rsidR="00E1610F" w:rsidDel="00AE2EC7">
          <w:rPr>
            <w:bCs/>
            <w:lang w:eastAsia="en-GB"/>
          </w:rPr>
          <w:delText xml:space="preserve">representation </w:delText>
        </w:r>
      </w:del>
      <w:r w:rsidR="00E1610F">
        <w:rPr>
          <w:bCs/>
          <w:lang w:eastAsia="en-GB"/>
        </w:rPr>
        <w:t xml:space="preserve">of </w:t>
      </w:r>
      <w:del w:id="1057" w:author="BernardUK" w:date="2025-01-05T19:16:00Z">
        <w:r w:rsidR="00E1610F" w:rsidRPr="00AE2EC7" w:rsidDel="0048453E">
          <w:rPr>
            <w:rStyle w:val="codeChar"/>
          </w:rPr>
          <w:delText>-</w:delText>
        </w:r>
      </w:del>
      <w:ins w:id="1058" w:author="Richard Pawson" w:date="2025-01-06T11:01:00Z" w16du:dateUtc="2025-01-06T11:01:00Z">
        <w:r w:rsidR="00AE2EC7" w:rsidRPr="00AE2EC7">
          <w:rPr>
            <w:rStyle w:val="codeChar"/>
            <w:rPrChange w:id="1059" w:author="Richard Pawson" w:date="2025-01-06T11:02:00Z" w16du:dateUtc="2025-01-06T11:02:00Z">
              <w:rPr>
                <w:rFonts w:ascii="Cambria Math" w:hAnsi="Cambria Math"/>
                <w:b/>
                <w:bCs/>
              </w:rPr>
            </w:rPrChange>
          </w:rPr>
          <w:t>-</w:t>
        </w:r>
      </w:ins>
      <w:ins w:id="1060" w:author="BernardUK" w:date="2025-01-05T19:16:00Z">
        <w:del w:id="1061" w:author="Richard Pawson" w:date="2025-01-06T11:01:00Z" w16du:dateUtc="2025-01-06T11:01:00Z">
          <w:r w:rsidR="0048453E" w:rsidDel="00AE2EC7">
            <w:rPr>
              <w:rFonts w:ascii="Cambria Math" w:hAnsi="Cambria Math"/>
              <w:b/>
              <w:bCs/>
            </w:rPr>
            <w:delText>‑</w:delText>
          </w:r>
        </w:del>
      </w:ins>
      <w:commentRangeStart w:id="1062"/>
      <w:r w:rsidR="00E1610F">
        <w:rPr>
          <w:rStyle w:val="codeChar"/>
        </w:rPr>
        <w:t>1</w:t>
      </w:r>
      <w:r w:rsidR="00E1610F" w:rsidRPr="00E1610F">
        <w:rPr>
          <w:rStyle w:val="codeChar"/>
        </w:rPr>
        <w:t>4</w:t>
      </w:r>
      <w:commentRangeEnd w:id="1062"/>
      <w:r w:rsidR="00B82BFE">
        <w:rPr>
          <w:rStyle w:val="CommentReference"/>
        </w:rPr>
        <w:commentReference w:id="1062"/>
      </w:r>
    </w:p>
    <w:p w14:paraId="0606CD47" w14:textId="01D4AFDD" w:rsidR="009F7D12" w:rsidRDefault="009F7D12" w:rsidP="009F7D12">
      <w:pPr>
        <w:pStyle w:val="Heading3"/>
        <w:rPr>
          <w:lang w:eastAsia="en-GB"/>
        </w:rPr>
      </w:pPr>
      <w:r>
        <w:rPr>
          <w:lang w:eastAsia="en-GB"/>
        </w:rPr>
        <w:t>Creating Arrays of specific sizes</w:t>
      </w:r>
      <w:ins w:id="1063" w:author="BernardUK" w:date="2025-01-05T19:16:00Z">
        <w:r w:rsidR="0048453E">
          <w:rPr>
            <w:lang w:eastAsia="en-GB"/>
          </w:rPr>
          <w:t xml:space="preserve"> </w:t>
        </w:r>
      </w:ins>
    </w:p>
    <w:p w14:paraId="4710431B" w14:textId="62C6FA61" w:rsidR="00BB6AE1" w:rsidRDefault="009F7D12" w:rsidP="009F7D12">
      <w:pPr>
        <w:rPr>
          <w:lang w:eastAsia="en-GB"/>
        </w:rPr>
      </w:pPr>
      <w:r>
        <w:rPr>
          <w:lang w:eastAsia="en-GB"/>
        </w:rPr>
        <w:t xml:space="preserve">The following methods return an </w:t>
      </w:r>
      <w:r w:rsidR="00200A47">
        <w:rPr>
          <w:lang w:eastAsia="en-GB"/>
        </w:rPr>
        <w:t>Array</w:t>
      </w:r>
      <w:r>
        <w:rPr>
          <w:lang w:eastAsia="en-GB"/>
        </w:rPr>
        <w:t xml:space="preserve">, of a specified size, and with all elements initialised to a specified value. </w:t>
      </w:r>
      <w:r w:rsidR="00BB6AE1">
        <w:rPr>
          <w:lang w:eastAsia="en-GB"/>
        </w:rPr>
        <w:t xml:space="preserve">Although the resulting </w:t>
      </w:r>
      <w:r w:rsidR="00200A47">
        <w:rPr>
          <w:lang w:eastAsia="en-GB"/>
        </w:rPr>
        <w:t>Array</w:t>
      </w:r>
      <w:r w:rsidR="00BB6AE1">
        <w:rPr>
          <w:lang w:eastAsia="en-GB"/>
        </w:rPr>
        <w:t xml:space="preserve"> </w:t>
      </w:r>
      <w:r w:rsidR="00BB6AE1">
        <w:rPr>
          <w:i/>
          <w:iCs/>
          <w:lang w:eastAsia="en-GB"/>
        </w:rPr>
        <w:t>may</w:t>
      </w:r>
      <w:r w:rsidR="00BB6AE1">
        <w:rPr>
          <w:lang w:eastAsia="en-GB"/>
        </w:rPr>
        <w:t xml:space="preserve"> still be expanded subsequently (by using the </w:t>
      </w:r>
      <w:r w:rsidR="00BB6AE1" w:rsidRPr="00BB6AE1">
        <w:rPr>
          <w:rStyle w:val="codeChar"/>
        </w:rPr>
        <w:t>add</w:t>
      </w:r>
      <w:r w:rsidR="00BB6AE1">
        <w:rPr>
          <w:lang w:eastAsia="en-GB"/>
        </w:rPr>
        <w:t xml:space="preserve"> procedure), the </w:t>
      </w:r>
      <w:r w:rsidR="00BB6AE1" w:rsidRPr="00BB6AE1">
        <w:rPr>
          <w:i/>
          <w:iCs/>
          <w:lang w:eastAsia="en-GB"/>
        </w:rPr>
        <w:t>typical</w:t>
      </w:r>
      <w:r w:rsidR="00BB6AE1">
        <w:rPr>
          <w:lang w:eastAsia="en-GB"/>
        </w:rPr>
        <w:t xml:space="preserve"> use for these two methods is for cases that would originally have used a traditional (</w:t>
      </w:r>
      <w:proofErr w:type="gramStart"/>
      <w:r w:rsidR="00BB6AE1">
        <w:rPr>
          <w:lang w:eastAsia="en-GB"/>
        </w:rPr>
        <w:t>fixed-size</w:t>
      </w:r>
      <w:proofErr w:type="gramEnd"/>
      <w:r w:rsidR="00BB6AE1">
        <w:rPr>
          <w:lang w:eastAsia="en-GB"/>
        </w:rPr>
        <w:t>) ‘array’:</w:t>
      </w:r>
    </w:p>
    <w:p w14:paraId="56256B36" w14:textId="137E79F0" w:rsidR="00AB0F2E" w:rsidRDefault="00AB0F2E" w:rsidP="00AB0F2E">
      <w:pPr>
        <w:pStyle w:val="codeBlock"/>
        <w:rPr>
          <w:rFonts w:eastAsiaTheme="minorEastAsia"/>
        </w:rPr>
      </w:pPr>
      <w:proofErr w:type="spellStart"/>
      <w:proofErr w:type="gramStart"/>
      <w:r>
        <w:rPr>
          <w:rFonts w:eastAsiaTheme="minorEastAsia"/>
        </w:rPr>
        <w:t>createArray</w:t>
      </w:r>
      <w:proofErr w:type="spellEnd"/>
      <w:r w:rsidRPr="00BE1D7F">
        <w:rPr>
          <w:rFonts w:eastAsiaTheme="minorEastAsia"/>
        </w:rPr>
        <w:t>(</w:t>
      </w:r>
      <w:proofErr w:type="gramEnd"/>
      <w:r>
        <w:rPr>
          <w:rFonts w:eastAsiaTheme="minorEastAsia"/>
        </w:rPr>
        <w:t xml:space="preserve">size as Int, </w:t>
      </w:r>
      <w:proofErr w:type="spellStart"/>
      <w:r>
        <w:rPr>
          <w:rFonts w:eastAsiaTheme="minorEastAsia"/>
        </w:rPr>
        <w:t>initialValue</w:t>
      </w:r>
      <w:proofErr w:type="spellEnd"/>
      <w:r>
        <w:rPr>
          <w:rFonts w:eastAsiaTheme="minorEastAsia"/>
        </w:rPr>
        <w:t xml:space="preserve"> as Type</w:t>
      </w:r>
      <w:r w:rsidR="00BA06F8">
        <w:rPr>
          <w:rFonts w:eastAsiaTheme="minorEastAsia"/>
        </w:rPr>
        <w:t>) returns</w:t>
      </w:r>
      <w:r>
        <w:rPr>
          <w:rFonts w:eastAsiaTheme="minorEastAsia"/>
        </w:rPr>
        <w:t xml:space="preserve"> [Type]</w:t>
      </w:r>
    </w:p>
    <w:p w14:paraId="5A8FC77C" w14:textId="7FA9B28B" w:rsidR="00AB0F2E" w:rsidRPr="00BE1D7F" w:rsidRDefault="00AB0F2E" w:rsidP="00AB0F2E">
      <w:r>
        <w:t xml:space="preserve">where </w:t>
      </w:r>
      <w:r w:rsidRPr="00AB0F2E">
        <w:rPr>
          <w:rStyle w:val="codeChar"/>
        </w:rPr>
        <w:t>T</w:t>
      </w:r>
      <w:r>
        <w:rPr>
          <w:rStyle w:val="codeChar"/>
        </w:rPr>
        <w:t>ype</w:t>
      </w:r>
      <w:r>
        <w:t xml:space="preserve"> is one of the following types: </w:t>
      </w:r>
      <w:r w:rsidRPr="00AB0F2E">
        <w:rPr>
          <w:rStyle w:val="codeChar"/>
        </w:rPr>
        <w:t>Int</w:t>
      </w:r>
      <w:r>
        <w:t xml:space="preserve">, </w:t>
      </w:r>
      <w:r w:rsidRPr="00AB0F2E">
        <w:rPr>
          <w:rStyle w:val="codeChar"/>
        </w:rPr>
        <w:t>Float</w:t>
      </w:r>
      <w:r>
        <w:t xml:space="preserve">, </w:t>
      </w:r>
      <w:r w:rsidRPr="00AB0F2E">
        <w:rPr>
          <w:rStyle w:val="codeChar"/>
        </w:rPr>
        <w:t>Boolean</w:t>
      </w:r>
      <w:r>
        <w:t xml:space="preserve">, </w:t>
      </w:r>
      <w:r w:rsidRPr="00AB0F2E">
        <w:rPr>
          <w:rStyle w:val="codeChar"/>
        </w:rPr>
        <w:t>String</w:t>
      </w:r>
      <w:r>
        <w:t xml:space="preserve"> or any type of </w:t>
      </w:r>
      <w:proofErr w:type="spellStart"/>
      <w:r w:rsidRPr="00AB0F2E">
        <w:rPr>
          <w:rStyle w:val="codeChar"/>
        </w:rPr>
        <w:t>enum</w:t>
      </w:r>
      <w:proofErr w:type="spellEnd"/>
      <w:r>
        <w:t>.</w:t>
      </w:r>
    </w:p>
    <w:p w14:paraId="49BADA16" w14:textId="59A3DB42" w:rsidR="00AB0F2E" w:rsidRPr="0048453E" w:rsidRDefault="00AB0F2E" w:rsidP="0048453E">
      <w:r w:rsidRPr="00B82BFE">
        <w:t>There is also a variant of the method that creates a ‘2-dimensional’ rectangular array (</w:t>
      </w:r>
      <w:proofErr w:type="gramStart"/>
      <w:r w:rsidRPr="00B82BFE">
        <w:t>actually an</w:t>
      </w:r>
      <w:proofErr w:type="gramEnd"/>
      <w:r w:rsidRPr="00B82BFE">
        <w:t xml:space="preserve"> </w:t>
      </w:r>
      <w:r w:rsidR="00200A47" w:rsidRPr="0048453E">
        <w:t>Array</w:t>
      </w:r>
      <w:r w:rsidRPr="00B82BFE">
        <w:t xml:space="preserve"> of </w:t>
      </w:r>
      <w:r w:rsidR="00200A47" w:rsidRPr="0048453E">
        <w:t>Array</w:t>
      </w:r>
      <w:r w:rsidRPr="00B82BFE">
        <w:t>s)</w:t>
      </w:r>
      <w:ins w:id="1064" w:author="BernardUK" w:date="2025-01-05T15:25:00Z">
        <w:r w:rsidR="00B82BFE">
          <w:t>:</w:t>
        </w:r>
      </w:ins>
      <w:del w:id="1065" w:author="BernardUK" w:date="2025-01-05T15:25:00Z">
        <w:r w:rsidRPr="0048453E" w:rsidDel="00B82BFE">
          <w:br/>
        </w:r>
      </w:del>
    </w:p>
    <w:p w14:paraId="227D94AA" w14:textId="2B5451BC" w:rsidR="00AB0F2E" w:rsidRDefault="00EA20AA" w:rsidP="00AB0F2E">
      <w:pPr>
        <w:pStyle w:val="codeBlock"/>
        <w:rPr>
          <w:rFonts w:eastAsiaTheme="minorEastAsia"/>
        </w:rPr>
      </w:pPr>
      <w:r>
        <w:rPr>
          <w:rFonts w:eastAsiaTheme="minorEastAsia"/>
        </w:rPr>
        <w:t>createArray2</w:t>
      </w:r>
      <w:proofErr w:type="gramStart"/>
      <w:r>
        <w:rPr>
          <w:rFonts w:eastAsiaTheme="minorEastAsia"/>
        </w:rPr>
        <w:t>D</w:t>
      </w:r>
      <w:r w:rsidR="00AB0F2E" w:rsidRPr="00BE1D7F">
        <w:rPr>
          <w:rFonts w:eastAsiaTheme="minorEastAsia"/>
        </w:rPr>
        <w:t>(</w:t>
      </w:r>
      <w:proofErr w:type="spellStart"/>
      <w:proofErr w:type="gramEnd"/>
      <w:r w:rsidR="00AB0F2E">
        <w:rPr>
          <w:rFonts w:eastAsiaTheme="minorEastAsia"/>
        </w:rPr>
        <w:t>noOfrows</w:t>
      </w:r>
      <w:proofErr w:type="spellEnd"/>
      <w:r w:rsidR="00AB0F2E">
        <w:rPr>
          <w:rFonts w:eastAsiaTheme="minorEastAsia"/>
        </w:rPr>
        <w:t xml:space="preserve"> as Int</w:t>
      </w:r>
      <w:r w:rsidR="00AB0F2E" w:rsidRPr="00BE1D7F">
        <w:rPr>
          <w:rFonts w:eastAsiaTheme="minorEastAsia"/>
        </w:rPr>
        <w:t xml:space="preserve">, </w:t>
      </w:r>
      <w:proofErr w:type="spellStart"/>
      <w:r w:rsidR="00AB0F2E">
        <w:rPr>
          <w:rFonts w:eastAsiaTheme="minorEastAsia"/>
        </w:rPr>
        <w:t>noOfColumns</w:t>
      </w:r>
      <w:proofErr w:type="spellEnd"/>
      <w:r w:rsidR="00AB0F2E">
        <w:rPr>
          <w:rFonts w:eastAsiaTheme="minorEastAsia"/>
        </w:rPr>
        <w:t xml:space="preserve"> as Int, </w:t>
      </w:r>
      <w:proofErr w:type="spellStart"/>
      <w:r w:rsidR="00AB0F2E">
        <w:rPr>
          <w:rFonts w:eastAsiaTheme="minorEastAsia"/>
        </w:rPr>
        <w:t>initialValue</w:t>
      </w:r>
      <w:proofErr w:type="spellEnd"/>
      <w:r w:rsidR="00AB0F2E">
        <w:rPr>
          <w:rFonts w:eastAsiaTheme="minorEastAsia"/>
        </w:rPr>
        <w:t xml:space="preserve"> as T</w:t>
      </w:r>
      <w:r w:rsidR="00BA06F8">
        <w:rPr>
          <w:rFonts w:eastAsiaTheme="minorEastAsia"/>
        </w:rPr>
        <w:t>) returns</w:t>
      </w:r>
      <w:r w:rsidR="00AB0F2E">
        <w:rPr>
          <w:rFonts w:eastAsiaTheme="minorEastAsia"/>
        </w:rPr>
        <w:t xml:space="preserve"> [[Type]]</w:t>
      </w:r>
    </w:p>
    <w:p w14:paraId="748EE582" w14:textId="46BCEFE2" w:rsidR="00AB0F2E" w:rsidRDefault="00AB0F2E" w:rsidP="00AB0F2E">
      <w:pPr>
        <w:pStyle w:val="codeBlock"/>
        <w:rPr>
          <w:rFonts w:eastAsiaTheme="minorEastAsia"/>
        </w:rPr>
      </w:pPr>
    </w:p>
    <w:p w14:paraId="5EC9614B" w14:textId="6FF18C04" w:rsidR="009F7D12" w:rsidRPr="00763E9E" w:rsidRDefault="00AB0F2E" w:rsidP="009D50F3">
      <w:pPr>
        <w:rPr>
          <w:lang w:eastAsia="en-GB"/>
        </w:rPr>
      </w:pPr>
      <w:r>
        <w:rPr>
          <w:lang w:eastAsia="en-GB"/>
        </w:rPr>
        <w:t>See also</w:t>
      </w:r>
      <w:r w:rsidR="009D50F3">
        <w:rPr>
          <w:lang w:eastAsia="en-GB"/>
        </w:rPr>
        <w:t>: Lists -</w:t>
      </w:r>
      <w:r>
        <w:rPr>
          <w:lang w:eastAsia="en-GB"/>
        </w:rPr>
        <w:t xml:space="preserve"> </w:t>
      </w:r>
      <w:r w:rsidRPr="009D50F3">
        <w:rPr>
          <w:rStyle w:val="Link"/>
        </w:rPr>
        <w:fldChar w:fldCharType="begin"/>
      </w:r>
      <w:r w:rsidRPr="009D50F3">
        <w:rPr>
          <w:rStyle w:val="Link"/>
        </w:rPr>
        <w:instrText xml:space="preserve"> REF _Ref170742605 \h </w:instrText>
      </w:r>
      <w:r w:rsidR="009D50F3">
        <w:rPr>
          <w:rStyle w:val="Link"/>
        </w:rPr>
        <w:instrText xml:space="preserve"> \* MERGEFORMAT </w:instrText>
      </w:r>
      <w:r w:rsidRPr="009D50F3">
        <w:rPr>
          <w:rStyle w:val="Link"/>
        </w:rPr>
      </w:r>
      <w:r w:rsidRPr="009D50F3">
        <w:rPr>
          <w:rStyle w:val="Link"/>
        </w:rPr>
        <w:fldChar w:fldCharType="separate"/>
      </w:r>
      <w:r w:rsidR="00FA56BB" w:rsidRPr="00FA56BB">
        <w:rPr>
          <w:rStyle w:val="Link"/>
        </w:rPr>
        <w:t>Quick reference</w:t>
      </w:r>
      <w:r w:rsidRPr="009D50F3">
        <w:rPr>
          <w:rStyle w:val="Link"/>
        </w:rPr>
        <w:fldChar w:fldCharType="end"/>
      </w:r>
      <w:r>
        <w:rPr>
          <w:lang w:eastAsia="en-GB"/>
        </w:rPr>
        <w:t>.</w:t>
      </w:r>
    </w:p>
    <w:p w14:paraId="5EA96B7B" w14:textId="77777777" w:rsidR="009D50F3" w:rsidRDefault="009D50F3">
      <w:pPr>
        <w:rPr>
          <w:rFonts w:asciiTheme="majorHAnsi" w:eastAsiaTheme="majorEastAsia" w:hAnsiTheme="majorHAnsi" w:cstheme="majorBidi"/>
          <w:color w:val="0F4761" w:themeColor="accent1" w:themeShade="BF"/>
          <w:sz w:val="44"/>
          <w:szCs w:val="32"/>
        </w:rPr>
      </w:pPr>
      <w:bookmarkStart w:id="1066" w:name="_Toc170738569"/>
      <w:r>
        <w:br w:type="page"/>
      </w:r>
    </w:p>
    <w:p w14:paraId="5798CC0F" w14:textId="734CA6D7" w:rsidR="003853B7" w:rsidRDefault="00D75DBF" w:rsidP="005A3417">
      <w:pPr>
        <w:pStyle w:val="Heading2"/>
      </w:pPr>
      <w:bookmarkStart w:id="1067" w:name="_Toc187241201"/>
      <w:r w:rsidRPr="006C1390">
        <w:lastRenderedPageBreak/>
        <w:t>Standalone</w:t>
      </w:r>
      <w:r>
        <w:t xml:space="preserve"> procedures</w:t>
      </w:r>
      <w:bookmarkEnd w:id="1066"/>
      <w:bookmarkEnd w:id="1067"/>
    </w:p>
    <w:p w14:paraId="65276D1B" w14:textId="24EDA416" w:rsidR="001A576C" w:rsidRDefault="001A576C" w:rsidP="001A576C">
      <w:r>
        <w:t xml:space="preserve">All procedures are accessed via a </w:t>
      </w:r>
      <w:r w:rsidRPr="001A576C">
        <w:rPr>
          <w:rStyle w:val="codeChar"/>
        </w:rPr>
        <w:t>call</w:t>
      </w:r>
      <w:r>
        <w:t xml:space="preserve"> statement.</w:t>
      </w:r>
    </w:p>
    <w:p w14:paraId="25B72A0C" w14:textId="3DA7B068" w:rsidR="00814825" w:rsidRDefault="00814825" w:rsidP="004E7593">
      <w:pPr>
        <w:pStyle w:val="codeBlock"/>
      </w:pPr>
      <w:proofErr w:type="gramStart"/>
      <w:r w:rsidRPr="00E14805">
        <w:t>pause(</w:t>
      </w:r>
      <w:proofErr w:type="gramEnd"/>
      <w:r w:rsidRPr="00E14805">
        <w:t>100)</w:t>
      </w:r>
    </w:p>
    <w:p w14:paraId="49F1ACE9" w14:textId="77777777" w:rsidR="001A576C" w:rsidRDefault="001A576C" w:rsidP="004E7593">
      <w:pPr>
        <w:pStyle w:val="codeBlock"/>
      </w:pPr>
    </w:p>
    <w:p w14:paraId="2D58D7B0" w14:textId="2DC4F140" w:rsidR="001A576C" w:rsidRPr="00E15990" w:rsidRDefault="001A576C" w:rsidP="001A576C">
      <w:r>
        <w:t xml:space="preserve">Typically used to slow down the execution of a program e.g. for a game. The argument provided to </w:t>
      </w:r>
      <w:r w:rsidRPr="001A576C">
        <w:rPr>
          <w:rStyle w:val="codeChar"/>
        </w:rPr>
        <w:t>pause</w:t>
      </w:r>
      <w:r>
        <w:t xml:space="preserve"> is in milliseconds, so </w:t>
      </w:r>
      <w:proofErr w:type="gramStart"/>
      <w:r w:rsidRPr="001A576C">
        <w:rPr>
          <w:rStyle w:val="codeChar"/>
        </w:rPr>
        <w:t>pause(</w:t>
      </w:r>
      <w:proofErr w:type="gramEnd"/>
      <w:r w:rsidRPr="001A576C">
        <w:rPr>
          <w:rStyle w:val="codeChar"/>
        </w:rPr>
        <w:t>100)</w:t>
      </w:r>
      <w:r>
        <w:t xml:space="preserve"> delays execution for 1/10</w:t>
      </w:r>
      <w:r w:rsidRPr="001A576C">
        <w:rPr>
          <w:vertAlign w:val="superscript"/>
        </w:rPr>
        <w:t>th</w:t>
      </w:r>
      <w:r>
        <w:t xml:space="preserve"> of a second.</w:t>
      </w:r>
    </w:p>
    <w:p w14:paraId="1E867BF9" w14:textId="03EC4E60" w:rsidR="000E2340" w:rsidRPr="000E2340" w:rsidRDefault="000E2340" w:rsidP="000E2340">
      <w:pPr>
        <w:pStyle w:val="codeBlock"/>
      </w:pPr>
      <w:proofErr w:type="spellStart"/>
      <w:proofErr w:type="gramStart"/>
      <w:r>
        <w:t>clearConsole</w:t>
      </w:r>
      <w:proofErr w:type="spellEnd"/>
      <w:r>
        <w:t>(</w:t>
      </w:r>
      <w:proofErr w:type="gramEnd"/>
      <w:r>
        <w:t>)</w:t>
      </w:r>
    </w:p>
    <w:p w14:paraId="58E00A24" w14:textId="43E96001" w:rsidR="00E24946" w:rsidRPr="001029DB" w:rsidRDefault="001029DB" w:rsidP="00E24946">
      <w:pPr>
        <w:rPr>
          <w:lang w:eastAsia="en-GB"/>
        </w:rPr>
      </w:pPr>
      <w:bookmarkStart w:id="1068" w:name="_Toc170738573"/>
      <w:bookmarkStart w:id="1069" w:name="_Ref170805514"/>
      <w:r>
        <w:rPr>
          <w:lang w:eastAsia="en-GB"/>
        </w:rPr>
        <w:t xml:space="preserve">See </w:t>
      </w:r>
      <w:r w:rsidRPr="001029DB">
        <w:rPr>
          <w:rStyle w:val="Link"/>
        </w:rPr>
        <w:fldChar w:fldCharType="begin"/>
      </w:r>
      <w:r w:rsidRPr="001029DB">
        <w:rPr>
          <w:rStyle w:val="Link"/>
        </w:rPr>
        <w:instrText xml:space="preserve"> REF _Ref182465461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Printing plain text to the Console</w:t>
      </w:r>
      <w:r w:rsidRPr="001029DB">
        <w:rPr>
          <w:rStyle w:val="Link"/>
        </w:rPr>
        <w:fldChar w:fldCharType="end"/>
      </w:r>
    </w:p>
    <w:p w14:paraId="36ECB7CA" w14:textId="6559E55C" w:rsidR="001029DB" w:rsidRDefault="001029DB" w:rsidP="001A576C">
      <w:pPr>
        <w:pStyle w:val="code"/>
        <w:rPr>
          <w:lang w:eastAsia="en-GB"/>
        </w:rPr>
      </w:pPr>
      <w:proofErr w:type="spellStart"/>
      <w:proofErr w:type="gramStart"/>
      <w:r>
        <w:rPr>
          <w:lang w:eastAsia="en-GB"/>
        </w:rPr>
        <w:t>clearKeyBuffer</w:t>
      </w:r>
      <w:proofErr w:type="spellEnd"/>
      <w:r w:rsidR="00104C59">
        <w:rPr>
          <w:lang w:eastAsia="en-GB"/>
        </w:rPr>
        <w:t>(</w:t>
      </w:r>
      <w:proofErr w:type="gramEnd"/>
      <w:r w:rsidR="00104C59">
        <w:rPr>
          <w:lang w:eastAsia="en-GB"/>
        </w:rPr>
        <w:t>)</w:t>
      </w:r>
    </w:p>
    <w:p w14:paraId="71EF8DA8" w14:textId="37F47979" w:rsidR="001A576C" w:rsidRDefault="001A576C" w:rsidP="001A576C">
      <w:pPr>
        <w:pStyle w:val="code"/>
        <w:rPr>
          <w:lang w:eastAsia="en-GB"/>
        </w:rPr>
      </w:pPr>
      <w:proofErr w:type="spellStart"/>
      <w:proofErr w:type="gramStart"/>
      <w:r>
        <w:rPr>
          <w:lang w:eastAsia="en-GB"/>
        </w:rPr>
        <w:t>getKey</w:t>
      </w:r>
      <w:proofErr w:type="spellEnd"/>
      <w:r w:rsidR="00104C59">
        <w:rPr>
          <w:lang w:eastAsia="en-GB"/>
        </w:rPr>
        <w:t>(</w:t>
      </w:r>
      <w:proofErr w:type="gramEnd"/>
      <w:r w:rsidR="00104C59">
        <w:rPr>
          <w:lang w:eastAsia="en-GB"/>
        </w:rPr>
        <w:t>)</w:t>
      </w:r>
    </w:p>
    <w:p w14:paraId="555269BB" w14:textId="41D41555" w:rsidR="001A576C" w:rsidRDefault="001A576C" w:rsidP="001A576C">
      <w:pPr>
        <w:pStyle w:val="code"/>
        <w:rPr>
          <w:lang w:eastAsia="en-GB"/>
        </w:rPr>
      </w:pPr>
      <w:proofErr w:type="spellStart"/>
      <w:proofErr w:type="gramStart"/>
      <w:r>
        <w:rPr>
          <w:lang w:eastAsia="en-GB"/>
        </w:rPr>
        <w:t>getKeyWithModifier</w:t>
      </w:r>
      <w:proofErr w:type="spellEnd"/>
      <w:r w:rsidR="00104C59">
        <w:rPr>
          <w:lang w:eastAsia="en-GB"/>
        </w:rPr>
        <w:t>(</w:t>
      </w:r>
      <w:proofErr w:type="gramEnd"/>
      <w:r w:rsidR="00104C59">
        <w:rPr>
          <w:lang w:eastAsia="en-GB"/>
        </w:rPr>
        <w:t>)</w:t>
      </w:r>
    </w:p>
    <w:p w14:paraId="4AAFCA06" w14:textId="2F558D27" w:rsidR="001A576C" w:rsidRDefault="001A576C" w:rsidP="001A576C">
      <w:pPr>
        <w:pStyle w:val="code"/>
        <w:rPr>
          <w:lang w:eastAsia="en-GB"/>
        </w:rPr>
      </w:pPr>
      <w:proofErr w:type="spellStart"/>
      <w:proofErr w:type="gramStart"/>
      <w:r>
        <w:rPr>
          <w:lang w:eastAsia="en-GB"/>
        </w:rPr>
        <w:t>waitForAnyKey</w:t>
      </w:r>
      <w:proofErr w:type="spellEnd"/>
      <w:r w:rsidR="00104C59">
        <w:rPr>
          <w:lang w:eastAsia="en-GB"/>
        </w:rPr>
        <w:t>(</w:t>
      </w:r>
      <w:proofErr w:type="gramEnd"/>
      <w:r w:rsidR="00104C59">
        <w:rPr>
          <w:lang w:eastAsia="en-GB"/>
        </w:rPr>
        <w:t>)</w:t>
      </w:r>
    </w:p>
    <w:p w14:paraId="0DEB3D0A" w14:textId="77777777" w:rsidR="001029DB" w:rsidRDefault="001029DB" w:rsidP="001A576C">
      <w:pPr>
        <w:pStyle w:val="code"/>
        <w:rPr>
          <w:lang w:eastAsia="en-GB"/>
        </w:rPr>
      </w:pPr>
    </w:p>
    <w:p w14:paraId="31E4B5EC" w14:textId="6558F5EC" w:rsidR="001029DB" w:rsidRDefault="001029DB" w:rsidP="001029DB">
      <w:pPr>
        <w:rPr>
          <w:lang w:eastAsia="en-GB"/>
        </w:rPr>
      </w:pPr>
      <w:r>
        <w:rPr>
          <w:lang w:eastAsia="en-GB"/>
        </w:rPr>
        <w:t xml:space="preserve">See </w:t>
      </w:r>
      <w:r w:rsidRPr="001029DB">
        <w:rPr>
          <w:rStyle w:val="Link"/>
        </w:rPr>
        <w:fldChar w:fldCharType="begin"/>
      </w:r>
      <w:r w:rsidRPr="001029DB">
        <w:rPr>
          <w:rStyle w:val="Link"/>
        </w:rPr>
        <w:instrText xml:space="preserve"> REF _Ref182465394 \h </w:instrText>
      </w:r>
      <w:r>
        <w:rPr>
          <w:rStyle w:val="Link"/>
        </w:rPr>
        <w:instrText xml:space="preserve"> \* MERGEFORMAT </w:instrText>
      </w:r>
      <w:r w:rsidRPr="001029DB">
        <w:rPr>
          <w:rStyle w:val="Link"/>
        </w:rPr>
      </w:r>
      <w:r w:rsidRPr="001029DB">
        <w:rPr>
          <w:rStyle w:val="Link"/>
        </w:rPr>
        <w:fldChar w:fldCharType="separate"/>
      </w:r>
      <w:r w:rsidRPr="001029DB">
        <w:rPr>
          <w:rStyle w:val="Link"/>
        </w:rPr>
        <w:t>Reading keys ‘on the fly’</w:t>
      </w:r>
      <w:r w:rsidRPr="001029DB">
        <w:rPr>
          <w:rStyle w:val="Link"/>
        </w:rPr>
        <w:fldChar w:fldCharType="end"/>
      </w:r>
      <w:r>
        <w:rPr>
          <w:lang w:eastAsia="en-GB"/>
        </w:rPr>
        <w:t>.</w:t>
      </w:r>
    </w:p>
    <w:p w14:paraId="72DE1E95" w14:textId="2BC6591B" w:rsidR="00FB2B6D" w:rsidRDefault="00FB2B6D" w:rsidP="00FB2B6D">
      <w:pPr>
        <w:pStyle w:val="Heading2"/>
        <w:rPr>
          <w:lang w:eastAsia="en-GB"/>
        </w:rPr>
      </w:pPr>
      <w:bookmarkStart w:id="1070" w:name="_Toc187241202"/>
      <w:r>
        <w:rPr>
          <w:lang w:eastAsia="en-GB"/>
        </w:rPr>
        <w:lastRenderedPageBreak/>
        <w:t>System methods</w:t>
      </w:r>
      <w:bookmarkEnd w:id="1070"/>
    </w:p>
    <w:p w14:paraId="4E1E9995" w14:textId="77777777" w:rsidR="00FB2B6D" w:rsidRDefault="00FB2B6D" w:rsidP="00FB2B6D">
      <w:pPr>
        <w:rPr>
          <w:lang w:eastAsia="en-GB"/>
        </w:rPr>
      </w:pPr>
      <w:r>
        <w:rPr>
          <w:lang w:eastAsia="en-GB"/>
        </w:rPr>
        <w:t xml:space="preserve">System methods </w:t>
      </w:r>
      <w:r w:rsidRPr="008E0730">
        <w:rPr>
          <w:i/>
          <w:iCs/>
          <w:lang w:eastAsia="en-GB"/>
        </w:rPr>
        <w:t>appear</w:t>
      </w:r>
      <w:r>
        <w:rPr>
          <w:lang w:eastAsia="en-GB"/>
        </w:rPr>
        <w:t xml:space="preserve"> to work like functions, because:</w:t>
      </w:r>
    </w:p>
    <w:p w14:paraId="5740B207" w14:textId="77777777" w:rsidR="00FB2B6D" w:rsidRDefault="00FB2B6D" w:rsidP="00FB2B6D">
      <w:pPr>
        <w:pStyle w:val="ListParagraph"/>
        <w:numPr>
          <w:ilvl w:val="0"/>
          <w:numId w:val="9"/>
        </w:numPr>
        <w:rPr>
          <w:lang w:eastAsia="en-GB"/>
        </w:rPr>
      </w:pPr>
      <w:r>
        <w:rPr>
          <w:lang w:eastAsia="en-GB"/>
        </w:rPr>
        <w:t>they may require one or more arguments to be provided</w:t>
      </w:r>
    </w:p>
    <w:p w14:paraId="49BBB930" w14:textId="44955308" w:rsidR="00FB2B6D" w:rsidRDefault="00FB2B6D" w:rsidP="00FB2B6D">
      <w:pPr>
        <w:pStyle w:val="ListParagraph"/>
        <w:numPr>
          <w:ilvl w:val="0"/>
          <w:numId w:val="9"/>
        </w:numPr>
        <w:rPr>
          <w:lang w:eastAsia="en-GB"/>
        </w:rPr>
      </w:pPr>
      <w:r>
        <w:rPr>
          <w:lang w:eastAsia="en-GB"/>
        </w:rPr>
        <w:t>they always return a value</w:t>
      </w:r>
    </w:p>
    <w:p w14:paraId="1AAC328A" w14:textId="62FBC6A7" w:rsidR="00FB2B6D" w:rsidRDefault="00FB2B6D" w:rsidP="008E0730">
      <w:pPr>
        <w:pStyle w:val="ListParagraph"/>
        <w:numPr>
          <w:ilvl w:val="0"/>
          <w:numId w:val="9"/>
        </w:numPr>
        <w:rPr>
          <w:lang w:eastAsia="en-GB"/>
        </w:rPr>
      </w:pPr>
      <w:r>
        <w:rPr>
          <w:lang w:eastAsia="en-GB"/>
        </w:rPr>
        <w:t>they are used in expressions</w:t>
      </w:r>
    </w:p>
    <w:p w14:paraId="372CB835" w14:textId="7FC6ED26" w:rsidR="00FB2B6D" w:rsidRDefault="00FB2B6D" w:rsidP="00FB2B6D">
      <w:pPr>
        <w:rPr>
          <w:lang w:eastAsia="en-GB"/>
        </w:rPr>
      </w:pPr>
      <w:r>
        <w:rPr>
          <w:lang w:eastAsia="en-GB"/>
        </w:rPr>
        <w:t xml:space="preserve">However, system methods are not </w:t>
      </w:r>
      <w:r>
        <w:rPr>
          <w:i/>
          <w:iCs/>
          <w:lang w:eastAsia="en-GB"/>
        </w:rPr>
        <w:t>pure</w:t>
      </w:r>
      <w:r>
        <w:rPr>
          <w:lang w:eastAsia="en-GB"/>
        </w:rPr>
        <w:t xml:space="preserve"> functions because:</w:t>
      </w:r>
    </w:p>
    <w:p w14:paraId="565DA159" w14:textId="57F85ECF" w:rsidR="00FB2B6D" w:rsidRDefault="00FB2B6D" w:rsidP="00FB2B6D">
      <w:pPr>
        <w:pStyle w:val="ListParagraph"/>
        <w:numPr>
          <w:ilvl w:val="0"/>
          <w:numId w:val="9"/>
        </w:numPr>
        <w:rPr>
          <w:lang w:eastAsia="en-GB"/>
        </w:rPr>
      </w:pPr>
      <w:r>
        <w:rPr>
          <w:lang w:eastAsia="en-GB"/>
        </w:rPr>
        <w:t>They may have a dependency on data that is not provided as an arg</w:t>
      </w:r>
      <w:r w:rsidR="00AD0392">
        <w:rPr>
          <w:lang w:eastAsia="en-GB"/>
        </w:rPr>
        <w:t>u</w:t>
      </w:r>
      <w:r>
        <w:rPr>
          <w:lang w:eastAsia="en-GB"/>
        </w:rPr>
        <w:t>ment</w:t>
      </w:r>
    </w:p>
    <w:p w14:paraId="1043EF45" w14:textId="552AB5ED" w:rsidR="00FB2B6D" w:rsidRDefault="00FB2B6D" w:rsidP="00FB2B6D">
      <w:pPr>
        <w:pStyle w:val="ListParagraph"/>
        <w:numPr>
          <w:ilvl w:val="0"/>
          <w:numId w:val="9"/>
        </w:numPr>
        <w:rPr>
          <w:lang w:eastAsia="en-GB"/>
        </w:rPr>
      </w:pPr>
      <w:r>
        <w:rPr>
          <w:lang w:eastAsia="en-GB"/>
        </w:rPr>
        <w:t>They may generate side effects, such as changing the screen display, or writing to a file.</w:t>
      </w:r>
    </w:p>
    <w:p w14:paraId="20323791" w14:textId="7F2D0EF0" w:rsidR="00FB2B6D" w:rsidRDefault="00FB2B6D" w:rsidP="00FB2B6D">
      <w:pPr>
        <w:rPr>
          <w:lang w:eastAsia="en-GB"/>
        </w:rPr>
      </w:pPr>
      <w:r>
        <w:rPr>
          <w:lang w:eastAsia="en-GB"/>
        </w:rPr>
        <w:t>Because of these properties, system methods may</w:t>
      </w:r>
      <w:ins w:id="1071" w:author="BernardUK" w:date="2025-01-05T15:28:00Z">
        <w:r w:rsidR="00B82BFE">
          <w:rPr>
            <w:lang w:eastAsia="en-GB"/>
          </w:rPr>
          <w:t xml:space="preserve"> </w:t>
        </w:r>
      </w:ins>
      <w:r>
        <w:rPr>
          <w:lang w:eastAsia="en-GB"/>
        </w:rPr>
        <w:t xml:space="preserve">be used only within a </w:t>
      </w:r>
      <w:r w:rsidRPr="00FB2B6D">
        <w:rPr>
          <w:lang w:eastAsia="en-GB"/>
        </w:rPr>
        <w:t>procedure</w:t>
      </w:r>
      <w:del w:id="1072" w:author="BernardUK" w:date="2025-01-05T15:28:00Z">
        <w:r w:rsidDel="00B82BFE">
          <w:rPr>
            <w:lang w:eastAsia="en-GB"/>
          </w:rPr>
          <w:delText>,</w:delText>
        </w:r>
      </w:del>
      <w:r>
        <w:rPr>
          <w:lang w:eastAsia="en-GB"/>
        </w:rPr>
        <w:t xml:space="preserve"> or within the main routine. System methods may </w:t>
      </w:r>
      <w:r>
        <w:rPr>
          <w:i/>
          <w:iCs/>
          <w:lang w:eastAsia="en-GB"/>
        </w:rPr>
        <w:t>not</w:t>
      </w:r>
      <w:r>
        <w:rPr>
          <w:lang w:eastAsia="en-GB"/>
        </w:rPr>
        <w:t xml:space="preserve"> be used inside a function that you have defined – because to do so would mean that your function would not be pure. </w:t>
      </w:r>
    </w:p>
    <w:p w14:paraId="7ED8427F" w14:textId="3B0F08DC" w:rsidR="00AD0392" w:rsidRDefault="00AD0392" w:rsidP="00FB2B6D">
      <w:pPr>
        <w:rPr>
          <w:lang w:eastAsia="en-GB"/>
        </w:rPr>
      </w:pPr>
      <w:r>
        <w:rPr>
          <w:lang w:eastAsia="en-GB"/>
        </w:rPr>
        <w:t>System methods are all defined within the Elan standard library – you cannot write a system method yourself.</w:t>
      </w:r>
    </w:p>
    <w:p w14:paraId="7D7D350C" w14:textId="1BE09180" w:rsidR="00FB2B6D" w:rsidRDefault="00FB2B6D" w:rsidP="00FB2B6D">
      <w:pPr>
        <w:rPr>
          <w:lang w:eastAsia="en-GB"/>
        </w:rPr>
      </w:pPr>
      <w:r>
        <w:rPr>
          <w:lang w:eastAsia="en-GB"/>
        </w:rPr>
        <w:t xml:space="preserve">System methods are commonly associated with ‘input/output’ (see </w:t>
      </w:r>
      <w:r>
        <w:rPr>
          <w:lang w:eastAsia="en-GB"/>
        </w:rPr>
        <w:fldChar w:fldCharType="begin"/>
      </w:r>
      <w:r>
        <w:rPr>
          <w:lang w:eastAsia="en-GB"/>
        </w:rPr>
        <w:instrText xml:space="preserve"> REF _Ref185176629 \h </w:instrText>
      </w:r>
      <w:r>
        <w:rPr>
          <w:lang w:eastAsia="en-GB"/>
        </w:rPr>
      </w:r>
      <w:r>
        <w:rPr>
          <w:lang w:eastAsia="en-GB"/>
        </w:rPr>
        <w:fldChar w:fldCharType="separate"/>
      </w:r>
      <w:r>
        <w:rPr>
          <w:rFonts w:eastAsia="Times New Roman"/>
          <w:lang w:eastAsia="en-GB"/>
        </w:rPr>
        <w:t>Input/Output</w:t>
      </w:r>
      <w:r>
        <w:rPr>
          <w:lang w:eastAsia="en-GB"/>
        </w:rPr>
        <w:fldChar w:fldCharType="end"/>
      </w:r>
      <w:r>
        <w:rPr>
          <w:lang w:eastAsia="en-GB"/>
        </w:rPr>
        <w:t>), but note that:</w:t>
      </w:r>
    </w:p>
    <w:p w14:paraId="60C0D441" w14:textId="03B90B0A" w:rsidR="00AD0392" w:rsidRDefault="00AD0392" w:rsidP="00AD0392">
      <w:pPr>
        <w:pStyle w:val="ListParagraph"/>
        <w:numPr>
          <w:ilvl w:val="0"/>
          <w:numId w:val="62"/>
        </w:numPr>
        <w:rPr>
          <w:lang w:eastAsia="en-GB"/>
        </w:rPr>
      </w:pPr>
      <w:proofErr w:type="spellStart"/>
      <w:r>
        <w:rPr>
          <w:lang w:eastAsia="en-GB"/>
        </w:rPr>
        <w:t>Input/output</w:t>
      </w:r>
      <w:proofErr w:type="spellEnd"/>
      <w:r>
        <w:rPr>
          <w:lang w:eastAsia="en-GB"/>
        </w:rPr>
        <w:t xml:space="preserve"> may also be performed via procedures</w:t>
      </w:r>
    </w:p>
    <w:p w14:paraId="4948FAAA" w14:textId="5BCF12EC" w:rsidR="00AD0392" w:rsidRDefault="00AD0392" w:rsidP="00AD0392">
      <w:pPr>
        <w:pStyle w:val="ListParagraph"/>
        <w:numPr>
          <w:ilvl w:val="0"/>
          <w:numId w:val="62"/>
        </w:numPr>
        <w:rPr>
          <w:lang w:eastAsia="en-GB"/>
        </w:rPr>
      </w:pPr>
      <w:r>
        <w:rPr>
          <w:lang w:eastAsia="en-GB"/>
        </w:rPr>
        <w:t xml:space="preserve">Some system methods </w:t>
      </w:r>
      <w:del w:id="1073" w:author="BernardUK" w:date="2025-01-05T15:29:00Z">
        <w:r w:rsidDel="00B97695">
          <w:rPr>
            <w:lang w:eastAsia="en-GB"/>
          </w:rPr>
          <w:delText xml:space="preserve">(see list below) </w:delText>
        </w:r>
      </w:del>
      <w:r>
        <w:rPr>
          <w:lang w:eastAsia="en-GB"/>
        </w:rPr>
        <w:t xml:space="preserve">do not </w:t>
      </w:r>
      <w:r w:rsidRPr="008E0730">
        <w:rPr>
          <w:lang w:eastAsia="en-GB"/>
        </w:rPr>
        <w:t>appear to be</w:t>
      </w:r>
      <w:r>
        <w:rPr>
          <w:lang w:eastAsia="en-GB"/>
        </w:rPr>
        <w:t xml:space="preserve"> concerned with </w:t>
      </w:r>
      <w:proofErr w:type="spellStart"/>
      <w:r>
        <w:rPr>
          <w:lang w:eastAsia="en-GB"/>
        </w:rPr>
        <w:t>input/output</w:t>
      </w:r>
      <w:proofErr w:type="spellEnd"/>
      <w:r>
        <w:rPr>
          <w:lang w:eastAsia="en-GB"/>
        </w:rPr>
        <w:t xml:space="preserve"> – see list below. The reason those are system methods is that they both have a dependency on variable data that i</w:t>
      </w:r>
      <w:ins w:id="1074" w:author="BernardUK" w:date="2025-01-05T19:19:00Z">
        <w:r w:rsidR="00A3654D">
          <w:rPr>
            <w:lang w:eastAsia="en-GB"/>
          </w:rPr>
          <w:t>s</w:t>
        </w:r>
      </w:ins>
      <w:del w:id="1075" w:author="BernardUK" w:date="2025-01-05T19:19:00Z">
        <w:r w:rsidDel="00A3654D">
          <w:rPr>
            <w:lang w:eastAsia="en-GB"/>
          </w:rPr>
          <w:delText>t</w:delText>
        </w:r>
      </w:del>
      <w:r>
        <w:rPr>
          <w:lang w:eastAsia="en-GB"/>
        </w:rPr>
        <w:t xml:space="preserve"> not passed into them as argument(s).</w:t>
      </w:r>
    </w:p>
    <w:p w14:paraId="15ED1A65" w14:textId="2A9787B5" w:rsidR="00AD0392" w:rsidRDefault="00AD0392" w:rsidP="00AD0392">
      <w:pPr>
        <w:pStyle w:val="Heading3"/>
        <w:rPr>
          <w:lang w:eastAsia="en-GB"/>
        </w:rPr>
      </w:pPr>
      <w:r>
        <w:rPr>
          <w:lang w:eastAsia="en-GB"/>
        </w:rPr>
        <w:t>List of system methods</w:t>
      </w:r>
    </w:p>
    <w:p w14:paraId="3E0C670C" w14:textId="3F5CB828" w:rsidR="00AD0392" w:rsidRPr="00AD0392" w:rsidRDefault="00F31DDF" w:rsidP="006155EF">
      <w:pPr>
        <w:rPr>
          <w:lang w:eastAsia="en-GB"/>
        </w:rPr>
      </w:pPr>
      <w:r w:rsidRPr="008E0730">
        <w:rPr>
          <w:rStyle w:val="codeChar"/>
        </w:rPr>
        <w:t>c</w:t>
      </w:r>
      <w:r w:rsidR="00AD0392" w:rsidRPr="008E0730">
        <w:rPr>
          <w:rStyle w:val="codeChar"/>
        </w:rPr>
        <w:t>lock</w:t>
      </w:r>
      <w:r>
        <w:rPr>
          <w:lang w:eastAsia="en-GB"/>
        </w:rPr>
        <w:t xml:space="preserve"> Returns an integer that increments every millisecond. Useful for measuring elapsed time by comparing the values returned by two such evaluations of the </w:t>
      </w:r>
      <w:r w:rsidRPr="008E0730">
        <w:rPr>
          <w:rStyle w:val="codeChar"/>
        </w:rPr>
        <w:t>clock</w:t>
      </w:r>
      <w:r>
        <w:rPr>
          <w:lang w:eastAsia="en-GB"/>
        </w:rPr>
        <w:t xml:space="preserve"> method.</w:t>
      </w:r>
    </w:p>
    <w:p w14:paraId="6FC922CB" w14:textId="54A3AF1A" w:rsidR="00AD0392" w:rsidRPr="00AD0392" w:rsidRDefault="00AD0392" w:rsidP="006155EF">
      <w:pPr>
        <w:rPr>
          <w:lang w:eastAsia="en-GB"/>
        </w:rPr>
      </w:pPr>
      <w:r w:rsidRPr="008E0730">
        <w:rPr>
          <w:rStyle w:val="codeChar"/>
        </w:rPr>
        <w:t>random</w:t>
      </w:r>
      <w:r>
        <w:rPr>
          <w:lang w:eastAsia="en-GB"/>
        </w:rPr>
        <w:t xml:space="preserve"> and </w:t>
      </w:r>
      <w:proofErr w:type="spellStart"/>
      <w:r w:rsidRPr="008E0730">
        <w:rPr>
          <w:rStyle w:val="codeChar"/>
        </w:rPr>
        <w:t>randomInt</w:t>
      </w:r>
      <w:proofErr w:type="spellEnd"/>
      <w:r w:rsidR="006155EF" w:rsidRPr="008E0730">
        <w:t xml:space="preserve"> </w:t>
      </w:r>
      <w:r w:rsidR="006155EF">
        <w:t xml:space="preserve">See </w:t>
      </w:r>
      <w:r w:rsidR="006155EF" w:rsidRPr="008E0730">
        <w:rPr>
          <w:rStyle w:val="Link"/>
        </w:rPr>
        <w:fldChar w:fldCharType="begin"/>
      </w:r>
      <w:r w:rsidR="006155EF" w:rsidRPr="008E0730">
        <w:rPr>
          <w:rStyle w:val="Link"/>
        </w:rPr>
        <w:instrText xml:space="preserve"> REF _Ref186900105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Generating random numbers</w:t>
      </w:r>
      <w:r w:rsidR="006155EF" w:rsidRPr="008E0730">
        <w:rPr>
          <w:rStyle w:val="Link"/>
        </w:rPr>
        <w:fldChar w:fldCharType="end"/>
      </w:r>
    </w:p>
    <w:p w14:paraId="55CFFAB2" w14:textId="7DAF6D21" w:rsidR="00AD0392" w:rsidRPr="008E0730" w:rsidRDefault="00AD0392" w:rsidP="006155EF">
      <w:proofErr w:type="spellStart"/>
      <w:r w:rsidRPr="00B97695">
        <w:rPr>
          <w:rStyle w:val="codeChar"/>
          <w:rPrChange w:id="1076" w:author="BernardUK" w:date="2025-01-05T15:30:00Z">
            <w:rPr>
              <w:lang w:eastAsia="en-GB"/>
            </w:rPr>
          </w:rPrChange>
        </w:rPr>
        <w:t>openFileForReading</w:t>
      </w:r>
      <w:proofErr w:type="spellEnd"/>
      <w:r w:rsidR="006155EF">
        <w:rPr>
          <w:lang w:eastAsia="en-GB"/>
        </w:rPr>
        <w:t xml:space="preserve"> See </w:t>
      </w:r>
      <w:r w:rsidR="006155EF" w:rsidRPr="008E0730">
        <w:rPr>
          <w:rStyle w:val="Link"/>
        </w:rPr>
        <w:fldChar w:fldCharType="begin"/>
      </w:r>
      <w:r w:rsidR="006155EF" w:rsidRPr="008E0730">
        <w:rPr>
          <w:rStyle w:val="Link"/>
        </w:rPr>
        <w:instrText xml:space="preserve"> REF _Ref181258312 \h </w:instrText>
      </w:r>
      <w:r w:rsidR="00F31DDF">
        <w:rPr>
          <w:rStyle w:val="Link"/>
        </w:rPr>
        <w:instrText xml:space="preserve"> \* MERGEFORMAT </w:instrText>
      </w:r>
      <w:r w:rsidR="006155EF" w:rsidRPr="008E0730">
        <w:rPr>
          <w:rStyle w:val="Link"/>
        </w:rPr>
      </w:r>
      <w:r w:rsidR="006155EF" w:rsidRPr="008E0730">
        <w:rPr>
          <w:rStyle w:val="Link"/>
        </w:rPr>
        <w:fldChar w:fldCharType="separate"/>
      </w:r>
      <w:r w:rsidR="006155EF" w:rsidRPr="008E0730">
        <w:rPr>
          <w:rStyle w:val="Link"/>
        </w:rPr>
        <w:t>Reading textual data from a file</w:t>
      </w:r>
      <w:r w:rsidR="006155EF" w:rsidRPr="008E0730">
        <w:rPr>
          <w:rStyle w:val="Link"/>
        </w:rPr>
        <w:fldChar w:fldCharType="end"/>
      </w:r>
    </w:p>
    <w:p w14:paraId="12D9BC4C" w14:textId="19CE9CF0" w:rsidR="00AD0392" w:rsidRPr="00AD0392" w:rsidRDefault="006155EF" w:rsidP="006155EF">
      <w:pPr>
        <w:rPr>
          <w:lang w:eastAsia="en-GB"/>
        </w:rPr>
      </w:pPr>
      <w:r>
        <w:rPr>
          <w:lang w:eastAsia="en-GB"/>
        </w:rPr>
        <w:t xml:space="preserve">All the </w:t>
      </w:r>
      <w:r w:rsidRPr="00802441">
        <w:rPr>
          <w:rStyle w:val="codeChar"/>
        </w:rPr>
        <w:t>input</w:t>
      </w:r>
      <w:r>
        <w:rPr>
          <w:lang w:eastAsia="en-GB"/>
        </w:rPr>
        <w:t xml:space="preserve"> methods, </w:t>
      </w:r>
      <w:proofErr w:type="spellStart"/>
      <w:r w:rsidR="00AD0392" w:rsidRPr="008E0730">
        <w:rPr>
          <w:rStyle w:val="codeChar"/>
        </w:rPr>
        <w:t>getKey</w:t>
      </w:r>
      <w:proofErr w:type="spellEnd"/>
      <w:r>
        <w:rPr>
          <w:lang w:eastAsia="en-GB"/>
        </w:rPr>
        <w:t>,</w:t>
      </w:r>
      <w:ins w:id="1077" w:author="BernardUK" w:date="2025-01-05T16:54:00Z">
        <w:r w:rsidR="00FA34F9">
          <w:rPr>
            <w:lang w:eastAsia="en-GB"/>
          </w:rPr>
          <w:t xml:space="preserve"> </w:t>
        </w:r>
      </w:ins>
      <w:r>
        <w:rPr>
          <w:lang w:eastAsia="en-GB"/>
        </w:rPr>
        <w:t xml:space="preserve">and </w:t>
      </w:r>
      <w:proofErr w:type="spellStart"/>
      <w:r w:rsidRPr="008E0730">
        <w:rPr>
          <w:rStyle w:val="codeChar"/>
        </w:rPr>
        <w:t>getKeyWithModifier</w:t>
      </w:r>
      <w:proofErr w:type="spellEnd"/>
      <w:r>
        <w:rPr>
          <w:lang w:eastAsia="en-GB"/>
        </w:rPr>
        <w:t xml:space="preserve"> See </w:t>
      </w:r>
      <w:r w:rsidRPr="008E0730">
        <w:rPr>
          <w:rStyle w:val="Link"/>
        </w:rPr>
        <w:fldChar w:fldCharType="begin"/>
      </w:r>
      <w:r w:rsidRPr="008E0730">
        <w:rPr>
          <w:rStyle w:val="Link"/>
        </w:rPr>
        <w:instrText xml:space="preserve"> REF _Ref186900033 \h </w:instrText>
      </w:r>
      <w:r w:rsidR="00F31DDF">
        <w:rPr>
          <w:rStyle w:val="Link"/>
        </w:rPr>
        <w:instrText xml:space="preserve"> \* MERGEFORMAT </w:instrText>
      </w:r>
      <w:r w:rsidRPr="008E0730">
        <w:rPr>
          <w:rStyle w:val="Link"/>
        </w:rPr>
      </w:r>
      <w:r w:rsidRPr="008E0730">
        <w:rPr>
          <w:rStyle w:val="Link"/>
        </w:rPr>
        <w:fldChar w:fldCharType="separate"/>
      </w:r>
      <w:r w:rsidRPr="008E0730">
        <w:rPr>
          <w:rStyle w:val="Link"/>
        </w:rPr>
        <w:t>Inputting data from the keyboard</w:t>
      </w:r>
      <w:r w:rsidRPr="008E0730">
        <w:rPr>
          <w:rStyle w:val="Link"/>
        </w:rPr>
        <w:fldChar w:fldCharType="end"/>
      </w:r>
    </w:p>
    <w:p w14:paraId="582F026F" w14:textId="77777777" w:rsidR="00AD0392" w:rsidRPr="00FB2B6D" w:rsidRDefault="00AD0392" w:rsidP="00FB2B6D">
      <w:pPr>
        <w:rPr>
          <w:lang w:eastAsia="en-GB"/>
        </w:rPr>
      </w:pPr>
    </w:p>
    <w:p w14:paraId="453971C2" w14:textId="77777777" w:rsidR="001A576C" w:rsidRDefault="001A576C" w:rsidP="001A576C">
      <w:pPr>
        <w:pStyle w:val="code"/>
        <w:rPr>
          <w:lang w:eastAsia="en-GB"/>
        </w:rPr>
      </w:pPr>
    </w:p>
    <w:p w14:paraId="765A7C53" w14:textId="77777777" w:rsidR="001A576C" w:rsidRDefault="001A576C" w:rsidP="00E24946">
      <w:pPr>
        <w:rPr>
          <w:rFonts w:eastAsia="Times New Roman"/>
          <w:lang w:eastAsia="en-GB"/>
        </w:rPr>
      </w:pPr>
    </w:p>
    <w:p w14:paraId="6A0DD812" w14:textId="0BE2098B" w:rsidR="00CF2740" w:rsidRDefault="00CF2740" w:rsidP="005A3417">
      <w:pPr>
        <w:pStyle w:val="Heading2"/>
        <w:rPr>
          <w:rFonts w:eastAsia="Times New Roman"/>
          <w:lang w:eastAsia="en-GB"/>
        </w:rPr>
      </w:pPr>
      <w:bookmarkStart w:id="1078" w:name="_Toc170738577"/>
      <w:bookmarkStart w:id="1079" w:name="_Ref170806424"/>
      <w:bookmarkStart w:id="1080" w:name="_Ref172640802"/>
      <w:bookmarkStart w:id="1081" w:name="_Toc187241203"/>
      <w:bookmarkEnd w:id="1068"/>
      <w:bookmarkEnd w:id="1069"/>
      <w:r>
        <w:rPr>
          <w:rFonts w:eastAsia="Times New Roman"/>
          <w:lang w:eastAsia="en-GB"/>
        </w:rPr>
        <w:lastRenderedPageBreak/>
        <w:t>Standard data structures</w:t>
      </w:r>
      <w:bookmarkEnd w:id="1081"/>
    </w:p>
    <w:p w14:paraId="5DBBD04A" w14:textId="75CAB138" w:rsidR="00CF2740" w:rsidRDefault="00CF2740" w:rsidP="00CF2740">
      <w:pPr>
        <w:pStyle w:val="Heading3"/>
        <w:rPr>
          <w:lang w:eastAsia="en-GB"/>
        </w:rPr>
      </w:pPr>
      <w:bookmarkStart w:id="1082" w:name="_Ref181258450"/>
      <w:r>
        <w:rPr>
          <w:lang w:eastAsia="en-GB"/>
        </w:rPr>
        <w:t>Stack and queue</w:t>
      </w:r>
      <w:bookmarkEnd w:id="1082"/>
    </w:p>
    <w:p w14:paraId="4AB0DC48" w14:textId="56CC9CF0" w:rsidR="00CF2740" w:rsidRDefault="00CF2740">
      <w:pPr>
        <w:pStyle w:val="ListParagraph"/>
        <w:numPr>
          <w:ilvl w:val="0"/>
          <w:numId w:val="46"/>
        </w:numPr>
        <w:rPr>
          <w:lang w:eastAsia="en-GB"/>
        </w:rPr>
      </w:pPr>
      <w:r w:rsidRPr="00B97695">
        <w:rPr>
          <w:rStyle w:val="codeChar"/>
          <w:rPrChange w:id="1083" w:author="BernardUK" w:date="2025-01-05T15:33:00Z">
            <w:rPr>
              <w:lang w:eastAsia="en-GB"/>
            </w:rPr>
          </w:rPrChange>
        </w:rPr>
        <w:t>Stack</w:t>
      </w:r>
      <w:r>
        <w:rPr>
          <w:lang w:eastAsia="en-GB"/>
        </w:rPr>
        <w:t xml:space="preserve"> and </w:t>
      </w:r>
      <w:r w:rsidRPr="00B97695">
        <w:rPr>
          <w:rStyle w:val="codeChar"/>
          <w:rPrChange w:id="1084" w:author="BernardUK" w:date="2025-01-05T15:33:00Z">
            <w:rPr>
              <w:lang w:eastAsia="en-GB"/>
            </w:rPr>
          </w:rPrChange>
        </w:rPr>
        <w:t>Queue</w:t>
      </w:r>
      <w:r>
        <w:rPr>
          <w:lang w:eastAsia="en-GB"/>
        </w:rPr>
        <w:t xml:space="preserve"> are</w:t>
      </w:r>
      <w:r w:rsidR="006C0311">
        <w:rPr>
          <w:lang w:eastAsia="en-GB"/>
        </w:rPr>
        <w:t xml:space="preserve"> similar data structures</w:t>
      </w:r>
      <w:r>
        <w:rPr>
          <w:lang w:eastAsia="en-GB"/>
        </w:rPr>
        <w:t xml:space="preserve"> except that </w:t>
      </w:r>
      <w:r w:rsidRPr="00B97695">
        <w:rPr>
          <w:rStyle w:val="codeChar"/>
          <w:rPrChange w:id="1085" w:author="BernardUK" w:date="2025-01-05T15:33:00Z">
            <w:rPr>
              <w:lang w:eastAsia="en-GB"/>
            </w:rPr>
          </w:rPrChange>
        </w:rPr>
        <w:t>Stack</w:t>
      </w:r>
      <w:r>
        <w:rPr>
          <w:lang w:eastAsia="en-GB"/>
        </w:rPr>
        <w:t xml:space="preserve"> is a ‘LIFO’ (last in, first out)</w:t>
      </w:r>
      <w:r w:rsidR="006C0311">
        <w:rPr>
          <w:lang w:eastAsia="en-GB"/>
        </w:rPr>
        <w:t xml:space="preserve">, while </w:t>
      </w:r>
      <w:r w:rsidR="006C0311" w:rsidRPr="00B97695">
        <w:rPr>
          <w:rStyle w:val="codeChar"/>
          <w:rPrChange w:id="1086" w:author="BernardUK" w:date="2025-01-05T15:33:00Z">
            <w:rPr>
              <w:lang w:eastAsia="en-GB"/>
            </w:rPr>
          </w:rPrChange>
        </w:rPr>
        <w:t>Queue</w:t>
      </w:r>
      <w:r w:rsidR="006C0311">
        <w:rPr>
          <w:lang w:eastAsia="en-GB"/>
        </w:rPr>
        <w:t xml:space="preserve"> is FIFO (first in, first out). The names of the methods for adding/removing are different, but there are also common methods, summarised here</w:t>
      </w:r>
      <w:ins w:id="1087" w:author="BernardUK" w:date="2025-01-05T15:34:00Z">
        <w:r w:rsidR="00B97695">
          <w:rPr>
            <w:lang w:eastAsia="en-GB"/>
          </w:rPr>
          <w:t>.</w:t>
        </w:r>
      </w:ins>
    </w:p>
    <w:p w14:paraId="67629ABB" w14:textId="13FC3162" w:rsidR="006C0311" w:rsidRDefault="006C0311">
      <w:pPr>
        <w:pStyle w:val="ListParagraph"/>
        <w:numPr>
          <w:ilvl w:val="0"/>
          <w:numId w:val="45"/>
        </w:numPr>
        <w:rPr>
          <w:lang w:eastAsia="en-GB"/>
        </w:rPr>
      </w:pPr>
      <w:r>
        <w:rPr>
          <w:lang w:eastAsia="en-GB"/>
        </w:rPr>
        <w:t xml:space="preserve">Both a </w:t>
      </w:r>
      <w:r w:rsidRPr="00B97695">
        <w:rPr>
          <w:rStyle w:val="codeChar"/>
          <w:rPrChange w:id="1088" w:author="BernardUK" w:date="2025-01-05T15:34:00Z">
            <w:rPr>
              <w:lang w:eastAsia="en-GB"/>
            </w:rPr>
          </w:rPrChange>
        </w:rPr>
        <w:t>Stack</w:t>
      </w:r>
      <w:r>
        <w:rPr>
          <w:lang w:eastAsia="en-GB"/>
        </w:rPr>
        <w:t xml:space="preserve"> and a </w:t>
      </w:r>
      <w:r w:rsidRPr="00B97695">
        <w:rPr>
          <w:rStyle w:val="codeChar"/>
          <w:rPrChange w:id="1089" w:author="BernardUK" w:date="2025-01-05T15:35:00Z">
            <w:rPr>
              <w:lang w:eastAsia="en-GB"/>
            </w:rPr>
          </w:rPrChange>
        </w:rPr>
        <w:t>Queue</w:t>
      </w:r>
      <w:r>
        <w:rPr>
          <w:lang w:eastAsia="en-GB"/>
        </w:rPr>
        <w:t xml:space="preserve"> are defined with the type of the items that </w:t>
      </w:r>
      <w:ins w:id="1090" w:author="BernardUK" w:date="2025-01-05T15:35:00Z">
        <w:r w:rsidR="00B97695">
          <w:rPr>
            <w:lang w:eastAsia="en-GB"/>
          </w:rPr>
          <w:t>they</w:t>
        </w:r>
      </w:ins>
      <w:del w:id="1091" w:author="BernardUK" w:date="2025-01-05T15:35:00Z">
        <w:r w:rsidDel="00B97695">
          <w:rPr>
            <w:lang w:eastAsia="en-GB"/>
          </w:rPr>
          <w:delText>it</w:delText>
        </w:r>
      </w:del>
      <w:r>
        <w:rPr>
          <w:lang w:eastAsia="en-GB"/>
        </w:rPr>
        <w:t xml:space="preserve"> can contain - </w:t>
      </w:r>
      <w:proofErr w:type="gramStart"/>
      <w:r>
        <w:rPr>
          <w:lang w:eastAsia="en-GB"/>
        </w:rPr>
        <w:t>similar to</w:t>
      </w:r>
      <w:proofErr w:type="gramEnd"/>
      <w:r>
        <w:rPr>
          <w:lang w:eastAsia="en-GB"/>
        </w:rPr>
        <w:t xml:space="preserve"> the way that </w:t>
      </w:r>
      <w:r w:rsidRPr="006C0311">
        <w:rPr>
          <w:rStyle w:val="codeChar"/>
          <w:lang w:eastAsia="en-GB"/>
        </w:rPr>
        <w:t>Array</w:t>
      </w:r>
      <w:r>
        <w:rPr>
          <w:lang w:eastAsia="en-GB"/>
        </w:rPr>
        <w:t xml:space="preserve"> and </w:t>
      </w:r>
      <w:r w:rsidRPr="006C0311">
        <w:rPr>
          <w:rStyle w:val="codeChar"/>
          <w:lang w:eastAsia="en-GB"/>
        </w:rPr>
        <w:t>List</w:t>
      </w:r>
      <w:r>
        <w:rPr>
          <w:lang w:eastAsia="en-GB"/>
        </w:rPr>
        <w:t xml:space="preserve"> have a specified item type, but different syntax. The type is specified in the form shown above e.g. </w:t>
      </w:r>
      <w:r w:rsidRPr="00CF2740">
        <w:rPr>
          <w:rStyle w:val="codeChar"/>
          <w:lang w:eastAsia="en-GB"/>
        </w:rPr>
        <w:t>Stack&lt;of String&gt;</w:t>
      </w:r>
      <w:r w:rsidRPr="00CF2740">
        <w:rPr>
          <w:rStyle w:val="codeChar"/>
        </w:rPr>
        <w:t xml:space="preserve">, </w:t>
      </w:r>
      <w:r>
        <w:rPr>
          <w:rStyle w:val="codeChar"/>
        </w:rPr>
        <w:t>Queue</w:t>
      </w:r>
      <w:r w:rsidRPr="00CF2740">
        <w:rPr>
          <w:rStyle w:val="codeChar"/>
        </w:rPr>
        <w:t xml:space="preserve">&lt;of Int&gt;, Stack&lt;of (Float, Float)&gt;, </w:t>
      </w:r>
      <w:r>
        <w:rPr>
          <w:rStyle w:val="codeChar"/>
        </w:rPr>
        <w:t>Queue</w:t>
      </w:r>
      <w:r w:rsidRPr="00CF2740">
        <w:rPr>
          <w:rStyle w:val="codeChar"/>
        </w:rPr>
        <w:t>&lt;of Square&gt;</w:t>
      </w:r>
      <w:r w:rsidRPr="00CF2740">
        <w:t>.</w:t>
      </w:r>
    </w:p>
    <w:p w14:paraId="345A936E" w14:textId="1C4FE8C1" w:rsidR="006C0311" w:rsidRPr="006C0311" w:rsidRDefault="006C0311">
      <w:pPr>
        <w:pStyle w:val="ListParagraph"/>
        <w:numPr>
          <w:ilvl w:val="0"/>
          <w:numId w:val="45"/>
        </w:numPr>
        <w:rPr>
          <w:bCs/>
        </w:rPr>
      </w:pPr>
      <w:r>
        <w:rPr>
          <w:bCs/>
        </w:rPr>
        <w:t>Both</w:t>
      </w:r>
      <w:r w:rsidRPr="00CF2740">
        <w:rPr>
          <w:bCs/>
        </w:rPr>
        <w:t xml:space="preserve"> </w:t>
      </w:r>
      <w:r w:rsidRPr="00CF2740">
        <w:rPr>
          <w:rStyle w:val="codeChar"/>
        </w:rPr>
        <w:t>Stack</w:t>
      </w:r>
      <w:r>
        <w:rPr>
          <w:rStyle w:val="codeChar"/>
        </w:rPr>
        <w:t xml:space="preserve"> </w:t>
      </w:r>
      <w:r w:rsidRPr="006C0311">
        <w:t>and</w:t>
      </w:r>
      <w:r>
        <w:rPr>
          <w:rStyle w:val="codeChar"/>
        </w:rPr>
        <w:t xml:space="preserve"> Queue</w:t>
      </w:r>
      <w:r w:rsidRPr="00CF2740">
        <w:rPr>
          <w:bCs/>
        </w:rPr>
        <w:t xml:space="preserve"> </w:t>
      </w:r>
      <w:r>
        <w:rPr>
          <w:bCs/>
        </w:rPr>
        <w:t xml:space="preserve">are </w:t>
      </w:r>
      <w:r w:rsidRPr="006C0311">
        <w:rPr>
          <w:bCs/>
        </w:rPr>
        <w:t xml:space="preserve">dynamically extensible – like an </w:t>
      </w:r>
      <w:r w:rsidRPr="006C0311">
        <w:rPr>
          <w:rStyle w:val="codeChar"/>
        </w:rPr>
        <w:t>Array</w:t>
      </w:r>
      <w:r w:rsidRPr="006C0311">
        <w:rPr>
          <w:bCs/>
        </w:rPr>
        <w:t xml:space="preserve"> or </w:t>
      </w:r>
      <w:r w:rsidRPr="006C0311">
        <w:rPr>
          <w:rStyle w:val="codeChar"/>
        </w:rPr>
        <w:t>List</w:t>
      </w:r>
      <w:r w:rsidRPr="006C0311">
        <w:rPr>
          <w:bCs/>
        </w:rPr>
        <w:t xml:space="preserve">. There is no need (or means to) specify a size limit – </w:t>
      </w:r>
      <w:r>
        <w:rPr>
          <w:bCs/>
        </w:rPr>
        <w:t>they</w:t>
      </w:r>
      <w:r w:rsidRPr="006C0311">
        <w:rPr>
          <w:bCs/>
        </w:rPr>
        <w:t xml:space="preserve"> will continue to expand until, eventually, the computer’s memory limit is reached.</w:t>
      </w:r>
    </w:p>
    <w:p w14:paraId="6B628E99" w14:textId="4BFC2DD2" w:rsidR="006C0311" w:rsidRDefault="006C0311">
      <w:pPr>
        <w:pStyle w:val="ListParagraph"/>
        <w:numPr>
          <w:ilvl w:val="0"/>
          <w:numId w:val="45"/>
        </w:numPr>
        <w:rPr>
          <w:lang w:eastAsia="en-GB"/>
        </w:rPr>
      </w:pPr>
      <w:r>
        <w:t xml:space="preserve">This same syntax is used to specify the type if you want to pass a </w:t>
      </w:r>
      <w:r w:rsidRPr="00CF2740">
        <w:rPr>
          <w:rStyle w:val="codeChar"/>
        </w:rPr>
        <w:t>Stack</w:t>
      </w:r>
      <w:r>
        <w:t xml:space="preserve"> into a </w:t>
      </w:r>
      <w:proofErr w:type="gramStart"/>
      <w:r>
        <w:t>function, or</w:t>
      </w:r>
      <w:proofErr w:type="gramEnd"/>
      <w:r>
        <w:t xml:space="preserve"> specify it as the </w:t>
      </w:r>
      <w:r w:rsidRPr="00CF2740">
        <w:rPr>
          <w:rStyle w:val="codeChar"/>
        </w:rPr>
        <w:t>return</w:t>
      </w:r>
      <w:r>
        <w:t xml:space="preserve"> type.</w:t>
      </w:r>
    </w:p>
    <w:p w14:paraId="759E9908" w14:textId="6FAA7D75" w:rsidR="006C0311" w:rsidRDefault="006C0311">
      <w:pPr>
        <w:pStyle w:val="ListParagraph"/>
        <w:numPr>
          <w:ilvl w:val="0"/>
          <w:numId w:val="45"/>
        </w:numPr>
        <w:rPr>
          <w:lang w:eastAsia="en-GB"/>
        </w:rPr>
      </w:pPr>
      <w:r w:rsidRPr="006C0311">
        <w:rPr>
          <w:rStyle w:val="codeChar"/>
        </w:rPr>
        <w:t>Stack</w:t>
      </w:r>
      <w:r>
        <w:t xml:space="preserve"> and </w:t>
      </w:r>
      <w:r w:rsidRPr="006C0311">
        <w:rPr>
          <w:rStyle w:val="codeChar"/>
        </w:rPr>
        <w:t>Queue</w:t>
      </w:r>
      <w:r>
        <w:t xml:space="preserve"> have some methods in common</w:t>
      </w:r>
      <w:ins w:id="1092" w:author="BernardUK" w:date="2025-01-05T15:36:00Z">
        <w:r w:rsidR="00B97695">
          <w:t xml:space="preserve">: </w:t>
        </w:r>
      </w:ins>
      <w:del w:id="1093" w:author="BernardUK" w:date="2025-01-05T15:36:00Z">
        <w:r w:rsidDel="00B97695">
          <w:delText xml:space="preserve"> (</w:delText>
        </w:r>
      </w:del>
      <w:proofErr w:type="gramStart"/>
      <w:r w:rsidRPr="006C0311">
        <w:rPr>
          <w:rStyle w:val="codeChar"/>
        </w:rPr>
        <w:t>length(</w:t>
      </w:r>
      <w:proofErr w:type="gramEnd"/>
      <w:r w:rsidRPr="006C0311">
        <w:rPr>
          <w:rStyle w:val="codeChar"/>
        </w:rPr>
        <w:t>)</w:t>
      </w:r>
      <w:ins w:id="1094" w:author="BernardUK" w:date="2025-01-05T15:36:00Z">
        <w:r w:rsidR="00B97695">
          <w:rPr>
            <w:rStyle w:val="codeChar"/>
          </w:rPr>
          <w:t>,</w:t>
        </w:r>
      </w:ins>
      <w:r>
        <w:t xml:space="preserve"> and </w:t>
      </w:r>
      <w:r w:rsidRPr="006C0311">
        <w:rPr>
          <w:rStyle w:val="codeChar"/>
        </w:rPr>
        <w:t>peek()</w:t>
      </w:r>
      <w:del w:id="1095" w:author="BernardUK" w:date="2025-01-05T15:36:00Z">
        <w:r w:rsidRPr="006C0311" w:rsidDel="00B97695">
          <w:rPr>
            <w:rStyle w:val="codeChar"/>
          </w:rPr>
          <w:delText xml:space="preserve"> </w:delText>
        </w:r>
        <w:r w:rsidDel="00B97695">
          <w:delText>–</w:delText>
        </w:r>
      </w:del>
      <w:r>
        <w:t xml:space="preserve"> which allows you to read the next item that </w:t>
      </w:r>
      <w:r>
        <w:rPr>
          <w:i/>
          <w:iCs/>
        </w:rPr>
        <w:t>would be</w:t>
      </w:r>
      <w:r>
        <w:t xml:space="preserve"> removed, without actually removing it.</w:t>
      </w:r>
    </w:p>
    <w:p w14:paraId="59D02ACD" w14:textId="700D2D27" w:rsidR="006C0311" w:rsidRPr="006C0311" w:rsidRDefault="006C0311">
      <w:pPr>
        <w:pStyle w:val="ListParagraph"/>
        <w:numPr>
          <w:ilvl w:val="0"/>
          <w:numId w:val="45"/>
        </w:numPr>
        <w:rPr>
          <w:bCs/>
        </w:rPr>
      </w:pPr>
      <w:r w:rsidRPr="006C0311">
        <w:rPr>
          <w:bCs/>
        </w:rPr>
        <w:t>The</w:t>
      </w:r>
      <w:r>
        <w:rPr>
          <w:bCs/>
        </w:rPr>
        <w:t xml:space="preserve"> names of the methods for adding or removing an item are different for </w:t>
      </w:r>
      <w:r w:rsidRPr="00B97695">
        <w:rPr>
          <w:rStyle w:val="codeChar"/>
          <w:rPrChange w:id="1096" w:author="BernardUK" w:date="2025-01-05T15:37:00Z">
            <w:rPr>
              <w:bCs/>
            </w:rPr>
          </w:rPrChange>
        </w:rPr>
        <w:t>Stac</w:t>
      </w:r>
      <w:r>
        <w:rPr>
          <w:bCs/>
        </w:rPr>
        <w:t xml:space="preserve">k and </w:t>
      </w:r>
      <w:r w:rsidRPr="00B97695">
        <w:rPr>
          <w:rStyle w:val="codeChar"/>
          <w:rPrChange w:id="1097" w:author="BernardUK" w:date="2025-01-05T15:37:00Z">
            <w:rPr>
              <w:bCs/>
            </w:rPr>
          </w:rPrChange>
        </w:rPr>
        <w:t>Queue</w:t>
      </w:r>
      <w:r>
        <w:rPr>
          <w:bCs/>
        </w:rPr>
        <w:t>, summarised in this table:</w:t>
      </w:r>
    </w:p>
    <w:tbl>
      <w:tblPr>
        <w:tblStyle w:val="TableGrid"/>
        <w:tblW w:w="0" w:type="auto"/>
        <w:tblInd w:w="0" w:type="dxa"/>
        <w:tblLook w:val="04A0" w:firstRow="1" w:lastRow="0" w:firstColumn="1" w:lastColumn="0" w:noHBand="0" w:noVBand="1"/>
      </w:tblPr>
      <w:tblGrid>
        <w:gridCol w:w="2263"/>
        <w:gridCol w:w="3402"/>
        <w:gridCol w:w="3351"/>
      </w:tblGrid>
      <w:tr w:rsidR="006C0311" w14:paraId="49E9E5C8" w14:textId="77777777" w:rsidTr="00335547">
        <w:tc>
          <w:tcPr>
            <w:tcW w:w="2263" w:type="dxa"/>
          </w:tcPr>
          <w:p w14:paraId="0CCB4DC0" w14:textId="77777777" w:rsidR="006C0311" w:rsidRDefault="006C0311" w:rsidP="00CF2740">
            <w:pPr>
              <w:rPr>
                <w:lang w:eastAsia="en-GB"/>
              </w:rPr>
            </w:pPr>
          </w:p>
        </w:tc>
        <w:tc>
          <w:tcPr>
            <w:tcW w:w="3402" w:type="dxa"/>
          </w:tcPr>
          <w:p w14:paraId="6E726BDB" w14:textId="4E2045DF" w:rsidR="006C0311" w:rsidRPr="006C0311" w:rsidRDefault="006C0311" w:rsidP="00CF2740">
            <w:pPr>
              <w:rPr>
                <w:b/>
                <w:bCs/>
                <w:lang w:eastAsia="en-GB"/>
              </w:rPr>
            </w:pPr>
            <w:r>
              <w:rPr>
                <w:b/>
                <w:bCs/>
                <w:lang w:eastAsia="en-GB"/>
              </w:rPr>
              <w:t>Stack</w:t>
            </w:r>
          </w:p>
        </w:tc>
        <w:tc>
          <w:tcPr>
            <w:tcW w:w="3351" w:type="dxa"/>
          </w:tcPr>
          <w:p w14:paraId="36A097BC" w14:textId="71CF95AB" w:rsidR="006C0311" w:rsidRPr="006C0311" w:rsidRDefault="006C0311" w:rsidP="00CF2740">
            <w:pPr>
              <w:rPr>
                <w:b/>
                <w:bCs/>
                <w:lang w:eastAsia="en-GB"/>
              </w:rPr>
            </w:pPr>
            <w:r>
              <w:rPr>
                <w:b/>
                <w:bCs/>
                <w:lang w:eastAsia="en-GB"/>
              </w:rPr>
              <w:t>Queue</w:t>
            </w:r>
          </w:p>
        </w:tc>
      </w:tr>
      <w:tr w:rsidR="006C0311" w14:paraId="2AAE5A27" w14:textId="77777777" w:rsidTr="00335547">
        <w:tc>
          <w:tcPr>
            <w:tcW w:w="2263" w:type="dxa"/>
          </w:tcPr>
          <w:p w14:paraId="2D21055F" w14:textId="002F9CA0" w:rsidR="006C0311" w:rsidRDefault="006C0311" w:rsidP="00CF2740">
            <w:pPr>
              <w:rPr>
                <w:lang w:eastAsia="en-GB"/>
              </w:rPr>
            </w:pPr>
            <w:r>
              <w:rPr>
                <w:lang w:eastAsia="en-GB"/>
              </w:rPr>
              <w:t>Create a new instance</w:t>
            </w:r>
          </w:p>
        </w:tc>
        <w:tc>
          <w:tcPr>
            <w:tcW w:w="3402" w:type="dxa"/>
          </w:tcPr>
          <w:p w14:paraId="66D7CD93" w14:textId="15BBEEE8" w:rsidR="006C0311" w:rsidRDefault="00335547" w:rsidP="006C0311">
            <w:pPr>
              <w:pStyle w:val="code"/>
              <w:rPr>
                <w:lang w:eastAsia="en-GB"/>
              </w:rPr>
            </w:pPr>
            <w:r>
              <w:rPr>
                <w:lang w:eastAsia="en-GB"/>
              </w:rPr>
              <w:t xml:space="preserve">let </w:t>
            </w:r>
            <w:proofErr w:type="spellStart"/>
            <w:r>
              <w:rPr>
                <w:lang w:eastAsia="en-GB"/>
              </w:rPr>
              <w:t>s</w:t>
            </w:r>
            <w:proofErr w:type="spellEnd"/>
            <w:r>
              <w:rPr>
                <w:lang w:eastAsia="en-GB"/>
              </w:rPr>
              <w:t xml:space="preserve"> be </w:t>
            </w:r>
            <w:r w:rsidR="006C0311">
              <w:rPr>
                <w:lang w:eastAsia="en-GB"/>
              </w:rPr>
              <w:t>new Stack&lt;of Int</w:t>
            </w:r>
            <w:proofErr w:type="gramStart"/>
            <w:r w:rsidR="006C0311">
              <w:rPr>
                <w:lang w:eastAsia="en-GB"/>
              </w:rPr>
              <w:t>&gt;(</w:t>
            </w:r>
            <w:proofErr w:type="gramEnd"/>
            <w:r w:rsidR="006C0311">
              <w:rPr>
                <w:lang w:eastAsia="en-GB"/>
              </w:rPr>
              <w:t>)</w:t>
            </w:r>
          </w:p>
        </w:tc>
        <w:tc>
          <w:tcPr>
            <w:tcW w:w="3351" w:type="dxa"/>
          </w:tcPr>
          <w:p w14:paraId="7FF665DA" w14:textId="344E03A4" w:rsidR="006C0311" w:rsidRDefault="00335547" w:rsidP="006C0311">
            <w:pPr>
              <w:pStyle w:val="code"/>
              <w:rPr>
                <w:lang w:eastAsia="en-GB"/>
              </w:rPr>
            </w:pPr>
            <w:r>
              <w:rPr>
                <w:lang w:eastAsia="en-GB"/>
              </w:rPr>
              <w:t xml:space="preserve">let q be </w:t>
            </w:r>
            <w:r w:rsidR="006C0311">
              <w:rPr>
                <w:lang w:eastAsia="en-GB"/>
              </w:rPr>
              <w:t>new Queue&lt;of Int</w:t>
            </w:r>
            <w:proofErr w:type="gramStart"/>
            <w:r w:rsidR="006C0311">
              <w:rPr>
                <w:lang w:eastAsia="en-GB"/>
              </w:rPr>
              <w:t>&gt;(</w:t>
            </w:r>
            <w:proofErr w:type="gramEnd"/>
            <w:r w:rsidR="006C0311">
              <w:rPr>
                <w:lang w:eastAsia="en-GB"/>
              </w:rPr>
              <w:t>)</w:t>
            </w:r>
          </w:p>
        </w:tc>
      </w:tr>
      <w:tr w:rsidR="006C0311" w14:paraId="2C0DDB1B" w14:textId="77777777" w:rsidTr="00335547">
        <w:tc>
          <w:tcPr>
            <w:tcW w:w="2263" w:type="dxa"/>
          </w:tcPr>
          <w:p w14:paraId="7DC54AAE" w14:textId="21C42735" w:rsidR="006C0311" w:rsidRDefault="006C0311" w:rsidP="006C0311">
            <w:pPr>
              <w:rPr>
                <w:lang w:eastAsia="en-GB"/>
              </w:rPr>
            </w:pPr>
            <w:r>
              <w:rPr>
                <w:lang w:eastAsia="en-GB"/>
              </w:rPr>
              <w:t>Add an item (must be of correct Type)</w:t>
            </w:r>
          </w:p>
        </w:tc>
        <w:tc>
          <w:tcPr>
            <w:tcW w:w="3402" w:type="dxa"/>
          </w:tcPr>
          <w:p w14:paraId="14CEDE1D" w14:textId="5B09D929"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Pr="006C0311">
              <w:rPr>
                <w:rFonts w:ascii="Consolas" w:hAnsi="Consolas"/>
                <w:b/>
                <w:color w:val="215E99" w:themeColor="text2" w:themeTint="BF"/>
                <w:sz w:val="20"/>
                <w:lang w:eastAsia="en-GB"/>
              </w:rPr>
              <w:t>s.push</w:t>
            </w:r>
            <w:proofErr w:type="spellEnd"/>
            <w:proofErr w:type="gramEnd"/>
            <w:r w:rsidRPr="006C0311">
              <w:rPr>
                <w:rFonts w:ascii="Consolas" w:hAnsi="Consolas"/>
                <w:b/>
                <w:color w:val="215E99" w:themeColor="text2" w:themeTint="BF"/>
                <w:sz w:val="20"/>
                <w:lang w:eastAsia="en-GB"/>
              </w:rPr>
              <w:t>(item)</w:t>
            </w:r>
          </w:p>
        </w:tc>
        <w:tc>
          <w:tcPr>
            <w:tcW w:w="3351" w:type="dxa"/>
          </w:tcPr>
          <w:p w14:paraId="5F2BBD66" w14:textId="304AA41D" w:rsidR="006C0311" w:rsidRDefault="006C0311" w:rsidP="006C0311">
            <w:pPr>
              <w:rPr>
                <w:lang w:eastAsia="en-GB"/>
              </w:rPr>
            </w:pPr>
            <w:r w:rsidRPr="006C0311">
              <w:rPr>
                <w:rFonts w:ascii="Consolas" w:hAnsi="Consolas"/>
                <w:b/>
                <w:color w:val="215E99" w:themeColor="text2" w:themeTint="BF"/>
                <w:sz w:val="20"/>
                <w:lang w:eastAsia="en-GB"/>
              </w:rPr>
              <w:t xml:space="preserve">call </w:t>
            </w:r>
            <w:proofErr w:type="spellStart"/>
            <w:proofErr w:type="gramStart"/>
            <w:r w:rsidR="00335547">
              <w:rPr>
                <w:rFonts w:ascii="Consolas" w:hAnsi="Consolas"/>
                <w:b/>
                <w:color w:val="215E99" w:themeColor="text2" w:themeTint="BF"/>
                <w:sz w:val="20"/>
                <w:lang w:eastAsia="en-GB"/>
              </w:rPr>
              <w:t>q</w:t>
            </w:r>
            <w:r w:rsidRPr="006C0311">
              <w:rPr>
                <w:rFonts w:ascii="Consolas" w:hAnsi="Consolas"/>
                <w:b/>
                <w:color w:val="215E99" w:themeColor="text2" w:themeTint="BF"/>
                <w:sz w:val="20"/>
                <w:lang w:eastAsia="en-GB"/>
              </w:rPr>
              <w:t>.enqueue</w:t>
            </w:r>
            <w:proofErr w:type="spellEnd"/>
            <w:proofErr w:type="gramEnd"/>
            <w:r w:rsidRPr="006C0311">
              <w:rPr>
                <w:rFonts w:ascii="Consolas" w:hAnsi="Consolas"/>
                <w:b/>
                <w:color w:val="215E99" w:themeColor="text2" w:themeTint="BF"/>
                <w:sz w:val="20"/>
                <w:lang w:eastAsia="en-GB"/>
              </w:rPr>
              <w:t>(item)</w:t>
            </w:r>
          </w:p>
        </w:tc>
      </w:tr>
      <w:tr w:rsidR="006C0311" w14:paraId="4D4BAF8F" w14:textId="77777777" w:rsidTr="00335547">
        <w:tc>
          <w:tcPr>
            <w:tcW w:w="2263" w:type="dxa"/>
          </w:tcPr>
          <w:p w14:paraId="2A9B679D" w14:textId="68196667" w:rsidR="006C0311" w:rsidRDefault="00335547" w:rsidP="006C0311">
            <w:pPr>
              <w:rPr>
                <w:lang w:eastAsia="en-GB"/>
              </w:rPr>
            </w:pPr>
            <w:r>
              <w:rPr>
                <w:lang w:eastAsia="en-GB"/>
              </w:rPr>
              <w:t>Remove the next item</w:t>
            </w:r>
          </w:p>
        </w:tc>
        <w:tc>
          <w:tcPr>
            <w:tcW w:w="3402" w:type="dxa"/>
          </w:tcPr>
          <w:p w14:paraId="26E2AC7B" w14:textId="70AC43F4"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s.pop</w:t>
            </w:r>
            <w:proofErr w:type="spellEnd"/>
            <w:r w:rsidR="00335547">
              <w:rPr>
                <w:lang w:eastAsia="en-GB"/>
              </w:rPr>
              <w:t>(</w:t>
            </w:r>
            <w:proofErr w:type="gramEnd"/>
            <w:r w:rsidR="00335547">
              <w:rPr>
                <w:lang w:eastAsia="en-GB"/>
              </w:rPr>
              <w:t>)</w:t>
            </w:r>
          </w:p>
        </w:tc>
        <w:tc>
          <w:tcPr>
            <w:tcW w:w="3351" w:type="dxa"/>
          </w:tcPr>
          <w:p w14:paraId="60FFB83C" w14:textId="755DC838"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s.dequeue</w:t>
            </w:r>
            <w:proofErr w:type="spellEnd"/>
            <w:proofErr w:type="gramEnd"/>
            <w:r w:rsidR="00335547">
              <w:rPr>
                <w:lang w:eastAsia="en-GB"/>
              </w:rPr>
              <w:t>()</w:t>
            </w:r>
          </w:p>
        </w:tc>
      </w:tr>
      <w:tr w:rsidR="006C0311" w14:paraId="36087067" w14:textId="77777777" w:rsidTr="00335547">
        <w:tc>
          <w:tcPr>
            <w:tcW w:w="2263" w:type="dxa"/>
          </w:tcPr>
          <w:p w14:paraId="6B9AF204" w14:textId="1E3E4B56" w:rsidR="00335547" w:rsidRDefault="00335547" w:rsidP="006C0311">
            <w:pPr>
              <w:rPr>
                <w:lang w:eastAsia="en-GB"/>
              </w:rPr>
            </w:pPr>
            <w:r>
              <w:rPr>
                <w:lang w:eastAsia="en-GB"/>
              </w:rPr>
              <w:t>View the next item to be removed without removing it</w:t>
            </w:r>
          </w:p>
        </w:tc>
        <w:tc>
          <w:tcPr>
            <w:tcW w:w="3402" w:type="dxa"/>
          </w:tcPr>
          <w:p w14:paraId="324360F7" w14:textId="3776E64C"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s.peek</w:t>
            </w:r>
            <w:proofErr w:type="spellEnd"/>
            <w:proofErr w:type="gramEnd"/>
            <w:r w:rsidR="00335547">
              <w:rPr>
                <w:lang w:eastAsia="en-GB"/>
              </w:rPr>
              <w:t>()</w:t>
            </w:r>
          </w:p>
        </w:tc>
        <w:tc>
          <w:tcPr>
            <w:tcW w:w="3351" w:type="dxa"/>
          </w:tcPr>
          <w:p w14:paraId="5DEBB194" w14:textId="79DAEFAE" w:rsidR="006C0311" w:rsidRDefault="004348F7" w:rsidP="00335547">
            <w:pPr>
              <w:pStyle w:val="code"/>
              <w:rPr>
                <w:lang w:eastAsia="en-GB"/>
              </w:rPr>
            </w:pPr>
            <w:r>
              <w:rPr>
                <w:lang w:eastAsia="en-GB"/>
              </w:rPr>
              <w:t xml:space="preserve">variable </w:t>
            </w:r>
            <w:r w:rsidR="00335547">
              <w:rPr>
                <w:lang w:eastAsia="en-GB"/>
              </w:rPr>
              <w:t xml:space="preserve">item set to </w:t>
            </w:r>
            <w:proofErr w:type="spellStart"/>
            <w:proofErr w:type="gramStart"/>
            <w:r w:rsidR="00335547">
              <w:rPr>
                <w:lang w:eastAsia="en-GB"/>
              </w:rPr>
              <w:t>q.peek</w:t>
            </w:r>
            <w:proofErr w:type="spellEnd"/>
            <w:proofErr w:type="gramEnd"/>
            <w:r w:rsidR="00335547">
              <w:rPr>
                <w:lang w:eastAsia="en-GB"/>
              </w:rPr>
              <w:t>()</w:t>
            </w:r>
          </w:p>
        </w:tc>
      </w:tr>
      <w:tr w:rsidR="00335547" w14:paraId="6923D64E" w14:textId="77777777" w:rsidTr="00335547">
        <w:tc>
          <w:tcPr>
            <w:tcW w:w="2263" w:type="dxa"/>
          </w:tcPr>
          <w:p w14:paraId="69BBD0D2" w14:textId="64E1FBD2" w:rsidR="00335547" w:rsidRDefault="00335547" w:rsidP="006C0311">
            <w:pPr>
              <w:rPr>
                <w:lang w:eastAsia="en-GB"/>
              </w:rPr>
            </w:pPr>
            <w:r>
              <w:rPr>
                <w:lang w:eastAsia="en-GB"/>
              </w:rPr>
              <w:t>Read the current length</w:t>
            </w:r>
          </w:p>
        </w:tc>
        <w:tc>
          <w:tcPr>
            <w:tcW w:w="3402" w:type="dxa"/>
          </w:tcPr>
          <w:p w14:paraId="6546F396" w14:textId="7230A6E3" w:rsidR="00335547" w:rsidRDefault="00335547" w:rsidP="00335547">
            <w:pPr>
              <w:pStyle w:val="code"/>
              <w:rPr>
                <w:lang w:eastAsia="en-GB"/>
              </w:rPr>
            </w:pPr>
            <w:proofErr w:type="spellStart"/>
            <w:proofErr w:type="gramStart"/>
            <w:r>
              <w:rPr>
                <w:lang w:eastAsia="en-GB"/>
              </w:rPr>
              <w:t>s.length</w:t>
            </w:r>
            <w:proofErr w:type="spellEnd"/>
            <w:proofErr w:type="gramEnd"/>
            <w:r>
              <w:rPr>
                <w:lang w:eastAsia="en-GB"/>
              </w:rPr>
              <w:t>()</w:t>
            </w:r>
          </w:p>
        </w:tc>
        <w:tc>
          <w:tcPr>
            <w:tcW w:w="3351" w:type="dxa"/>
          </w:tcPr>
          <w:p w14:paraId="6DFB9F86" w14:textId="475A4EC6" w:rsidR="00335547" w:rsidRDefault="00335547" w:rsidP="00335547">
            <w:pPr>
              <w:pStyle w:val="code"/>
              <w:rPr>
                <w:lang w:eastAsia="en-GB"/>
              </w:rPr>
            </w:pPr>
            <w:proofErr w:type="spellStart"/>
            <w:proofErr w:type="gramStart"/>
            <w:r>
              <w:rPr>
                <w:lang w:eastAsia="en-GB"/>
              </w:rPr>
              <w:t>q.length</w:t>
            </w:r>
            <w:proofErr w:type="spellEnd"/>
            <w:proofErr w:type="gramEnd"/>
            <w:r>
              <w:rPr>
                <w:lang w:eastAsia="en-GB"/>
              </w:rPr>
              <w:t>()</w:t>
            </w:r>
          </w:p>
        </w:tc>
      </w:tr>
    </w:tbl>
    <w:p w14:paraId="52ECF43D" w14:textId="77777777" w:rsidR="006C0311" w:rsidRPr="00CF2740" w:rsidRDefault="006C0311" w:rsidP="00CF2740">
      <w:pPr>
        <w:rPr>
          <w:lang w:eastAsia="en-GB"/>
        </w:rPr>
      </w:pPr>
    </w:p>
    <w:p w14:paraId="363C7D91" w14:textId="4262EB5E" w:rsidR="00CF2740" w:rsidRDefault="00CF2740" w:rsidP="00335547">
      <w:pPr>
        <w:keepNext/>
        <w:rPr>
          <w:lang w:eastAsia="en-GB"/>
        </w:rPr>
      </w:pPr>
      <w:r>
        <w:rPr>
          <w:lang w:eastAsia="en-GB"/>
        </w:rPr>
        <w:t>Example usage</w:t>
      </w:r>
      <w:r w:rsidR="006C0311">
        <w:rPr>
          <w:lang w:eastAsia="en-GB"/>
        </w:rPr>
        <w:t xml:space="preserve"> of a </w:t>
      </w:r>
      <w:r w:rsidR="006C0311" w:rsidRPr="00335547">
        <w:rPr>
          <w:rStyle w:val="codeChar"/>
        </w:rPr>
        <w:t>Stack</w:t>
      </w:r>
      <w:r w:rsidR="006C0311">
        <w:rPr>
          <w:lang w:eastAsia="en-GB"/>
        </w:rPr>
        <w:t>:</w:t>
      </w:r>
    </w:p>
    <w:p w14:paraId="339359A6" w14:textId="77777777" w:rsidR="00CF2740" w:rsidRPr="00CF2740" w:rsidRDefault="00CF2740" w:rsidP="006C0311">
      <w:pPr>
        <w:pStyle w:val="code"/>
        <w:keepNext/>
        <w:keepLines/>
        <w:rPr>
          <w:lang w:eastAsia="en-GB"/>
        </w:rPr>
      </w:pPr>
      <w:r w:rsidRPr="00CF2740">
        <w:rPr>
          <w:lang w:eastAsia="en-GB"/>
        </w:rPr>
        <w:t>main</w:t>
      </w:r>
    </w:p>
    <w:p w14:paraId="36E2F179" w14:textId="77777777" w:rsidR="00CF2740" w:rsidRPr="00CF2740" w:rsidRDefault="00CF2740" w:rsidP="006C0311">
      <w:pPr>
        <w:pStyle w:val="code"/>
        <w:keepNext/>
        <w:keepLines/>
        <w:rPr>
          <w:lang w:eastAsia="en-GB"/>
        </w:rPr>
      </w:pPr>
      <w:r w:rsidRPr="00CF2740">
        <w:rPr>
          <w:lang w:eastAsia="en-GB"/>
        </w:rPr>
        <w:t xml:space="preserve">  let </w:t>
      </w:r>
      <w:proofErr w:type="spellStart"/>
      <w:r w:rsidRPr="00CF2740">
        <w:rPr>
          <w:lang w:eastAsia="en-GB"/>
        </w:rPr>
        <w:t>st</w:t>
      </w:r>
      <w:proofErr w:type="spellEnd"/>
      <w:r w:rsidRPr="00CF2740">
        <w:rPr>
          <w:lang w:eastAsia="en-GB"/>
        </w:rPr>
        <w:t xml:space="preserve"> be new Stack&lt;of String</w:t>
      </w:r>
      <w:proofErr w:type="gramStart"/>
      <w:r w:rsidRPr="00CF2740">
        <w:rPr>
          <w:lang w:eastAsia="en-GB"/>
        </w:rPr>
        <w:t>&gt;(</w:t>
      </w:r>
      <w:proofErr w:type="gramEnd"/>
      <w:r w:rsidRPr="00CF2740">
        <w:rPr>
          <w:lang w:eastAsia="en-GB"/>
        </w:rPr>
        <w:t>)</w:t>
      </w:r>
    </w:p>
    <w:p w14:paraId="3B568354"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00F8F53A"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("apple")</w:t>
      </w:r>
    </w:p>
    <w:p w14:paraId="69E45F06" w14:textId="77777777"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r w:rsidRPr="00CF2740">
        <w:rPr>
          <w:lang w:eastAsia="en-GB"/>
        </w:rPr>
        <w:t>st.push</w:t>
      </w:r>
      <w:proofErr w:type="spellEnd"/>
      <w:proofErr w:type="gramEnd"/>
      <w:r w:rsidRPr="00CF2740">
        <w:rPr>
          <w:lang w:eastAsia="en-GB"/>
        </w:rPr>
        <w:t>("pear")</w:t>
      </w:r>
    </w:p>
    <w:p w14:paraId="791E68C8"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EA6B2C6"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st.peek</w:t>
      </w:r>
      <w:proofErr w:type="spellEnd"/>
      <w:proofErr w:type="gramEnd"/>
      <w:r w:rsidRPr="00CF2740">
        <w:rPr>
          <w:lang w:eastAsia="en-GB"/>
        </w:rPr>
        <w:t>()</w:t>
      </w:r>
    </w:p>
    <w:p w14:paraId="7C2521FB" w14:textId="639937C6"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37958209" w14:textId="77777777" w:rsidR="00CF2740" w:rsidRPr="00CF2740" w:rsidRDefault="00CF2740" w:rsidP="006C0311">
      <w:pPr>
        <w:pStyle w:val="code"/>
        <w:keepNext/>
        <w:keepLines/>
        <w:rPr>
          <w:lang w:eastAsia="en-GB"/>
        </w:rPr>
      </w:pPr>
      <w:r w:rsidRPr="00CF2740">
        <w:rPr>
          <w:lang w:eastAsia="en-GB"/>
        </w:rPr>
        <w:t>  print fruit</w:t>
      </w:r>
    </w:p>
    <w:p w14:paraId="7DAA63D0" w14:textId="77777777"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r w:rsidRPr="00CF2740">
        <w:rPr>
          <w:lang w:eastAsia="en-GB"/>
        </w:rPr>
        <w:t>st.pop</w:t>
      </w:r>
      <w:proofErr w:type="spellEnd"/>
      <w:r w:rsidRPr="00CF2740">
        <w:rPr>
          <w:lang w:eastAsia="en-GB"/>
        </w:rPr>
        <w:t>(</w:t>
      </w:r>
      <w:proofErr w:type="gramEnd"/>
      <w:r w:rsidRPr="00CF2740">
        <w:rPr>
          <w:lang w:eastAsia="en-GB"/>
        </w:rPr>
        <w:t>)</w:t>
      </w:r>
    </w:p>
    <w:p w14:paraId="0CC42CE2" w14:textId="77777777" w:rsidR="00CF2740" w:rsidRPr="00CF2740" w:rsidRDefault="00CF2740" w:rsidP="006C0311">
      <w:pPr>
        <w:pStyle w:val="code"/>
        <w:keepNext/>
        <w:keepLines/>
        <w:rPr>
          <w:lang w:eastAsia="en-GB"/>
        </w:rPr>
      </w:pPr>
      <w:r w:rsidRPr="00CF2740">
        <w:rPr>
          <w:lang w:eastAsia="en-GB"/>
        </w:rPr>
        <w:t>  print fruit</w:t>
      </w:r>
    </w:p>
    <w:p w14:paraId="5CFA9990" w14:textId="77777777"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r w:rsidRPr="00CF2740">
        <w:rPr>
          <w:lang w:eastAsia="en-GB"/>
        </w:rPr>
        <w:t>st.length</w:t>
      </w:r>
      <w:proofErr w:type="spellEnd"/>
      <w:proofErr w:type="gramEnd"/>
      <w:r w:rsidRPr="00CF2740">
        <w:rPr>
          <w:lang w:eastAsia="en-GB"/>
        </w:rPr>
        <w:t>()</w:t>
      </w:r>
    </w:p>
    <w:p w14:paraId="14E223C0" w14:textId="77777777" w:rsidR="00CF2740" w:rsidRDefault="00CF2740" w:rsidP="00CF2740">
      <w:pPr>
        <w:pStyle w:val="code"/>
        <w:rPr>
          <w:lang w:eastAsia="en-GB"/>
        </w:rPr>
      </w:pPr>
      <w:r w:rsidRPr="00CF2740">
        <w:rPr>
          <w:lang w:eastAsia="en-GB"/>
        </w:rPr>
        <w:t>end main</w:t>
      </w:r>
    </w:p>
    <w:p w14:paraId="13E2B1D0" w14:textId="77777777" w:rsidR="00CF2740" w:rsidRDefault="00CF2740" w:rsidP="00CF2740">
      <w:pPr>
        <w:pStyle w:val="code"/>
        <w:rPr>
          <w:lang w:eastAsia="en-GB"/>
        </w:rPr>
      </w:pPr>
    </w:p>
    <w:p w14:paraId="4DBD6AA2" w14:textId="77777777" w:rsidR="00B97695" w:rsidRDefault="00B97695" w:rsidP="00CF2740">
      <w:pPr>
        <w:rPr>
          <w:ins w:id="1098" w:author="BernardUK" w:date="2025-01-05T15:37:00Z"/>
          <w:lang w:eastAsia="en-GB"/>
        </w:rPr>
      </w:pPr>
    </w:p>
    <w:p w14:paraId="72322C18" w14:textId="6A7F5356" w:rsidR="00CF2740" w:rsidRDefault="00CF2740" w:rsidP="00CF2740">
      <w:pPr>
        <w:rPr>
          <w:lang w:eastAsia="en-GB"/>
        </w:rPr>
      </w:pPr>
      <w:r>
        <w:rPr>
          <w:lang w:eastAsia="en-GB"/>
        </w:rPr>
        <w:t>Example usage</w:t>
      </w:r>
      <w:r w:rsidR="006C0311">
        <w:rPr>
          <w:lang w:eastAsia="en-GB"/>
        </w:rPr>
        <w:t xml:space="preserve"> of a </w:t>
      </w:r>
      <w:r w:rsidR="006C0311" w:rsidRPr="006C0311">
        <w:rPr>
          <w:rStyle w:val="codeChar"/>
        </w:rPr>
        <w:t>Queue</w:t>
      </w:r>
      <w:r>
        <w:rPr>
          <w:lang w:eastAsia="en-GB"/>
        </w:rPr>
        <w:t>:</w:t>
      </w:r>
    </w:p>
    <w:p w14:paraId="4B25DAB6" w14:textId="77777777" w:rsidR="00CF2740" w:rsidRPr="00CF2740" w:rsidRDefault="00CF2740" w:rsidP="006C0311">
      <w:pPr>
        <w:pStyle w:val="code"/>
        <w:keepNext/>
        <w:keepLines/>
        <w:rPr>
          <w:lang w:eastAsia="en-GB"/>
        </w:rPr>
      </w:pPr>
      <w:commentRangeStart w:id="1099"/>
      <w:r w:rsidRPr="00CF2740">
        <w:rPr>
          <w:lang w:eastAsia="en-GB"/>
        </w:rPr>
        <w:t>main</w:t>
      </w:r>
      <w:commentRangeEnd w:id="1099"/>
      <w:r w:rsidR="001228ED">
        <w:rPr>
          <w:rStyle w:val="CommentReference"/>
          <w:rFonts w:asciiTheme="minorHAnsi" w:hAnsiTheme="minorHAnsi"/>
          <w:b w:val="0"/>
          <w:color w:val="auto"/>
        </w:rPr>
        <w:commentReference w:id="1099"/>
      </w:r>
    </w:p>
    <w:p w14:paraId="06445302" w14:textId="266B6AC7" w:rsidR="00CF2740" w:rsidRPr="00CF2740" w:rsidRDefault="00CF2740" w:rsidP="006C0311">
      <w:pPr>
        <w:pStyle w:val="code"/>
        <w:keepNext/>
        <w:keepLines/>
        <w:rPr>
          <w:lang w:eastAsia="en-GB"/>
        </w:rPr>
      </w:pPr>
      <w:r w:rsidRPr="00CF2740">
        <w:rPr>
          <w:lang w:eastAsia="en-GB"/>
        </w:rPr>
        <w:t xml:space="preserve">  let </w:t>
      </w:r>
      <w:proofErr w:type="spellStart"/>
      <w:ins w:id="1100" w:author="BernardUK" w:date="2025-01-05T15:38:00Z">
        <w:r w:rsidR="00B97695">
          <w:rPr>
            <w:lang w:eastAsia="en-GB"/>
          </w:rPr>
          <w:t>qu</w:t>
        </w:r>
        <w:proofErr w:type="spellEnd"/>
        <w:r w:rsidR="00B97695" w:rsidRPr="00CF2740">
          <w:rPr>
            <w:lang w:eastAsia="en-GB"/>
          </w:rPr>
          <w:t xml:space="preserve"> </w:t>
        </w:r>
      </w:ins>
      <w:r w:rsidRPr="00CF2740">
        <w:rPr>
          <w:lang w:eastAsia="en-GB"/>
        </w:rPr>
        <w:t>be new Queue&lt;of String</w:t>
      </w:r>
      <w:proofErr w:type="gramStart"/>
      <w:r w:rsidRPr="00CF2740">
        <w:rPr>
          <w:lang w:eastAsia="en-GB"/>
        </w:rPr>
        <w:t>&gt;(</w:t>
      </w:r>
      <w:proofErr w:type="gramEnd"/>
      <w:r w:rsidRPr="00CF2740">
        <w:rPr>
          <w:lang w:eastAsia="en-GB"/>
        </w:rPr>
        <w:t>)</w:t>
      </w:r>
    </w:p>
    <w:p w14:paraId="063133DE" w14:textId="5460A09C"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01" w:author="BernardUK" w:date="2025-01-05T15:38:00Z">
        <w:r w:rsidR="00B97695">
          <w:rPr>
            <w:lang w:eastAsia="en-GB"/>
          </w:rPr>
          <w:t>q</w:t>
        </w:r>
      </w:ins>
      <w:ins w:id="1102"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289F91B5" w14:textId="5D02E49E"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1103" w:author="BernardUK" w:date="2025-01-05T15:38:00Z">
        <w:r w:rsidR="00B97695">
          <w:rPr>
            <w:lang w:eastAsia="en-GB"/>
          </w:rPr>
          <w:t>q</w:t>
        </w:r>
      </w:ins>
      <w:ins w:id="1104" w:author="BernardUK" w:date="2025-01-05T15:40:00Z">
        <w:r w:rsidR="00A416BC">
          <w:rPr>
            <w:lang w:eastAsia="en-GB"/>
          </w:rPr>
          <w:t>u</w:t>
        </w:r>
      </w:ins>
      <w:r w:rsidRPr="00CF2740">
        <w:rPr>
          <w:lang w:eastAsia="en-GB"/>
        </w:rPr>
        <w:t>.enqueue</w:t>
      </w:r>
      <w:proofErr w:type="spellEnd"/>
      <w:proofErr w:type="gramEnd"/>
      <w:r w:rsidRPr="00CF2740">
        <w:rPr>
          <w:lang w:eastAsia="en-GB"/>
        </w:rPr>
        <w:t>("apple")</w:t>
      </w:r>
    </w:p>
    <w:p w14:paraId="0CA5A03A" w14:textId="098CD3B4" w:rsidR="00CF2740" w:rsidRPr="00CF2740" w:rsidRDefault="00CF2740" w:rsidP="006C0311">
      <w:pPr>
        <w:pStyle w:val="code"/>
        <w:keepNext/>
        <w:keepLines/>
        <w:rPr>
          <w:lang w:eastAsia="en-GB"/>
        </w:rPr>
      </w:pPr>
      <w:r w:rsidRPr="00CF2740">
        <w:rPr>
          <w:lang w:eastAsia="en-GB"/>
        </w:rPr>
        <w:t xml:space="preserve">  call </w:t>
      </w:r>
      <w:proofErr w:type="spellStart"/>
      <w:proofErr w:type="gramStart"/>
      <w:ins w:id="1105" w:author="BernardUK" w:date="2025-01-05T15:39:00Z">
        <w:r w:rsidR="00A416BC">
          <w:rPr>
            <w:lang w:eastAsia="en-GB"/>
          </w:rPr>
          <w:t>q</w:t>
        </w:r>
      </w:ins>
      <w:ins w:id="1106" w:author="BernardUK" w:date="2025-01-05T15:40:00Z">
        <w:r w:rsidR="00A416BC">
          <w:rPr>
            <w:lang w:eastAsia="en-GB"/>
          </w:rPr>
          <w:t>u</w:t>
        </w:r>
      </w:ins>
      <w:r w:rsidRPr="00CF2740">
        <w:rPr>
          <w:lang w:eastAsia="en-GB"/>
        </w:rPr>
        <w:t>.enqueue</w:t>
      </w:r>
      <w:proofErr w:type="spellEnd"/>
      <w:proofErr w:type="gramEnd"/>
      <w:r w:rsidRPr="00CF2740">
        <w:rPr>
          <w:lang w:eastAsia="en-GB"/>
        </w:rPr>
        <w:t>("pear")</w:t>
      </w:r>
    </w:p>
    <w:p w14:paraId="490091E2" w14:textId="51A17336"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07" w:author="BernardUK" w:date="2025-01-05T15:39:00Z">
        <w:r w:rsidR="00A416BC">
          <w:rPr>
            <w:lang w:eastAsia="en-GB"/>
          </w:rPr>
          <w:t>q</w:t>
        </w:r>
      </w:ins>
      <w:ins w:id="1108"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35E96983" w14:textId="02A111F5"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09" w:author="BernardUK" w:date="2025-01-05T15:39:00Z">
        <w:r w:rsidR="00A416BC">
          <w:rPr>
            <w:lang w:eastAsia="en-GB"/>
          </w:rPr>
          <w:t>q</w:t>
        </w:r>
      </w:ins>
      <w:ins w:id="1110" w:author="BernardUK" w:date="2025-01-05T15:40:00Z">
        <w:r w:rsidR="00A416BC">
          <w:rPr>
            <w:lang w:eastAsia="en-GB"/>
          </w:rPr>
          <w:t>u</w:t>
        </w:r>
      </w:ins>
      <w:r w:rsidRPr="00CF2740">
        <w:rPr>
          <w:lang w:eastAsia="en-GB"/>
        </w:rPr>
        <w:t>.peek</w:t>
      </w:r>
      <w:proofErr w:type="spellEnd"/>
      <w:proofErr w:type="gramEnd"/>
      <w:r w:rsidRPr="00CF2740">
        <w:rPr>
          <w:lang w:eastAsia="en-GB"/>
        </w:rPr>
        <w:t>()</w:t>
      </w:r>
    </w:p>
    <w:p w14:paraId="56819B55" w14:textId="594138CC" w:rsidR="00CF2740" w:rsidRPr="00CF2740" w:rsidRDefault="00CF2740" w:rsidP="006C0311">
      <w:pPr>
        <w:pStyle w:val="code"/>
        <w:keepNext/>
        <w:keepLines/>
        <w:rPr>
          <w:lang w:eastAsia="en-GB"/>
        </w:rPr>
      </w:pPr>
      <w:r w:rsidRPr="00CF2740">
        <w:rPr>
          <w:lang w:eastAsia="en-GB"/>
        </w:rPr>
        <w:t xml:space="preserve">  </w:t>
      </w:r>
      <w:r w:rsidR="004348F7">
        <w:rPr>
          <w:lang w:eastAsia="en-GB"/>
        </w:rPr>
        <w:t xml:space="preserve">variable </w:t>
      </w:r>
      <w:r w:rsidRPr="00CF2740">
        <w:rPr>
          <w:lang w:eastAsia="en-GB"/>
        </w:rPr>
        <w:t xml:space="preserve">fruit set to </w:t>
      </w:r>
      <w:proofErr w:type="spellStart"/>
      <w:proofErr w:type="gramStart"/>
      <w:ins w:id="1111" w:author="BernardUK" w:date="2025-01-05T15:39:00Z">
        <w:r w:rsidR="00A416BC">
          <w:rPr>
            <w:lang w:eastAsia="en-GB"/>
          </w:rPr>
          <w:t>q</w:t>
        </w:r>
      </w:ins>
      <w:ins w:id="1112"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530F66D" w14:textId="77777777" w:rsidR="00CF2740" w:rsidRPr="00CF2740" w:rsidRDefault="00CF2740" w:rsidP="006C0311">
      <w:pPr>
        <w:pStyle w:val="code"/>
        <w:keepNext/>
        <w:keepLines/>
        <w:rPr>
          <w:lang w:eastAsia="en-GB"/>
        </w:rPr>
      </w:pPr>
      <w:r w:rsidRPr="00CF2740">
        <w:rPr>
          <w:lang w:eastAsia="en-GB"/>
        </w:rPr>
        <w:t>  print fruit</w:t>
      </w:r>
    </w:p>
    <w:p w14:paraId="026A98AE" w14:textId="21759014" w:rsidR="00CF2740" w:rsidRPr="00CF2740" w:rsidRDefault="00CF2740" w:rsidP="006C0311">
      <w:pPr>
        <w:pStyle w:val="code"/>
        <w:keepNext/>
        <w:keepLines/>
        <w:rPr>
          <w:lang w:eastAsia="en-GB"/>
        </w:rPr>
      </w:pPr>
      <w:r w:rsidRPr="00CF2740">
        <w:rPr>
          <w:lang w:eastAsia="en-GB"/>
        </w:rPr>
        <w:t xml:space="preserve">  set fruit to </w:t>
      </w:r>
      <w:proofErr w:type="spellStart"/>
      <w:proofErr w:type="gramStart"/>
      <w:ins w:id="1113" w:author="BernardUK" w:date="2025-01-05T15:39:00Z">
        <w:r w:rsidR="00A416BC">
          <w:rPr>
            <w:lang w:eastAsia="en-GB"/>
          </w:rPr>
          <w:t>q</w:t>
        </w:r>
      </w:ins>
      <w:ins w:id="1114" w:author="BernardUK" w:date="2025-01-05T15:40:00Z">
        <w:r w:rsidR="00A416BC">
          <w:rPr>
            <w:lang w:eastAsia="en-GB"/>
          </w:rPr>
          <w:t>u</w:t>
        </w:r>
      </w:ins>
      <w:r w:rsidRPr="00CF2740">
        <w:rPr>
          <w:lang w:eastAsia="en-GB"/>
        </w:rPr>
        <w:t>.dequeue</w:t>
      </w:r>
      <w:proofErr w:type="spellEnd"/>
      <w:proofErr w:type="gramEnd"/>
      <w:r w:rsidRPr="00CF2740">
        <w:rPr>
          <w:lang w:eastAsia="en-GB"/>
        </w:rPr>
        <w:t>()</w:t>
      </w:r>
    </w:p>
    <w:p w14:paraId="4E6FFFF6" w14:textId="77777777" w:rsidR="00CF2740" w:rsidRPr="00CF2740" w:rsidRDefault="00CF2740" w:rsidP="006C0311">
      <w:pPr>
        <w:pStyle w:val="code"/>
        <w:keepNext/>
        <w:keepLines/>
        <w:rPr>
          <w:lang w:eastAsia="en-GB"/>
        </w:rPr>
      </w:pPr>
      <w:r w:rsidRPr="00CF2740">
        <w:rPr>
          <w:lang w:eastAsia="en-GB"/>
        </w:rPr>
        <w:t>  print fruit</w:t>
      </w:r>
    </w:p>
    <w:p w14:paraId="39BB556A" w14:textId="7A49C142" w:rsidR="00CF2740" w:rsidRPr="00CF2740" w:rsidRDefault="00CF2740" w:rsidP="006C0311">
      <w:pPr>
        <w:pStyle w:val="code"/>
        <w:keepNext/>
        <w:keepLines/>
        <w:rPr>
          <w:lang w:eastAsia="en-GB"/>
        </w:rPr>
      </w:pPr>
      <w:r w:rsidRPr="00CF2740">
        <w:rPr>
          <w:lang w:eastAsia="en-GB"/>
        </w:rPr>
        <w:t xml:space="preserve">  print </w:t>
      </w:r>
      <w:proofErr w:type="spellStart"/>
      <w:proofErr w:type="gramStart"/>
      <w:ins w:id="1115" w:author="BernardUK" w:date="2025-01-05T15:39:00Z">
        <w:r w:rsidR="00A416BC">
          <w:rPr>
            <w:lang w:eastAsia="en-GB"/>
          </w:rPr>
          <w:t>q</w:t>
        </w:r>
      </w:ins>
      <w:ins w:id="1116" w:author="BernardUK" w:date="2025-01-05T15:40:00Z">
        <w:r w:rsidR="00A416BC">
          <w:rPr>
            <w:lang w:eastAsia="en-GB"/>
          </w:rPr>
          <w:t>u</w:t>
        </w:r>
      </w:ins>
      <w:r w:rsidRPr="00CF2740">
        <w:rPr>
          <w:lang w:eastAsia="en-GB"/>
        </w:rPr>
        <w:t>.length</w:t>
      </w:r>
      <w:proofErr w:type="spellEnd"/>
      <w:proofErr w:type="gramEnd"/>
      <w:r w:rsidRPr="00CF2740">
        <w:rPr>
          <w:lang w:eastAsia="en-GB"/>
        </w:rPr>
        <w:t>()</w:t>
      </w:r>
    </w:p>
    <w:p w14:paraId="188390D5" w14:textId="15ABE36E" w:rsidR="00CF2740" w:rsidRDefault="00CF2740" w:rsidP="00CF2740">
      <w:pPr>
        <w:pStyle w:val="code"/>
        <w:rPr>
          <w:lang w:eastAsia="en-GB"/>
        </w:rPr>
      </w:pPr>
      <w:r w:rsidRPr="00CF2740">
        <w:rPr>
          <w:lang w:eastAsia="en-GB"/>
        </w:rPr>
        <w:t>end main</w:t>
      </w:r>
    </w:p>
    <w:p w14:paraId="25D132DB" w14:textId="77777777" w:rsidR="008C0E6A" w:rsidRDefault="008C0E6A">
      <w:pPr>
        <w:rPr>
          <w:rFonts w:eastAsiaTheme="majorEastAsia" w:cstheme="majorBidi"/>
          <w:b/>
          <w:color w:val="0F4761" w:themeColor="accent1" w:themeShade="BF"/>
          <w:sz w:val="28"/>
          <w:szCs w:val="28"/>
          <w:lang w:eastAsia="en-GB"/>
        </w:rPr>
      </w:pPr>
      <w:bookmarkStart w:id="1117" w:name="_Ref181258612"/>
      <w:r>
        <w:rPr>
          <w:lang w:eastAsia="en-GB"/>
        </w:rPr>
        <w:br w:type="page"/>
      </w:r>
    </w:p>
    <w:p w14:paraId="0A5800B1" w14:textId="7A9E4BDC" w:rsidR="00CF2740" w:rsidRDefault="004242EB" w:rsidP="004242EB">
      <w:pPr>
        <w:pStyle w:val="Heading3"/>
        <w:rPr>
          <w:lang w:eastAsia="en-GB"/>
        </w:rPr>
      </w:pPr>
      <w:r>
        <w:rPr>
          <w:lang w:eastAsia="en-GB"/>
        </w:rPr>
        <w:lastRenderedPageBreak/>
        <w:t>Set</w:t>
      </w:r>
      <w:bookmarkEnd w:id="1117"/>
    </w:p>
    <w:p w14:paraId="532E5D2E" w14:textId="6B1E6CFD" w:rsidR="00A617C3" w:rsidRDefault="00A617C3" w:rsidP="00A617C3">
      <w:pPr>
        <w:rPr>
          <w:lang w:eastAsia="en-GB"/>
        </w:rPr>
      </w:pPr>
      <w:r>
        <w:rPr>
          <w:lang w:eastAsia="en-GB"/>
        </w:rPr>
        <w:t xml:space="preserve">A </w:t>
      </w:r>
      <w:r w:rsidRPr="00A617C3">
        <w:rPr>
          <w:rStyle w:val="codeChar"/>
        </w:rPr>
        <w:t>Set</w:t>
      </w:r>
      <w:r>
        <w:rPr>
          <w:lang w:eastAsia="en-GB"/>
        </w:rPr>
        <w:t xml:space="preserve"> is a standard data structure that works somewhat like a list with the important difference that in a </w:t>
      </w:r>
      <w:r w:rsidRPr="00A617C3">
        <w:rPr>
          <w:rStyle w:val="codeChar"/>
        </w:rPr>
        <w:t>Set</w:t>
      </w:r>
      <w:r>
        <w:rPr>
          <w:lang w:eastAsia="en-GB"/>
        </w:rPr>
        <w:t xml:space="preserve"> a given element may appear only once. If an item being added to a </w:t>
      </w:r>
      <w:r w:rsidRPr="00A617C3">
        <w:rPr>
          <w:rStyle w:val="codeChar"/>
        </w:rPr>
        <w:t>Set</w:t>
      </w:r>
      <w:r>
        <w:rPr>
          <w:lang w:eastAsia="en-GB"/>
        </w:rPr>
        <w:t xml:space="preserve"> is identical to an existing item in the </w:t>
      </w:r>
      <w:proofErr w:type="gramStart"/>
      <w:r w:rsidRPr="00A617C3">
        <w:rPr>
          <w:rStyle w:val="codeChar"/>
        </w:rPr>
        <w:t>Set</w:t>
      </w:r>
      <w:proofErr w:type="gramEnd"/>
      <w:r>
        <w:rPr>
          <w:lang w:eastAsia="en-GB"/>
        </w:rPr>
        <w:t xml:space="preserve"> then the </w:t>
      </w:r>
      <w:r w:rsidRPr="00A617C3">
        <w:rPr>
          <w:rStyle w:val="codeChar"/>
        </w:rPr>
        <w:t>Set</w:t>
      </w:r>
      <w:r>
        <w:rPr>
          <w:lang w:eastAsia="en-GB"/>
        </w:rPr>
        <w:t xml:space="preserve"> remains the same length as before. </w:t>
      </w:r>
    </w:p>
    <w:p w14:paraId="2DC0F787" w14:textId="08364A68" w:rsidR="00A617C3" w:rsidRDefault="00A617C3" w:rsidP="00A617C3">
      <w:pPr>
        <w:rPr>
          <w:lang w:eastAsia="en-GB"/>
        </w:rPr>
      </w:pPr>
      <w:r>
        <w:rPr>
          <w:lang w:eastAsia="en-GB"/>
        </w:rPr>
        <w:t xml:space="preserve">This enables a </w:t>
      </w:r>
      <w:r w:rsidRPr="00A617C3">
        <w:rPr>
          <w:rStyle w:val="codeChar"/>
        </w:rPr>
        <w:t>Set</w:t>
      </w:r>
      <w:r>
        <w:rPr>
          <w:lang w:eastAsia="en-GB"/>
        </w:rPr>
        <w:t xml:space="preserve"> to work like a </w:t>
      </w:r>
      <w:r w:rsidRPr="00A617C3">
        <w:rPr>
          <w:i/>
          <w:iCs/>
          <w:lang w:eastAsia="en-GB"/>
        </w:rPr>
        <w:t>mathematical</w:t>
      </w:r>
      <w:r>
        <w:rPr>
          <w:lang w:eastAsia="en-GB"/>
        </w:rPr>
        <w:t xml:space="preserve"> set so that it is possible to perform standard set operations such as </w:t>
      </w:r>
      <w:r w:rsidRPr="00A617C3">
        <w:rPr>
          <w:rStyle w:val="codeChar"/>
        </w:rPr>
        <w:t>union</w:t>
      </w:r>
      <w:r>
        <w:rPr>
          <w:lang w:eastAsia="en-GB"/>
        </w:rPr>
        <w:t xml:space="preserve"> or </w:t>
      </w:r>
      <w:r w:rsidRPr="00A617C3">
        <w:rPr>
          <w:rStyle w:val="codeChar"/>
        </w:rPr>
        <w:t>intersection</w:t>
      </w:r>
      <w:r>
        <w:rPr>
          <w:lang w:eastAsia="en-GB"/>
        </w:rPr>
        <w:t>.</w:t>
      </w:r>
      <w:ins w:id="1118" w:author="BernardUK" w:date="2025-01-05T17:34:00Z">
        <w:r w:rsidR="00574454">
          <w:rPr>
            <w:lang w:eastAsia="en-GB"/>
          </w:rPr>
          <w:t xml:space="preserve"> </w:t>
        </w:r>
      </w:ins>
      <w:r>
        <w:rPr>
          <w:lang w:eastAsia="en-GB"/>
        </w:rPr>
        <w:t xml:space="preserve">For the same reason, a Set is an </w:t>
      </w:r>
      <w:r>
        <w:rPr>
          <w:i/>
          <w:iCs/>
          <w:lang w:eastAsia="en-GB"/>
        </w:rPr>
        <w:t xml:space="preserve">immutable </w:t>
      </w:r>
      <w:r>
        <w:rPr>
          <w:lang w:eastAsia="en-GB"/>
        </w:rPr>
        <w:t xml:space="preserve">data structure: no methods modify the set on which they are called, but several of them (including </w:t>
      </w:r>
      <w:r w:rsidRPr="00282C44">
        <w:rPr>
          <w:rStyle w:val="codeChar"/>
          <w:rPrChange w:id="1119" w:author="BernardUK" w:date="2025-01-05T20:27:00Z">
            <w:rPr>
              <w:lang w:eastAsia="en-GB"/>
            </w:rPr>
          </w:rPrChange>
        </w:rPr>
        <w:t>add</w:t>
      </w:r>
      <w:r>
        <w:rPr>
          <w:lang w:eastAsia="en-GB"/>
        </w:rPr>
        <w:t xml:space="preserve">, </w:t>
      </w:r>
      <w:r w:rsidRPr="00282C44">
        <w:rPr>
          <w:rStyle w:val="codeChar"/>
          <w:rPrChange w:id="1120" w:author="BernardUK" w:date="2025-01-05T20:27:00Z">
            <w:rPr>
              <w:lang w:eastAsia="en-GB"/>
            </w:rPr>
          </w:rPrChange>
        </w:rPr>
        <w:t>remove</w:t>
      </w:r>
      <w:r w:rsidR="00BA06F8">
        <w:rPr>
          <w:lang w:eastAsia="en-GB"/>
        </w:rPr>
        <w:t>) return</w:t>
      </w:r>
      <w:del w:id="1121" w:author="BernardUK" w:date="2025-01-05T15:42:00Z">
        <w:r w:rsidR="00BA06F8" w:rsidDel="00A416BC">
          <w:rPr>
            <w:lang w:eastAsia="en-GB"/>
          </w:rPr>
          <w:delText>s</w:delText>
        </w:r>
      </w:del>
      <w:r>
        <w:rPr>
          <w:lang w:eastAsia="en-GB"/>
        </w:rPr>
        <w:t xml:space="preserve"> a new </w:t>
      </w:r>
      <w:r w:rsidRPr="00A617C3">
        <w:rPr>
          <w:rStyle w:val="codeChar"/>
        </w:rPr>
        <w:t>Set</w:t>
      </w:r>
      <w:r>
        <w:rPr>
          <w:lang w:eastAsia="en-GB"/>
        </w:rPr>
        <w:t xml:space="preserve"> that is based on the original </w:t>
      </w:r>
      <w:r w:rsidRPr="00A617C3">
        <w:rPr>
          <w:rStyle w:val="codeChar"/>
        </w:rPr>
        <w:t>Set</w:t>
      </w:r>
      <w:r>
        <w:rPr>
          <w:lang w:eastAsia="en-GB"/>
        </w:rPr>
        <w:t xml:space="preserve"> or </w:t>
      </w:r>
      <w:r w:rsidRPr="00A617C3">
        <w:rPr>
          <w:rStyle w:val="codeChar"/>
        </w:rPr>
        <w:t>Sets</w:t>
      </w:r>
      <w:r>
        <w:rPr>
          <w:lang w:eastAsia="en-GB"/>
        </w:rPr>
        <w:t xml:space="preserve">, with specified differences. </w:t>
      </w:r>
    </w:p>
    <w:p w14:paraId="4A5F8ED3" w14:textId="1B0A8395" w:rsidR="00A617C3" w:rsidRDefault="00A617C3" w:rsidP="00A617C3">
      <w:pPr>
        <w:rPr>
          <w:lang w:eastAsia="en-GB"/>
        </w:rPr>
      </w:pPr>
      <w:r>
        <w:rPr>
          <w:lang w:eastAsia="en-GB"/>
        </w:rPr>
        <w:t>Example of use:</w:t>
      </w:r>
    </w:p>
    <w:p w14:paraId="069BDF7D" w14:textId="77777777" w:rsidR="00A617C3" w:rsidRPr="00A617C3" w:rsidRDefault="00A617C3" w:rsidP="00A617C3">
      <w:pPr>
        <w:pStyle w:val="codeBlock"/>
      </w:pPr>
      <w:r w:rsidRPr="00A617C3">
        <w:t>main</w:t>
      </w:r>
    </w:p>
    <w:p w14:paraId="24D97D34" w14:textId="07B277C4" w:rsidR="00A617C3" w:rsidRPr="00A617C3" w:rsidRDefault="00A617C3" w:rsidP="00A617C3">
      <w:pPr>
        <w:pStyle w:val="code"/>
        <w:rPr>
          <w:lang w:eastAsia="en-GB"/>
        </w:rPr>
      </w:pPr>
      <w:r w:rsidRPr="00A617C3">
        <w:rPr>
          <w:lang w:eastAsia="en-GB"/>
        </w:rPr>
        <w:t xml:space="preserve">  </w:t>
      </w:r>
      <w:r w:rsidR="004348F7">
        <w:rPr>
          <w:lang w:eastAsia="en-GB"/>
        </w:rPr>
        <w:t xml:space="preserve">variable </w:t>
      </w:r>
      <w:proofErr w:type="spellStart"/>
      <w:r w:rsidRPr="00A617C3">
        <w:rPr>
          <w:lang w:eastAsia="en-GB"/>
        </w:rPr>
        <w:t>st</w:t>
      </w:r>
      <w:proofErr w:type="spellEnd"/>
      <w:r w:rsidRPr="00A617C3">
        <w:rPr>
          <w:lang w:eastAsia="en-GB"/>
        </w:rPr>
        <w:t xml:space="preserve"> set to new Set&lt;of Int</w:t>
      </w:r>
      <w:proofErr w:type="gramStart"/>
      <w:r w:rsidRPr="00A617C3">
        <w:rPr>
          <w:lang w:eastAsia="en-GB"/>
        </w:rPr>
        <w:t>&gt;(</w:t>
      </w:r>
      <w:proofErr w:type="gramEnd"/>
      <w:r w:rsidRPr="00A617C3">
        <w:rPr>
          <w:lang w:eastAsia="en-GB"/>
        </w:rPr>
        <w:t>)</w:t>
      </w:r>
    </w:p>
    <w:p w14:paraId="46A4EF9C" w14:textId="20BE2C55"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w:t>
      </w:r>
      <w:r w:rsidR="00E01953">
        <w:rPr>
          <w:lang w:eastAsia="en-GB"/>
        </w:rPr>
        <w:t>addFromList</w:t>
      </w:r>
      <w:proofErr w:type="spellEnd"/>
      <w:proofErr w:type="gramEnd"/>
      <w:r w:rsidR="00E01953">
        <w:rPr>
          <w:lang w:eastAsia="en-GB"/>
        </w:rPr>
        <w:t>({3, 5, 7})</w:t>
      </w:r>
    </w:p>
    <w:p w14:paraId="40890498"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3821BA6"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st.add</w:t>
      </w:r>
      <w:proofErr w:type="spellEnd"/>
      <w:r w:rsidRPr="00A617C3">
        <w:rPr>
          <w:lang w:eastAsia="en-GB"/>
        </w:rPr>
        <w:t>(</w:t>
      </w:r>
      <w:proofErr w:type="gramEnd"/>
      <w:r w:rsidRPr="00A617C3">
        <w:rPr>
          <w:lang w:eastAsia="en-GB"/>
        </w:rPr>
        <w:t>7)</w:t>
      </w:r>
    </w:p>
    <w:p w14:paraId="116BA6BE"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69E88F07"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19C3EEBD"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0CAA916B" w14:textId="77777777" w:rsidR="00A617C3" w:rsidRPr="00A617C3" w:rsidRDefault="00A617C3" w:rsidP="00A617C3">
      <w:pPr>
        <w:pStyle w:val="code"/>
        <w:rPr>
          <w:lang w:eastAsia="en-GB"/>
        </w:rPr>
      </w:pPr>
      <w:r w:rsidRPr="00A617C3">
        <w:rPr>
          <w:lang w:eastAsia="en-GB"/>
        </w:rPr>
        <w:t xml:space="preserve">  set </w:t>
      </w:r>
      <w:proofErr w:type="spellStart"/>
      <w:r w:rsidRPr="00A617C3">
        <w:rPr>
          <w:lang w:eastAsia="en-GB"/>
        </w:rPr>
        <w:t>st</w:t>
      </w:r>
      <w:proofErr w:type="spellEnd"/>
      <w:r w:rsidRPr="00A617C3">
        <w:rPr>
          <w:lang w:eastAsia="en-GB"/>
        </w:rPr>
        <w:t xml:space="preserve"> to </w:t>
      </w:r>
      <w:proofErr w:type="spellStart"/>
      <w:proofErr w:type="gramStart"/>
      <w:r w:rsidRPr="00A617C3">
        <w:rPr>
          <w:lang w:eastAsia="en-GB"/>
        </w:rPr>
        <w:t>st.remove</w:t>
      </w:r>
      <w:proofErr w:type="spellEnd"/>
      <w:proofErr w:type="gramEnd"/>
      <w:r w:rsidRPr="00A617C3">
        <w:rPr>
          <w:lang w:eastAsia="en-GB"/>
        </w:rPr>
        <w:t>(3)</w:t>
      </w:r>
    </w:p>
    <w:p w14:paraId="069977A9" w14:textId="77777777" w:rsidR="00A617C3" w:rsidRPr="00A617C3" w:rsidRDefault="00A617C3" w:rsidP="00A617C3">
      <w:pPr>
        <w:pStyle w:val="code"/>
        <w:rPr>
          <w:lang w:eastAsia="en-GB"/>
        </w:rPr>
      </w:pPr>
      <w:r w:rsidRPr="00A617C3">
        <w:rPr>
          <w:lang w:eastAsia="en-GB"/>
        </w:rPr>
        <w:t xml:space="preserve">  print </w:t>
      </w:r>
      <w:proofErr w:type="spellStart"/>
      <w:proofErr w:type="gramStart"/>
      <w:r w:rsidRPr="00A617C3">
        <w:rPr>
          <w:lang w:eastAsia="en-GB"/>
        </w:rPr>
        <w:t>st.length</w:t>
      </w:r>
      <w:proofErr w:type="spellEnd"/>
      <w:proofErr w:type="gramEnd"/>
      <w:r w:rsidRPr="00A617C3">
        <w:rPr>
          <w:lang w:eastAsia="en-GB"/>
        </w:rPr>
        <w:t>()</w:t>
      </w:r>
    </w:p>
    <w:p w14:paraId="4890544D" w14:textId="77777777" w:rsidR="00A617C3" w:rsidRPr="00A617C3" w:rsidRDefault="00A617C3" w:rsidP="00A617C3">
      <w:pPr>
        <w:pStyle w:val="code"/>
        <w:rPr>
          <w:lang w:eastAsia="en-GB"/>
        </w:rPr>
      </w:pPr>
      <w:r w:rsidRPr="00A617C3">
        <w:rPr>
          <w:lang w:eastAsia="en-GB"/>
        </w:rPr>
        <w:t xml:space="preserve">  print </w:t>
      </w:r>
      <w:proofErr w:type="spellStart"/>
      <w:r w:rsidRPr="00A617C3">
        <w:rPr>
          <w:lang w:eastAsia="en-GB"/>
        </w:rPr>
        <w:t>st</w:t>
      </w:r>
      <w:proofErr w:type="spellEnd"/>
    </w:p>
    <w:p w14:paraId="63FEF9DE" w14:textId="77777777" w:rsidR="00A617C3" w:rsidRPr="00A617C3" w:rsidRDefault="00A617C3" w:rsidP="00A617C3">
      <w:pPr>
        <w:pStyle w:val="code"/>
        <w:rPr>
          <w:lang w:eastAsia="en-GB"/>
        </w:rPr>
      </w:pPr>
      <w:r w:rsidRPr="00A617C3">
        <w:rPr>
          <w:lang w:eastAsia="en-GB"/>
        </w:rPr>
        <w:t>end main</w:t>
      </w:r>
    </w:p>
    <w:p w14:paraId="7EC93D9F" w14:textId="77777777" w:rsidR="00A617C3" w:rsidRDefault="00A617C3" w:rsidP="00A617C3">
      <w:pPr>
        <w:rPr>
          <w:lang w:eastAsia="en-GB"/>
        </w:rPr>
      </w:pPr>
    </w:p>
    <w:p w14:paraId="3FEE7054" w14:textId="195B6B9B" w:rsidR="00A617C3" w:rsidRDefault="00A617C3" w:rsidP="00A617C3">
      <w:pPr>
        <w:rPr>
          <w:lang w:eastAsia="en-GB"/>
        </w:rPr>
      </w:pPr>
      <w:r w:rsidRPr="00A617C3">
        <w:rPr>
          <w:b/>
          <w:bCs/>
          <w:lang w:eastAsia="en-GB"/>
        </w:rPr>
        <w:t>Notes</w:t>
      </w:r>
      <w:r>
        <w:rPr>
          <w:lang w:eastAsia="en-GB"/>
        </w:rPr>
        <w:t>:</w:t>
      </w:r>
    </w:p>
    <w:p w14:paraId="084BAB46" w14:textId="61593B8D" w:rsidR="00A617C3" w:rsidRPr="00E01953" w:rsidRDefault="00A617C3">
      <w:pPr>
        <w:pStyle w:val="ListParagraph"/>
        <w:numPr>
          <w:ilvl w:val="0"/>
          <w:numId w:val="48"/>
        </w:numPr>
        <w:rPr>
          <w:lang w:eastAsia="en-GB"/>
        </w:rPr>
      </w:pPr>
      <w:r>
        <w:rPr>
          <w:lang w:eastAsia="en-GB"/>
        </w:rPr>
        <w:t xml:space="preserve">When creating a </w:t>
      </w:r>
      <w:r w:rsidRPr="00A617C3">
        <w:rPr>
          <w:rStyle w:val="codeChar"/>
        </w:rPr>
        <w:t>Set</w:t>
      </w:r>
      <w:r>
        <w:rPr>
          <w:lang w:eastAsia="en-GB"/>
        </w:rPr>
        <w:t xml:space="preserve">, the type of the elements must be specified in the form e.g. </w:t>
      </w:r>
      <w:r w:rsidRPr="00A617C3">
        <w:rPr>
          <w:rStyle w:val="codeChar"/>
        </w:rPr>
        <w:t>Set&lt;of String&gt;</w:t>
      </w:r>
      <w:r>
        <w:rPr>
          <w:bCs/>
          <w:lang w:eastAsia="en-GB"/>
        </w:rPr>
        <w:t xml:space="preserve">. This applies both when creating a new, empty set, </w:t>
      </w:r>
      <w:ins w:id="1122" w:author="BernardUK" w:date="2025-01-05T15:43:00Z">
        <w:r w:rsidR="00A416BC">
          <w:rPr>
            <w:bCs/>
            <w:lang w:eastAsia="en-GB"/>
          </w:rPr>
          <w:t>and</w:t>
        </w:r>
      </w:ins>
      <w:r>
        <w:rPr>
          <w:bCs/>
          <w:lang w:eastAsia="en-GB"/>
        </w:rPr>
        <w:t xml:space="preserve"> when defining the type of a parameter to be a </w:t>
      </w:r>
      <w:r w:rsidRPr="00A617C3">
        <w:rPr>
          <w:rStyle w:val="codeChar"/>
        </w:rPr>
        <w:t>Set</w:t>
      </w:r>
      <w:r>
        <w:rPr>
          <w:bCs/>
          <w:lang w:eastAsia="en-GB"/>
        </w:rPr>
        <w:t>.</w:t>
      </w:r>
    </w:p>
    <w:p w14:paraId="5112AE82" w14:textId="5F5110AF" w:rsidR="00E01953" w:rsidRPr="00585810" w:rsidRDefault="00E01953">
      <w:pPr>
        <w:pStyle w:val="ListParagraph"/>
        <w:numPr>
          <w:ilvl w:val="0"/>
          <w:numId w:val="48"/>
        </w:numPr>
        <w:rPr>
          <w:lang w:eastAsia="en-GB"/>
        </w:rPr>
      </w:pPr>
      <w:r>
        <w:rPr>
          <w:bCs/>
          <w:lang w:eastAsia="en-GB"/>
        </w:rPr>
        <w:t xml:space="preserve">You can add elements: individually with </w:t>
      </w:r>
      <w:r w:rsidRPr="00E01953">
        <w:rPr>
          <w:rStyle w:val="codeChar"/>
        </w:rPr>
        <w:t>add</w:t>
      </w:r>
      <w:r>
        <w:rPr>
          <w:bCs/>
          <w:lang w:eastAsia="en-GB"/>
        </w:rPr>
        <w:t xml:space="preserve">, or multiple elements with, </w:t>
      </w:r>
      <w:proofErr w:type="spellStart"/>
      <w:r w:rsidRPr="00E01953">
        <w:rPr>
          <w:rStyle w:val="codeChar"/>
        </w:rPr>
        <w:t>addFromList</w:t>
      </w:r>
      <w:proofErr w:type="spellEnd"/>
      <w:r>
        <w:rPr>
          <w:bCs/>
          <w:lang w:eastAsia="en-GB"/>
        </w:rPr>
        <w:t xml:space="preserve"> or </w:t>
      </w:r>
      <w:proofErr w:type="spellStart"/>
      <w:r w:rsidRPr="00E01953">
        <w:rPr>
          <w:rStyle w:val="codeChar"/>
        </w:rPr>
        <w:t>addFromArray</w:t>
      </w:r>
      <w:proofErr w:type="spellEnd"/>
      <w:r>
        <w:rPr>
          <w:bCs/>
          <w:lang w:eastAsia="en-GB"/>
        </w:rPr>
        <w:t>.</w:t>
      </w:r>
    </w:p>
    <w:p w14:paraId="63AEA6C1" w14:textId="6B8601E8" w:rsidR="00585810" w:rsidRPr="00E01953" w:rsidRDefault="00585810">
      <w:pPr>
        <w:pStyle w:val="ListParagraph"/>
        <w:numPr>
          <w:ilvl w:val="0"/>
          <w:numId w:val="48"/>
        </w:numPr>
        <w:rPr>
          <w:lang w:eastAsia="en-GB"/>
        </w:rPr>
      </w:pPr>
      <w:r>
        <w:rPr>
          <w:bCs/>
          <w:lang w:eastAsia="en-GB"/>
        </w:rPr>
        <w:t xml:space="preserve">You can create a new </w:t>
      </w:r>
      <w:r w:rsidRPr="00A416BC">
        <w:rPr>
          <w:rStyle w:val="codeChar"/>
          <w:rPrChange w:id="1123" w:author="BernardUK" w:date="2025-01-05T15:43:00Z">
            <w:rPr>
              <w:bCs/>
              <w:lang w:eastAsia="en-GB"/>
            </w:rPr>
          </w:rPrChange>
        </w:rPr>
        <w:t>Se</w:t>
      </w:r>
      <w:r>
        <w:rPr>
          <w:bCs/>
          <w:lang w:eastAsia="en-GB"/>
        </w:rPr>
        <w:t xml:space="preserve">t from an existing </w:t>
      </w:r>
      <w:r w:rsidRPr="00A416BC">
        <w:rPr>
          <w:rStyle w:val="codeChar"/>
          <w:rPrChange w:id="1124" w:author="BernardUK" w:date="2025-01-05T15:43:00Z">
            <w:rPr>
              <w:bCs/>
              <w:lang w:eastAsia="en-GB"/>
            </w:rPr>
          </w:rPrChange>
        </w:rPr>
        <w:t>Array</w:t>
      </w:r>
      <w:r>
        <w:rPr>
          <w:bCs/>
          <w:lang w:eastAsia="en-GB"/>
        </w:rPr>
        <w:t xml:space="preserve"> or </w:t>
      </w:r>
      <w:r w:rsidRPr="00A416BC">
        <w:rPr>
          <w:rStyle w:val="codeChar"/>
          <w:rPrChange w:id="1125" w:author="BernardUK" w:date="2025-01-05T15:44:00Z">
            <w:rPr>
              <w:bCs/>
              <w:lang w:eastAsia="en-GB"/>
            </w:rPr>
          </w:rPrChange>
        </w:rPr>
        <w:t>List,</w:t>
      </w:r>
      <w:r>
        <w:rPr>
          <w:bCs/>
          <w:lang w:eastAsia="en-GB"/>
        </w:rPr>
        <w:t xml:space="preserve"> by </w:t>
      </w:r>
      <w:proofErr w:type="gramStart"/>
      <w:r>
        <w:rPr>
          <w:bCs/>
          <w:lang w:eastAsia="en-GB"/>
        </w:rPr>
        <w:t xml:space="preserve">calling </w:t>
      </w:r>
      <w:r w:rsidRPr="00585810">
        <w:rPr>
          <w:rStyle w:val="codeChar"/>
        </w:rPr>
        <w:t>.</w:t>
      </w:r>
      <w:proofErr w:type="spellStart"/>
      <w:r w:rsidRPr="00585810">
        <w:rPr>
          <w:rStyle w:val="codeChar"/>
        </w:rPr>
        <w:t>asSet</w:t>
      </w:r>
      <w:proofErr w:type="spellEnd"/>
      <w:proofErr w:type="gramEnd"/>
      <w:r w:rsidRPr="00585810">
        <w:rPr>
          <w:rStyle w:val="codeChar"/>
        </w:rPr>
        <w:t>()</w:t>
      </w:r>
      <w:r>
        <w:rPr>
          <w:bCs/>
          <w:lang w:eastAsia="en-GB"/>
        </w:rPr>
        <w:t xml:space="preserve"> on it.</w:t>
      </w:r>
    </w:p>
    <w:p w14:paraId="67A9C7BE" w14:textId="228EB878" w:rsidR="00E01953" w:rsidRDefault="00E01953" w:rsidP="008C0E6A">
      <w:pPr>
        <w:keepNext/>
        <w:rPr>
          <w:b/>
          <w:bCs/>
          <w:lang w:eastAsia="en-GB"/>
        </w:rPr>
      </w:pPr>
      <w:r>
        <w:rPr>
          <w:b/>
          <w:bCs/>
          <w:lang w:eastAsia="en-GB"/>
        </w:rPr>
        <w:t>List of</w:t>
      </w:r>
      <w:r w:rsidR="00B613E5">
        <w:rPr>
          <w:b/>
          <w:bCs/>
          <w:lang w:eastAsia="en-GB"/>
        </w:rPr>
        <w:t xml:space="preserve"> dot</w:t>
      </w:r>
      <w:r>
        <w:rPr>
          <w:b/>
          <w:bCs/>
          <w:lang w:eastAsia="en-GB"/>
        </w:rPr>
        <w:t xml:space="preserve"> methods on a Set</w:t>
      </w:r>
      <w:ins w:id="1126" w:author="BernardUK" w:date="2025-01-05T15:44:00Z">
        <w:r w:rsidR="00A416BC">
          <w:rPr>
            <w:b/>
            <w:bCs/>
            <w:lang w:eastAsia="en-GB"/>
          </w:rPr>
          <w:t>:</w:t>
        </w:r>
      </w:ins>
    </w:p>
    <w:p w14:paraId="0161445A" w14:textId="77777777" w:rsidR="00B613E5" w:rsidRPr="00B613E5" w:rsidRDefault="00B613E5" w:rsidP="00B613E5">
      <w:pPr>
        <w:pStyle w:val="codeBlock"/>
      </w:pPr>
      <w:r w:rsidRPr="00B613E5">
        <w:t xml:space="preserve">  </w:t>
      </w:r>
      <w:proofErr w:type="gramStart"/>
      <w:r w:rsidRPr="00B613E5">
        <w:t>length(</w:t>
      </w:r>
      <w:proofErr w:type="gramEnd"/>
      <w:r w:rsidRPr="00B613E5">
        <w:t>)</w:t>
      </w:r>
    </w:p>
    <w:p w14:paraId="0B87DB2F" w14:textId="4AD40567" w:rsidR="00B613E5" w:rsidRPr="00B613E5" w:rsidRDefault="00B613E5" w:rsidP="00B613E5">
      <w:pPr>
        <w:pStyle w:val="codeBlock"/>
      </w:pPr>
      <w:r w:rsidRPr="00B613E5">
        <w:t>  contains(item</w:t>
      </w:r>
      <w:r w:rsidR="00BA06F8">
        <w:t>) returns</w:t>
      </w:r>
      <w:r w:rsidRPr="00B613E5">
        <w:t xml:space="preserve"> Boolean </w:t>
      </w:r>
    </w:p>
    <w:p w14:paraId="75F04D2C" w14:textId="2964F2C6" w:rsidR="00B613E5" w:rsidRPr="00B613E5" w:rsidRDefault="00B613E5" w:rsidP="00B613E5">
      <w:pPr>
        <w:pStyle w:val="codeBlock"/>
      </w:pPr>
      <w:r w:rsidRPr="00B613E5">
        <w:t>  add(item</w:t>
      </w:r>
      <w:r w:rsidR="00BA06F8">
        <w:t>) returns</w:t>
      </w:r>
      <w:r w:rsidRPr="00B613E5">
        <w:t xml:space="preserve"> Set</w:t>
      </w:r>
    </w:p>
    <w:p w14:paraId="1ECD980C" w14:textId="59D45D73" w:rsidR="00B613E5" w:rsidRPr="00B613E5" w:rsidRDefault="00B613E5" w:rsidP="00B613E5">
      <w:pPr>
        <w:pStyle w:val="codeBlock"/>
      </w:pPr>
      <w:r w:rsidRPr="00B613E5">
        <w:t xml:space="preserve">  </w:t>
      </w:r>
      <w:proofErr w:type="spellStart"/>
      <w:r w:rsidRPr="00B613E5">
        <w:t>addFromList</w:t>
      </w:r>
      <w:proofErr w:type="spellEnd"/>
      <w:r w:rsidRPr="00B613E5">
        <w:t>(list</w:t>
      </w:r>
      <w:r w:rsidR="00BA06F8">
        <w:t>) returns</w:t>
      </w:r>
      <w:r w:rsidRPr="00B613E5">
        <w:t xml:space="preserve"> Set</w:t>
      </w:r>
    </w:p>
    <w:p w14:paraId="504EB463" w14:textId="229E4228" w:rsidR="00B613E5" w:rsidRPr="00B613E5" w:rsidRDefault="00B613E5" w:rsidP="00B613E5">
      <w:pPr>
        <w:pStyle w:val="codeBlock"/>
      </w:pPr>
      <w:r w:rsidRPr="00B613E5">
        <w:t xml:space="preserve">  </w:t>
      </w:r>
      <w:proofErr w:type="spellStart"/>
      <w:r w:rsidRPr="00B613E5">
        <w:t>addFromArray</w:t>
      </w:r>
      <w:proofErr w:type="spellEnd"/>
      <w:r w:rsidRPr="00B613E5">
        <w:t>(array</w:t>
      </w:r>
      <w:r w:rsidR="00BA06F8">
        <w:t>) returns</w:t>
      </w:r>
      <w:r w:rsidRPr="00B613E5">
        <w:t xml:space="preserve"> Set</w:t>
      </w:r>
    </w:p>
    <w:p w14:paraId="766B245C" w14:textId="7A289B6E" w:rsidR="00B613E5" w:rsidRPr="00B613E5" w:rsidRDefault="00B613E5" w:rsidP="00B613E5">
      <w:pPr>
        <w:pStyle w:val="codeBlock"/>
      </w:pPr>
      <w:r w:rsidRPr="00B613E5">
        <w:t>  remove(item</w:t>
      </w:r>
      <w:r w:rsidR="00BA06F8">
        <w:t>) returns</w:t>
      </w:r>
      <w:r w:rsidRPr="00B613E5">
        <w:t xml:space="preserve"> Set</w:t>
      </w:r>
    </w:p>
    <w:p w14:paraId="075EDAEE" w14:textId="5DA1A617" w:rsidR="00B613E5" w:rsidRPr="00B613E5" w:rsidRDefault="00B613E5" w:rsidP="00B613E5">
      <w:pPr>
        <w:pStyle w:val="codeBlock"/>
      </w:pPr>
      <w:r w:rsidRPr="00B613E5">
        <w:t>  union(</w:t>
      </w:r>
      <w:proofErr w:type="spellStart"/>
      <w:r w:rsidRPr="00B613E5">
        <w:t>anotherSet</w:t>
      </w:r>
      <w:proofErr w:type="spellEnd"/>
      <w:r w:rsidR="00BA06F8">
        <w:t>) returns</w:t>
      </w:r>
      <w:r w:rsidRPr="00B613E5">
        <w:t xml:space="preserve"> Set</w:t>
      </w:r>
    </w:p>
    <w:p w14:paraId="5D019987" w14:textId="13E91480" w:rsidR="00B613E5" w:rsidRPr="00B613E5" w:rsidRDefault="00B613E5" w:rsidP="00B613E5">
      <w:pPr>
        <w:pStyle w:val="codeBlock"/>
      </w:pPr>
      <w:r w:rsidRPr="00B613E5">
        <w:t>  difference(</w:t>
      </w:r>
      <w:proofErr w:type="spellStart"/>
      <w:r w:rsidRPr="00B613E5">
        <w:t>anotherSet</w:t>
      </w:r>
      <w:proofErr w:type="spellEnd"/>
      <w:r w:rsidR="00BA06F8">
        <w:t>) returns</w:t>
      </w:r>
      <w:r w:rsidRPr="00B613E5">
        <w:t xml:space="preserve"> Set</w:t>
      </w:r>
    </w:p>
    <w:p w14:paraId="216BAB4F" w14:textId="563353FD" w:rsidR="00B613E5" w:rsidRPr="00B613E5" w:rsidRDefault="00B613E5" w:rsidP="00B613E5">
      <w:pPr>
        <w:pStyle w:val="codeBlock"/>
      </w:pPr>
      <w:r w:rsidRPr="00B613E5">
        <w:t>  intersection(</w:t>
      </w:r>
      <w:proofErr w:type="spellStart"/>
      <w:r w:rsidRPr="00B613E5">
        <w:t>anotherSet</w:t>
      </w:r>
      <w:proofErr w:type="spellEnd"/>
      <w:r w:rsidR="00BA06F8">
        <w:t>) returns</w:t>
      </w:r>
      <w:r w:rsidRPr="00B613E5">
        <w:t xml:space="preserve"> Set</w:t>
      </w:r>
    </w:p>
    <w:p w14:paraId="3A97B251" w14:textId="042E244A" w:rsidR="00B613E5" w:rsidRPr="00B613E5" w:rsidRDefault="00B613E5" w:rsidP="00B613E5">
      <w:pPr>
        <w:pStyle w:val="codeBlock"/>
      </w:pPr>
      <w:r w:rsidRPr="00B613E5">
        <w:t xml:space="preserve">  </w:t>
      </w:r>
      <w:proofErr w:type="spellStart"/>
      <w:r w:rsidRPr="00B613E5">
        <w:t>isDisjointFrom</w:t>
      </w:r>
      <w:proofErr w:type="spellEnd"/>
      <w:r w:rsidRPr="00B613E5">
        <w:t>(</w:t>
      </w:r>
      <w:proofErr w:type="spellStart"/>
      <w:r w:rsidRPr="00B613E5">
        <w:t>anotherSet</w:t>
      </w:r>
      <w:proofErr w:type="spellEnd"/>
      <w:r w:rsidR="00BA06F8">
        <w:t>) returns</w:t>
      </w:r>
      <w:r w:rsidRPr="00B613E5">
        <w:t xml:space="preserve"> Boolean</w:t>
      </w:r>
    </w:p>
    <w:p w14:paraId="68A0A53D" w14:textId="2F9A8052" w:rsidR="00B613E5" w:rsidRPr="00B613E5" w:rsidRDefault="00B613E5" w:rsidP="00B613E5">
      <w:pPr>
        <w:pStyle w:val="codeBlock"/>
      </w:pPr>
      <w:r w:rsidRPr="00B613E5">
        <w:t xml:space="preserve">  </w:t>
      </w:r>
      <w:proofErr w:type="spellStart"/>
      <w:r w:rsidRPr="00B613E5">
        <w:t>isSubsetOf</w:t>
      </w:r>
      <w:proofErr w:type="spellEnd"/>
      <w:r w:rsidRPr="00B613E5">
        <w:t>(</w:t>
      </w:r>
      <w:proofErr w:type="spellStart"/>
      <w:r w:rsidRPr="00B613E5">
        <w:t>anotherSet</w:t>
      </w:r>
      <w:proofErr w:type="spellEnd"/>
      <w:r w:rsidR="00BA06F8">
        <w:t>) returns</w:t>
      </w:r>
      <w:r w:rsidRPr="00B613E5">
        <w:t xml:space="preserve"> Boolean</w:t>
      </w:r>
    </w:p>
    <w:p w14:paraId="75F010DD" w14:textId="1B81549E" w:rsidR="00B613E5" w:rsidRPr="00B613E5" w:rsidRDefault="00B613E5" w:rsidP="00B613E5">
      <w:pPr>
        <w:pStyle w:val="codeBlock"/>
      </w:pPr>
      <w:r w:rsidRPr="00B613E5">
        <w:t xml:space="preserve">  </w:t>
      </w:r>
      <w:proofErr w:type="spellStart"/>
      <w:r w:rsidRPr="00B613E5">
        <w:t>isSupersetOf</w:t>
      </w:r>
      <w:proofErr w:type="spellEnd"/>
      <w:r w:rsidRPr="00B613E5">
        <w:t>(</w:t>
      </w:r>
      <w:proofErr w:type="spellStart"/>
      <w:r w:rsidRPr="00B613E5">
        <w:t>anotherSet</w:t>
      </w:r>
      <w:proofErr w:type="spellEnd"/>
      <w:r w:rsidR="00BA06F8">
        <w:t>) returns</w:t>
      </w:r>
      <w:r w:rsidRPr="00B613E5">
        <w:t xml:space="preserve"> Boolean</w:t>
      </w:r>
    </w:p>
    <w:p w14:paraId="15C3EA38" w14:textId="1DACF19E" w:rsidR="00B613E5" w:rsidRPr="00B613E5" w:rsidRDefault="00B613E5" w:rsidP="00B613E5">
      <w:pPr>
        <w:pStyle w:val="codeBlock"/>
      </w:pPr>
      <w:r w:rsidRPr="00B613E5">
        <w:t xml:space="preserve">  </w:t>
      </w:r>
      <w:proofErr w:type="spellStart"/>
      <w:r w:rsidRPr="00B613E5">
        <w:t>asArray</w:t>
      </w:r>
      <w:proofErr w:type="spellEnd"/>
      <w:r w:rsidRPr="00B613E5">
        <w:t>(</w:t>
      </w:r>
      <w:proofErr w:type="spellStart"/>
      <w:r w:rsidRPr="00B613E5">
        <w:t>anotherSet</w:t>
      </w:r>
      <w:proofErr w:type="spellEnd"/>
      <w:r w:rsidR="00BA06F8">
        <w:t>) returns</w:t>
      </w:r>
      <w:r w:rsidRPr="00B613E5">
        <w:t xml:space="preserve"> Array</w:t>
      </w:r>
    </w:p>
    <w:p w14:paraId="17FD2A9B" w14:textId="2A18DC7E" w:rsidR="00B613E5" w:rsidRPr="00B613E5" w:rsidRDefault="00B613E5" w:rsidP="00B613E5">
      <w:pPr>
        <w:pStyle w:val="codeBlock"/>
      </w:pPr>
      <w:r w:rsidRPr="00B613E5">
        <w:t xml:space="preserve">  </w:t>
      </w:r>
      <w:proofErr w:type="spellStart"/>
      <w:r w:rsidRPr="00B613E5">
        <w:t>asList</w:t>
      </w:r>
      <w:proofErr w:type="spellEnd"/>
      <w:r w:rsidRPr="00B613E5">
        <w:t>(</w:t>
      </w:r>
      <w:proofErr w:type="spellStart"/>
      <w:r w:rsidRPr="00B613E5">
        <w:t>anotherSet</w:t>
      </w:r>
      <w:proofErr w:type="spellEnd"/>
      <w:r w:rsidR="00BA06F8">
        <w:t>) returns</w:t>
      </w:r>
      <w:r w:rsidRPr="00B613E5">
        <w:t xml:space="preserve"> List</w:t>
      </w:r>
    </w:p>
    <w:p w14:paraId="665841FD" w14:textId="36165273" w:rsidR="00B613E5" w:rsidRPr="00B613E5" w:rsidRDefault="00B613E5" w:rsidP="00B613E5">
      <w:pPr>
        <w:pStyle w:val="codeBlock"/>
      </w:pPr>
      <w:r w:rsidRPr="00B613E5">
        <w:t xml:space="preserve">  </w:t>
      </w:r>
      <w:proofErr w:type="spellStart"/>
      <w:proofErr w:type="gramStart"/>
      <w:r w:rsidRPr="00B613E5">
        <w:t>asString</w:t>
      </w:r>
      <w:proofErr w:type="spellEnd"/>
      <w:r w:rsidRPr="00B613E5">
        <w:t>(</w:t>
      </w:r>
      <w:proofErr w:type="gramEnd"/>
      <w:r w:rsidR="00BA06F8">
        <w:t>) returns</w:t>
      </w:r>
      <w:r w:rsidRPr="00B613E5">
        <w:t xml:space="preserve"> String</w:t>
      </w:r>
    </w:p>
    <w:p w14:paraId="5E1BDD8F" w14:textId="77777777" w:rsidR="00E01953" w:rsidRPr="00E01953" w:rsidRDefault="00E01953" w:rsidP="00E01953">
      <w:pPr>
        <w:rPr>
          <w:b/>
          <w:bCs/>
          <w:lang w:eastAsia="en-GB"/>
        </w:rPr>
      </w:pPr>
    </w:p>
    <w:p w14:paraId="72F2BD02" w14:textId="5AF0561F" w:rsidR="004B444B" w:rsidRDefault="004B444B" w:rsidP="00A119A0">
      <w:pPr>
        <w:pStyle w:val="Heading2"/>
      </w:pPr>
      <w:bookmarkStart w:id="1127" w:name="_Toc170738567"/>
      <w:bookmarkStart w:id="1128" w:name="_Ref172623354"/>
      <w:bookmarkStart w:id="1129" w:name="_Ref172636519"/>
      <w:bookmarkStart w:id="1130" w:name="_Toc170738586"/>
      <w:bookmarkStart w:id="1131" w:name="_Toc187241204"/>
      <w:bookmarkEnd w:id="1078"/>
      <w:bookmarkEnd w:id="1079"/>
      <w:bookmarkEnd w:id="1080"/>
      <w:r w:rsidRPr="006C1390">
        <w:lastRenderedPageBreak/>
        <w:t>Higher order functions</w:t>
      </w:r>
      <w:r>
        <w:t xml:space="preserve"> (HoFs)</w:t>
      </w:r>
      <w:bookmarkEnd w:id="1127"/>
      <w:bookmarkEnd w:id="1128"/>
      <w:bookmarkEnd w:id="1129"/>
      <w:bookmarkEnd w:id="1131"/>
    </w:p>
    <w:p w14:paraId="6549DB8D" w14:textId="7E44C903" w:rsidR="004B444B" w:rsidRDefault="004B444B" w:rsidP="004B444B">
      <w:r>
        <w:t xml:space="preserve">These </w:t>
      </w:r>
      <w:r w:rsidR="00DD4C44">
        <w:t xml:space="preserve">dot methods are called on any </w:t>
      </w:r>
      <w:r>
        <w:t>‘</w:t>
      </w:r>
      <w:proofErr w:type="spellStart"/>
      <w:r>
        <w:t>iterable</w:t>
      </w:r>
      <w:proofErr w:type="spellEnd"/>
      <w:r>
        <w:t xml:space="preserve">’ </w:t>
      </w:r>
      <w:r w:rsidR="007A5D7D">
        <w:t xml:space="preserve">type, </w:t>
      </w:r>
      <w:r w:rsidR="00DD4C44">
        <w:t xml:space="preserve">which includes </w:t>
      </w:r>
      <w:r w:rsidR="007A0A5B" w:rsidRPr="007A0A5B">
        <w:rPr>
          <w:rStyle w:val="codeChar"/>
        </w:rPr>
        <w:t>Array,</w:t>
      </w:r>
      <w:r w:rsidR="007A0A5B">
        <w:t xml:space="preserve"> </w:t>
      </w:r>
      <w:r w:rsidR="00DD4C44" w:rsidRPr="007A0A5B">
        <w:rPr>
          <w:rStyle w:val="codeChar"/>
        </w:rPr>
        <w:t>List</w:t>
      </w:r>
      <w:r w:rsidR="00DD4C44">
        <w:t>,</w:t>
      </w:r>
      <w:r w:rsidR="007A0A5B">
        <w:t xml:space="preserve"> and</w:t>
      </w:r>
      <w:r w:rsidR="00DD4C44">
        <w:t xml:space="preserve"> </w:t>
      </w:r>
      <w:r w:rsidR="00DD4C44" w:rsidRPr="007A0A5B">
        <w:rPr>
          <w:rStyle w:val="codeChar"/>
        </w:rPr>
        <w:t>String</w:t>
      </w:r>
      <w:r w:rsidR="00DD4C44">
        <w:t>. As ‘higher order functions’ they take either</w:t>
      </w:r>
      <w:r>
        <w:t xml:space="preserve"> a </w:t>
      </w:r>
      <w:r w:rsidRPr="007A0A5B">
        <w:rPr>
          <w:rStyle w:val="codeChar"/>
        </w:rPr>
        <w:t>lambda</w:t>
      </w:r>
      <w:r>
        <w:t xml:space="preserve"> or </w:t>
      </w:r>
      <w:commentRangeStart w:id="1132"/>
      <w:r>
        <w:t xml:space="preserve">a </w:t>
      </w:r>
      <w:ins w:id="1133" w:author="Richard Pawson" w:date="2025-01-06T11:03:00Z" w16du:dateUtc="2025-01-06T11:03:00Z">
        <w:r w:rsidR="008F171B">
          <w:t>function reference</w:t>
        </w:r>
      </w:ins>
      <w:ins w:id="1134" w:author="Richard Pawson" w:date="2025-01-06T11:04:00Z" w16du:dateUtc="2025-01-06T11:04:00Z">
        <w:r w:rsidR="008F171B">
          <w:t xml:space="preserve"> (see </w:t>
        </w:r>
        <w:r w:rsidR="008F171B" w:rsidRPr="008F171B">
          <w:rPr>
            <w:rStyle w:val="Link"/>
            <w:rPrChange w:id="1135" w:author="Richard Pawson" w:date="2025-01-06T11:05:00Z" w16du:dateUtc="2025-01-06T11:05:00Z">
              <w:rPr/>
            </w:rPrChange>
          </w:rPr>
          <w:fldChar w:fldCharType="begin"/>
        </w:r>
        <w:r w:rsidR="008F171B" w:rsidRPr="008F171B">
          <w:rPr>
            <w:rStyle w:val="Link"/>
            <w:rPrChange w:id="1136" w:author="Richard Pawson" w:date="2025-01-06T11:05:00Z" w16du:dateUtc="2025-01-06T11:05:00Z">
              <w:rPr/>
            </w:rPrChange>
          </w:rPr>
          <w:instrText xml:space="preserve"> REF _Ref187053906 \h </w:instrText>
        </w:r>
      </w:ins>
      <w:r w:rsidR="008F171B">
        <w:rPr>
          <w:rStyle w:val="Link"/>
        </w:rPr>
        <w:instrText xml:space="preserve"> \* MERGEFORMAT </w:instrText>
      </w:r>
      <w:r w:rsidR="008F171B" w:rsidRPr="00834BC2">
        <w:rPr>
          <w:rStyle w:val="Link"/>
        </w:rPr>
      </w:r>
      <w:r w:rsidR="008F171B" w:rsidRPr="008F171B">
        <w:rPr>
          <w:rStyle w:val="Link"/>
          <w:rPrChange w:id="1137" w:author="Richard Pawson" w:date="2025-01-06T11:05:00Z" w16du:dateUtc="2025-01-06T11:05:00Z">
            <w:rPr/>
          </w:rPrChange>
        </w:rPr>
        <w:fldChar w:fldCharType="separate"/>
      </w:r>
      <w:ins w:id="1138" w:author="Richard Pawson" w:date="2025-01-06T11:04:00Z" w16du:dateUtc="2025-01-06T11:04:00Z">
        <w:r w:rsidR="008F171B" w:rsidRPr="008F171B">
          <w:rPr>
            <w:rStyle w:val="Link"/>
            <w:rPrChange w:id="1139" w:author="Richard Pawson" w:date="2025-01-06T11:05:00Z" w16du:dateUtc="2025-01-06T11:05:00Z">
              <w:rPr/>
            </w:rPrChange>
          </w:rPr>
          <w:t>Passing a function as a reference</w:t>
        </w:r>
        <w:r w:rsidR="008F171B" w:rsidRPr="008F171B">
          <w:rPr>
            <w:rStyle w:val="Link"/>
            <w:rPrChange w:id="1140" w:author="Richard Pawson" w:date="2025-01-06T11:05:00Z" w16du:dateUtc="2025-01-06T11:05:00Z">
              <w:rPr/>
            </w:rPrChange>
          </w:rPr>
          <w:fldChar w:fldCharType="end"/>
        </w:r>
        <w:r w:rsidR="008F171B">
          <w:t xml:space="preserve">) </w:t>
        </w:r>
      </w:ins>
      <w:ins w:id="1141" w:author="Richard Pawson" w:date="2025-01-06T11:03:00Z" w16du:dateUtc="2025-01-06T11:03:00Z">
        <w:r w:rsidR="008F171B">
          <w:t xml:space="preserve"> a</w:t>
        </w:r>
      </w:ins>
      <w:r w:rsidR="00DD4C44">
        <w:t xml:space="preserve">s </w:t>
      </w:r>
      <w:commentRangeEnd w:id="1132"/>
      <w:r w:rsidR="00A416BC">
        <w:rPr>
          <w:rStyle w:val="CommentReference"/>
        </w:rPr>
        <w:commentReference w:id="1132"/>
      </w:r>
      <w:r w:rsidR="00DD4C44">
        <w:t>one of their arguments.</w:t>
      </w:r>
    </w:p>
    <w:p w14:paraId="7FC64C78" w14:textId="5EDE12F3" w:rsidR="007A5D7D" w:rsidRPr="00EF2D5A" w:rsidRDefault="007A5D7D" w:rsidP="004B444B">
      <w:r>
        <w:rPr>
          <w:b/>
          <w:bCs/>
        </w:rPr>
        <w:t xml:space="preserve">Important: </w:t>
      </w:r>
      <w:r w:rsidR="00EF2D5A">
        <w:t xml:space="preserve">Several of these methods return an abstract type named </w:t>
      </w:r>
      <w:proofErr w:type="spellStart"/>
      <w:r w:rsidR="00EF2D5A" w:rsidRPr="00EF2D5A">
        <w:rPr>
          <w:rStyle w:val="codeChar"/>
        </w:rPr>
        <w:t>Iterable</w:t>
      </w:r>
      <w:proofErr w:type="spellEnd"/>
      <w:r w:rsidR="00EF2D5A">
        <w:t xml:space="preserve">. The result may easily be turned into a form that can be printed, or passed into other functions, by </w:t>
      </w:r>
      <w:proofErr w:type="gramStart"/>
      <w:r w:rsidR="00EF2D5A">
        <w:t xml:space="preserve">appending </w:t>
      </w:r>
      <w:r w:rsidR="00EF2D5A" w:rsidRPr="00EF2D5A">
        <w:rPr>
          <w:rStyle w:val="codeChar"/>
        </w:rPr>
        <w:t>.</w:t>
      </w:r>
      <w:proofErr w:type="spellStart"/>
      <w:r w:rsidR="00EF2D5A" w:rsidRPr="00EF2D5A">
        <w:rPr>
          <w:rStyle w:val="codeChar"/>
        </w:rPr>
        <w:t>asList</w:t>
      </w:r>
      <w:proofErr w:type="spellEnd"/>
      <w:proofErr w:type="gramEnd"/>
      <w:r w:rsidR="00EF2D5A" w:rsidRPr="00EF2D5A">
        <w:rPr>
          <w:rStyle w:val="codeChar"/>
        </w:rPr>
        <w:t>()</w:t>
      </w:r>
      <w:r w:rsidR="00EF2D5A">
        <w:t xml:space="preserve"> or </w:t>
      </w:r>
      <w:r w:rsidR="00EF2D5A" w:rsidRPr="00EF2D5A">
        <w:rPr>
          <w:rStyle w:val="codeChar"/>
        </w:rPr>
        <w:t>.</w:t>
      </w:r>
      <w:proofErr w:type="spellStart"/>
      <w:r w:rsidR="00EF2D5A" w:rsidRPr="00EF2D5A">
        <w:rPr>
          <w:rStyle w:val="codeChar"/>
        </w:rPr>
        <w:t>asArray</w:t>
      </w:r>
      <w:proofErr w:type="spellEnd"/>
      <w:r w:rsidR="00EF2D5A" w:rsidRPr="00EF2D5A">
        <w:rPr>
          <w:rStyle w:val="codeChar"/>
        </w:rPr>
        <w:t>()</w:t>
      </w:r>
      <w:r w:rsidR="00EF2D5A">
        <w:t xml:space="preserve"> at the end of the expression.</w:t>
      </w:r>
    </w:p>
    <w:p w14:paraId="5D78AABB" w14:textId="77777777" w:rsidR="004B444B" w:rsidRPr="007D5536" w:rsidRDefault="004B444B" w:rsidP="004B444B">
      <w:r w:rsidRPr="007D5536">
        <w:rPr>
          <w:i/>
          <w:iCs/>
        </w:rPr>
        <w:t>These are not yet fully documented</w:t>
      </w:r>
      <w:r>
        <w:t xml:space="preserve"> but, for readers familiar with HoFs from another language, some examples are shown below.</w:t>
      </w:r>
    </w:p>
    <w:p w14:paraId="745FFAE5" w14:textId="65E807E1" w:rsidR="008C63A8" w:rsidRPr="008C63A8" w:rsidRDefault="008F171B">
      <w:pPr>
        <w:pStyle w:val="Heading3"/>
        <w:pPrChange w:id="1142" w:author="Richard Pawson" w:date="2025-01-06T11:05:00Z" w16du:dateUtc="2025-01-06T11:05:00Z">
          <w:pPr>
            <w:pStyle w:val="codeBlock"/>
          </w:pPr>
        </w:pPrChange>
      </w:pPr>
      <w:ins w:id="1143" w:author="Richard Pawson" w:date="2025-01-06T11:05:00Z" w16du:dateUtc="2025-01-06T11:05:00Z">
        <w:r>
          <w:t>f</w:t>
        </w:r>
      </w:ins>
      <w:del w:id="1144" w:author="Richard Pawson" w:date="2025-01-06T11:05:00Z" w16du:dateUtc="2025-01-06T11:05:00Z">
        <w:r w:rsidR="009D50F3" w:rsidDel="008F171B">
          <w:delText>F</w:delText>
        </w:r>
      </w:del>
      <w:r w:rsidR="004B444B" w:rsidRPr="00652EC8">
        <w:t>ilter</w:t>
      </w:r>
      <w:r w:rsidR="009D50F3">
        <w:t xml:space="preserve"> </w:t>
      </w:r>
    </w:p>
    <w:p w14:paraId="5341D5CF" w14:textId="13A96A62" w:rsidR="008C63A8" w:rsidRDefault="008C63A8" w:rsidP="00CA2421">
      <w:pPr>
        <w:rPr>
          <w:lang w:eastAsia="en-GB"/>
        </w:rPr>
      </w:pPr>
      <w:r>
        <w:rPr>
          <w:lang w:eastAsia="en-GB"/>
        </w:rPr>
        <w:t>Usage</w:t>
      </w:r>
      <w:r w:rsidR="00CA2421">
        <w:rPr>
          <w:lang w:eastAsia="en-GB"/>
        </w:rPr>
        <w:t>:</w:t>
      </w:r>
      <w:r>
        <w:rPr>
          <w:lang w:eastAsia="en-GB"/>
        </w:rPr>
        <w:t xml:space="preserve"> </w:t>
      </w:r>
    </w:p>
    <w:p w14:paraId="6F9168E1" w14:textId="3C9A305D" w:rsidR="008C63A8" w:rsidRDefault="008C63A8" w:rsidP="00CA2421">
      <w:pPr>
        <w:pStyle w:val="codeBlock"/>
      </w:pPr>
      <w:r>
        <w:t xml:space="preserve">let matches be </w:t>
      </w:r>
      <w:proofErr w:type="spellStart"/>
      <w:proofErr w:type="gramStart"/>
      <w:r>
        <w:t>rules.filter</w:t>
      </w:r>
      <w:proofErr w:type="spellEnd"/>
      <w:proofErr w:type="gramEnd"/>
      <w:r>
        <w:t xml:space="preserve">(lambda r as Rule =&gt; </w:t>
      </w:r>
      <w:r w:rsidR="00CA2421">
        <w:br/>
        <w:t xml:space="preserve">     </w:t>
      </w:r>
      <w:r>
        <w:t>(</w:t>
      </w:r>
      <w:proofErr w:type="spellStart"/>
      <w:r>
        <w:t>r.currentState</w:t>
      </w:r>
      <w:proofErr w:type="spellEnd"/>
      <w:r>
        <w:t xml:space="preserve"> is </w:t>
      </w:r>
      <w:proofErr w:type="spellStart"/>
      <w:r>
        <w:t>currentState</w:t>
      </w:r>
      <w:proofErr w:type="spellEnd"/>
      <w:r>
        <w:t>) and (</w:t>
      </w:r>
      <w:proofErr w:type="spellStart"/>
      <w:r>
        <w:t>r.currentSymbol</w:t>
      </w:r>
      <w:proofErr w:type="spellEnd"/>
      <w:r>
        <w:t xml:space="preserve"> is tape[</w:t>
      </w:r>
      <w:proofErr w:type="spellStart"/>
      <w:r>
        <w:t>headPosition</w:t>
      </w:r>
      <w:proofErr w:type="spellEnd"/>
      <w:r>
        <w:t>]))</w:t>
      </w:r>
    </w:p>
    <w:p w14:paraId="510E3401" w14:textId="77777777" w:rsidR="008C63A8" w:rsidRPr="007D5536" w:rsidRDefault="008C63A8" w:rsidP="008C63A8">
      <w:pPr>
        <w:pStyle w:val="codeBlock"/>
      </w:pPr>
    </w:p>
    <w:p w14:paraId="59431BC4" w14:textId="77777777" w:rsidR="004B444B" w:rsidRDefault="004B444B">
      <w:pPr>
        <w:pStyle w:val="Heading3"/>
        <w:pPrChange w:id="1145" w:author="Richard Pawson" w:date="2025-01-06T11:05:00Z" w16du:dateUtc="2025-01-06T11:05:00Z">
          <w:pPr>
            <w:pStyle w:val="codeBlock"/>
          </w:pPr>
        </w:pPrChange>
      </w:pPr>
      <w:r w:rsidRPr="00652EC8">
        <w:t>map</w:t>
      </w:r>
    </w:p>
    <w:p w14:paraId="040FBDB9" w14:textId="26BA11DF" w:rsidR="008C63A8" w:rsidRPr="008C63A8" w:rsidRDefault="008C63A8" w:rsidP="008C63A8">
      <w:pPr>
        <w:rPr>
          <w:lang w:eastAsia="en-GB"/>
        </w:rPr>
      </w:pPr>
      <w:r>
        <w:rPr>
          <w:lang w:eastAsia="en-GB"/>
        </w:rPr>
        <w:t>Usage</w:t>
      </w:r>
      <w:r w:rsidR="00CA2421">
        <w:rPr>
          <w:lang w:eastAsia="en-GB"/>
        </w:rPr>
        <w:t>:</w:t>
      </w:r>
    </w:p>
    <w:p w14:paraId="4D43AF68" w14:textId="189ECD77" w:rsidR="008C63A8" w:rsidRDefault="008C63A8">
      <w:pPr>
        <w:pStyle w:val="codeBlock"/>
        <w:pPrChange w:id="1146" w:author="Richard Pawson" w:date="2025-01-06T11:06:00Z" w16du:dateUtc="2025-01-06T11:06:00Z">
          <w:pPr>
            <w:pStyle w:val="codeBlock"/>
            <w:ind w:left="720"/>
          </w:pPr>
        </w:pPrChange>
      </w:pPr>
      <w:r>
        <w:t xml:space="preserve">let next be </w:t>
      </w:r>
      <w:proofErr w:type="spellStart"/>
      <w:proofErr w:type="gramStart"/>
      <w:r>
        <w:t>cellRange.map</w:t>
      </w:r>
      <w:proofErr w:type="spellEnd"/>
      <w:r>
        <w:t>(</w:t>
      </w:r>
      <w:proofErr w:type="gramEnd"/>
      <w:r>
        <w:t xml:space="preserve">lambda n as Int =&gt; </w:t>
      </w:r>
      <w:proofErr w:type="spellStart"/>
      <w:r>
        <w:t>nextCellValue</w:t>
      </w:r>
      <w:proofErr w:type="spellEnd"/>
      <w:r>
        <w:t>(cells, n))</w:t>
      </w:r>
    </w:p>
    <w:p w14:paraId="2FEE923B" w14:textId="77777777" w:rsidR="008C63A8" w:rsidRPr="00652EC8" w:rsidRDefault="008C63A8" w:rsidP="008C63A8">
      <w:pPr>
        <w:pStyle w:val="codeBlock"/>
        <w:rPr>
          <w:color w:val="000000"/>
          <w:sz w:val="21"/>
        </w:rPr>
      </w:pPr>
    </w:p>
    <w:p w14:paraId="7E8D0664" w14:textId="77777777" w:rsidR="004B444B" w:rsidRDefault="004B444B">
      <w:pPr>
        <w:pStyle w:val="Heading3"/>
        <w:pPrChange w:id="1147" w:author="Richard Pawson" w:date="2025-01-06T11:05:00Z" w16du:dateUtc="2025-01-06T11:05:00Z">
          <w:pPr>
            <w:pStyle w:val="codeBlock"/>
          </w:pPr>
        </w:pPrChange>
      </w:pPr>
      <w:r w:rsidRPr="00652EC8">
        <w:t>reduce</w:t>
      </w:r>
    </w:p>
    <w:p w14:paraId="1C66702E" w14:textId="57BF4AE9" w:rsidR="008C63A8" w:rsidRPr="008C63A8" w:rsidRDefault="008C63A8" w:rsidP="008C63A8">
      <w:pPr>
        <w:rPr>
          <w:lang w:eastAsia="en-GB"/>
        </w:rPr>
      </w:pPr>
      <w:r>
        <w:rPr>
          <w:lang w:eastAsia="en-GB"/>
        </w:rPr>
        <w:t>Usage:</w:t>
      </w:r>
    </w:p>
    <w:p w14:paraId="04C773CA" w14:textId="6C59610F" w:rsidR="008C63A8" w:rsidRPr="00652EC8" w:rsidRDefault="008C63A8">
      <w:pPr>
        <w:pStyle w:val="codeBlock"/>
        <w:rPr>
          <w:color w:val="000000"/>
          <w:sz w:val="21"/>
        </w:rPr>
        <w:pPrChange w:id="1148" w:author="Richard Pawson" w:date="2025-01-06T11:06:00Z" w16du:dateUtc="2025-01-06T11:06:00Z">
          <w:pPr>
            <w:pStyle w:val="codeBlock"/>
            <w:ind w:left="720"/>
          </w:pPr>
        </w:pPrChange>
      </w:pPr>
      <w:r>
        <w:t xml:space="preserve">let d2 be </w:t>
      </w:r>
      <w:proofErr w:type="spellStart"/>
      <w:r>
        <w:t>possibleAnswers.reduce</w:t>
      </w:r>
      <w:proofErr w:type="spellEnd"/>
      <w:r>
        <w:t xml:space="preserve">(d, </w:t>
      </w:r>
      <w:r w:rsidR="00CA2421">
        <w:br/>
        <w:t xml:space="preserve">          </w:t>
      </w:r>
      <w:r>
        <w:t xml:space="preserve">lambda dd as </w:t>
      </w:r>
      <w:r w:rsidR="008B04A3">
        <w:t xml:space="preserve">Dictionary&lt;of </w:t>
      </w:r>
      <w:r>
        <w:t>String</w:t>
      </w:r>
      <w:r w:rsidR="008B04A3">
        <w:t xml:space="preserve">, </w:t>
      </w:r>
      <w:r>
        <w:t>Int</w:t>
      </w:r>
      <w:r w:rsidR="008B04A3">
        <w:t>&gt;</w:t>
      </w:r>
      <w:r>
        <w:t xml:space="preserve">, </w:t>
      </w:r>
      <w:proofErr w:type="spellStart"/>
      <w:r>
        <w:t>possAnswer</w:t>
      </w:r>
      <w:proofErr w:type="spellEnd"/>
      <w:r>
        <w:t xml:space="preserve"> as String =&gt;</w:t>
      </w:r>
      <w:r w:rsidR="00CA2421">
        <w:br/>
        <w:t xml:space="preserve">                                  </w:t>
      </w:r>
      <w:r>
        <w:t xml:space="preserve"> </w:t>
      </w:r>
      <w:proofErr w:type="spellStart"/>
      <w:proofErr w:type="gramStart"/>
      <w:r>
        <w:t>incrementCount</w:t>
      </w:r>
      <w:proofErr w:type="spellEnd"/>
      <w:r>
        <w:t>(</w:t>
      </w:r>
      <w:proofErr w:type="gramEnd"/>
      <w:r>
        <w:t xml:space="preserve">dd, </w:t>
      </w:r>
      <w:proofErr w:type="spellStart"/>
      <w:r>
        <w:t>possAnswer</w:t>
      </w:r>
      <w:proofErr w:type="spellEnd"/>
      <w:r>
        <w:t>, attempt))</w:t>
      </w:r>
    </w:p>
    <w:p w14:paraId="35EFE70E" w14:textId="77777777" w:rsidR="007B6BBA" w:rsidRDefault="007B6BBA"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33B2284" w14:textId="58BF2C6D" w:rsidR="004B444B" w:rsidRDefault="004B444B">
      <w:pPr>
        <w:pStyle w:val="Heading3"/>
        <w:pPrChange w:id="1149" w:author="Richard Pawson" w:date="2025-01-06T11:06:00Z" w16du:dateUtc="2025-01-06T11:06:00Z">
          <w:pPr>
            <w:pStyle w:val="codeBlock"/>
          </w:pPr>
        </w:pPrChange>
      </w:pPr>
      <w:r w:rsidRPr="00652EC8">
        <w:t>max</w:t>
      </w:r>
      <w:r w:rsidR="007B6BBA" w:rsidRPr="008F171B">
        <w:t xml:space="preserve"> </w:t>
      </w:r>
      <w:r w:rsidR="007B6BBA" w:rsidRPr="008F171B">
        <w:rPr>
          <w:rPrChange w:id="1150" w:author="Richard Pawson" w:date="2025-01-06T11:06:00Z" w16du:dateUtc="2025-01-06T11:06:00Z">
            <w:rPr>
              <w:rFonts w:eastAsiaTheme="minorHAnsi" w:cstheme="minorBidi"/>
              <w:color w:val="auto"/>
              <w:sz w:val="22"/>
              <w:szCs w:val="22"/>
            </w:rPr>
          </w:rPrChange>
        </w:rPr>
        <w:t>and</w:t>
      </w:r>
      <w:r w:rsidR="007B6BBA">
        <w:t xml:space="preserve"> min</w:t>
      </w:r>
    </w:p>
    <w:p w14:paraId="38B0D079" w14:textId="6D54E6FB" w:rsidR="007B6BBA" w:rsidRDefault="007B6BBA" w:rsidP="004B444B">
      <w:pPr>
        <w:shd w:val="clear" w:color="auto" w:fill="FFFFFF"/>
        <w:spacing w:after="0" w:line="285" w:lineRule="atLeast"/>
      </w:pPr>
      <w:r w:rsidRPr="007B6BBA">
        <w:t xml:space="preserve">Both functions </w:t>
      </w:r>
      <w:r>
        <w:t>may be applied to an</w:t>
      </w:r>
      <w:r>
        <w:rPr>
          <w:rFonts w:ascii="Consolas" w:eastAsia="Times New Roman" w:hAnsi="Consolas" w:cs="Times New Roman"/>
          <w:color w:val="001080"/>
          <w:kern w:val="0"/>
          <w:sz w:val="21"/>
          <w:szCs w:val="21"/>
          <w:lang w:eastAsia="en-GB"/>
          <w14:ligatures w14:val="none"/>
        </w:rPr>
        <w:t xml:space="preserve"> </w:t>
      </w:r>
      <w:proofErr w:type="spellStart"/>
      <w:r w:rsidRPr="00CA2421">
        <w:rPr>
          <w:rStyle w:val="codeChar"/>
        </w:rPr>
        <w:t>Iter</w:t>
      </w:r>
      <w:r w:rsidR="00CA2421">
        <w:rPr>
          <w:rStyle w:val="codeChar"/>
        </w:rPr>
        <w:t>able</w:t>
      </w:r>
      <w:proofErr w:type="spellEnd"/>
      <w:r w:rsidRPr="00CA2421">
        <w:rPr>
          <w:rStyle w:val="codeChar"/>
        </w:rPr>
        <w:t>&lt;</w:t>
      </w:r>
      <w:r w:rsidR="00CA2421">
        <w:rPr>
          <w:rStyle w:val="codeChar"/>
        </w:rPr>
        <w:t xml:space="preserve">of </w:t>
      </w:r>
      <w:r w:rsidRPr="00CA2421">
        <w:rPr>
          <w:rStyle w:val="codeChar"/>
        </w:rPr>
        <w:t>Float&gt;</w:t>
      </w:r>
      <w:r>
        <w:rPr>
          <w:rFonts w:ascii="Consolas" w:eastAsia="Times New Roman" w:hAnsi="Consolas" w:cs="Times New Roman"/>
          <w:color w:val="001080"/>
          <w:kern w:val="0"/>
          <w:sz w:val="21"/>
          <w:szCs w:val="21"/>
          <w:lang w:eastAsia="en-GB"/>
          <w14:ligatures w14:val="none"/>
        </w:rPr>
        <w:t xml:space="preserve"> </w:t>
      </w:r>
      <w:r w:rsidRPr="007B6BBA">
        <w:t>e.g. a</w:t>
      </w:r>
      <w:ins w:id="1151" w:author="BernardUK" w:date="2025-01-05T20:27:00Z">
        <w:r w:rsidR="00282C44">
          <w:t xml:space="preserve">n </w:t>
        </w:r>
        <w:r w:rsidR="00282C44" w:rsidRPr="00282C44">
          <w:rPr>
            <w:rStyle w:val="codeChar"/>
            <w:rPrChange w:id="1152" w:author="BernardUK" w:date="2025-01-05T20:28:00Z">
              <w:rPr/>
            </w:rPrChange>
          </w:rPr>
          <w:t>Array&lt;</w:t>
        </w:r>
        <w:r w:rsidR="00282C44" w:rsidRPr="00282C44">
          <w:rPr>
            <w:rStyle w:val="codeChar"/>
          </w:rPr>
          <w:t>of</w:t>
        </w:r>
      </w:ins>
      <w:r w:rsidR="00EB1BD9" w:rsidRPr="00EB1BD9">
        <w:rPr>
          <w:rStyle w:val="codeChar"/>
        </w:rPr>
        <w:t xml:space="preserve"> Float&gt;</w:t>
      </w:r>
      <w:r w:rsidR="00EB1BD9">
        <w:rPr>
          <w:rFonts w:ascii="Consolas" w:eastAsia="Times New Roman" w:hAnsi="Consolas" w:cs="Times New Roman"/>
          <w:color w:val="001080"/>
          <w:kern w:val="0"/>
          <w:sz w:val="21"/>
          <w:szCs w:val="21"/>
          <w:lang w:eastAsia="en-GB"/>
          <w14:ligatures w14:val="none"/>
        </w:rPr>
        <w:t xml:space="preserve"> </w:t>
      </w:r>
      <w:r w:rsidR="00EB1BD9" w:rsidRPr="00282C44">
        <w:t>or a</w:t>
      </w:r>
      <w:r w:rsidR="00EB1BD9">
        <w:rPr>
          <w:rFonts w:ascii="Consolas" w:eastAsia="Times New Roman" w:hAnsi="Consolas" w:cs="Times New Roman"/>
          <w:color w:val="001080"/>
          <w:kern w:val="0"/>
          <w:sz w:val="21"/>
          <w:szCs w:val="21"/>
          <w:lang w:eastAsia="en-GB"/>
          <w14:ligatures w14:val="none"/>
        </w:rPr>
        <w:t xml:space="preserve"> </w:t>
      </w:r>
      <w:r w:rsidR="00EB1BD9" w:rsidRPr="00EB1BD9">
        <w:rPr>
          <w:rStyle w:val="codeChar"/>
        </w:rPr>
        <w:t>List&lt;of Float&gt;</w:t>
      </w:r>
      <w:r w:rsidR="00EB1BD9">
        <w:rPr>
          <w:rFonts w:ascii="Consolas" w:eastAsia="Times New Roman" w:hAnsi="Consolas" w:cs="Times New Roman"/>
          <w:color w:val="001080"/>
          <w:kern w:val="0"/>
          <w:sz w:val="21"/>
          <w:szCs w:val="21"/>
          <w:lang w:eastAsia="en-GB"/>
          <w14:ligatures w14:val="none"/>
        </w:rPr>
        <w:t xml:space="preserve"> </w:t>
      </w:r>
      <w:ins w:id="1153" w:author="BernardUK" w:date="2025-01-05T15:47:00Z">
        <w:r w:rsidR="00A416BC">
          <w:rPr>
            <w:rFonts w:ascii="Consolas" w:eastAsia="Times New Roman" w:hAnsi="Consolas" w:cs="Times New Roman"/>
            <w:color w:val="001080"/>
            <w:kern w:val="0"/>
            <w:sz w:val="21"/>
            <w:szCs w:val="21"/>
            <w:lang w:eastAsia="en-GB"/>
            <w14:ligatures w14:val="none"/>
          </w:rPr>
          <w:t xml:space="preserve">and </w:t>
        </w:r>
      </w:ins>
      <w:r w:rsidRPr="007B6BBA">
        <w:t>return the maximum</w:t>
      </w:r>
      <w:r>
        <w:t>/minimum</w:t>
      </w:r>
      <w:r w:rsidRPr="007B6BBA">
        <w:t xml:space="preserve"> value found therein.</w:t>
      </w:r>
    </w:p>
    <w:p w14:paraId="612C55C3" w14:textId="77777777" w:rsidR="007B6BBA" w:rsidRDefault="007B6BBA" w:rsidP="004B444B">
      <w:pPr>
        <w:shd w:val="clear" w:color="auto" w:fill="FFFFFF"/>
        <w:spacing w:after="0" w:line="285" w:lineRule="atLeast"/>
      </w:pPr>
    </w:p>
    <w:p w14:paraId="51AEF5EF" w14:textId="4E40FBF1" w:rsidR="007B6BBA" w:rsidRDefault="004348F7" w:rsidP="009D50F3">
      <w:pPr>
        <w:pStyle w:val="codeBlock"/>
        <w:ind w:left="720"/>
      </w:pPr>
      <w:r>
        <w:t xml:space="preserve">variable </w:t>
      </w:r>
      <w:r w:rsidR="007B6BBA">
        <w:t>a set to {33, 4, 0,99, 82, 55}</w:t>
      </w:r>
    </w:p>
    <w:p w14:paraId="2BFE311D" w14:textId="4CA11A1A" w:rsidR="007B6BBA" w:rsidRPr="007B6BBA" w:rsidRDefault="007B6BBA"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r w:rsidR="005A1D63">
        <w:t>"Max: {</w:t>
      </w:r>
      <w:proofErr w:type="spellStart"/>
      <w:proofErr w:type="gramStart"/>
      <w:r w:rsidR="005A1D63">
        <w:t>a.max</w:t>
      </w:r>
      <w:proofErr w:type="spellEnd"/>
      <w:r w:rsidR="005A1D63">
        <w:t>(</w:t>
      </w:r>
      <w:proofErr w:type="gramEnd"/>
      <w:r w:rsidR="005A1D63">
        <w:t>)} Min: {</w:t>
      </w:r>
      <w:proofErr w:type="spellStart"/>
      <w:r w:rsidR="005A1D63">
        <w:t>a.min</w:t>
      </w:r>
      <w:proofErr w:type="spellEnd"/>
      <w:r w:rsidR="005A1D63">
        <w:t>()}"</w:t>
      </w:r>
    </w:p>
    <w:p w14:paraId="48466FE9"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CC1E191" w14:textId="72631B48" w:rsidR="004B444B" w:rsidRDefault="004B444B" w:rsidP="0049345F">
      <w:pPr>
        <w:pStyle w:val="codeBlock"/>
      </w:pPr>
      <w:proofErr w:type="spellStart"/>
      <w:r w:rsidRPr="00652EC8">
        <w:t>maxBy</w:t>
      </w:r>
      <w:proofErr w:type="spellEnd"/>
      <w:r w:rsidR="007B6BBA">
        <w:t xml:space="preserve"> </w:t>
      </w:r>
      <w:r w:rsidR="007B6BBA" w:rsidRPr="0049345F">
        <w:rPr>
          <w:rFonts w:asciiTheme="minorHAnsi" w:eastAsiaTheme="minorHAnsi" w:hAnsiTheme="minorHAnsi" w:cstheme="minorBidi"/>
          <w:b w:val="0"/>
          <w:color w:val="auto"/>
          <w:kern w:val="2"/>
          <w:sz w:val="22"/>
          <w:szCs w:val="22"/>
          <w:lang w:eastAsia="en-US"/>
          <w14:ligatures w14:val="standardContextual"/>
        </w:rPr>
        <w:t>and</w:t>
      </w:r>
      <w:r w:rsidR="007B6BBA">
        <w:t xml:space="preserve"> </w:t>
      </w:r>
      <w:proofErr w:type="spellStart"/>
      <w:r w:rsidRPr="00652EC8">
        <w:t>minBy</w:t>
      </w:r>
      <w:proofErr w:type="spellEnd"/>
    </w:p>
    <w:p w14:paraId="46F6F2D4" w14:textId="454AC59B" w:rsidR="007B6BBA" w:rsidRDefault="007B6BBA" w:rsidP="004B444B">
      <w:pPr>
        <w:shd w:val="clear" w:color="auto" w:fill="FFFFFF"/>
        <w:spacing w:after="0" w:line="285" w:lineRule="atLeast"/>
      </w:pPr>
      <w:r w:rsidRPr="007B6BBA">
        <w:t>Alternative implementations of</w:t>
      </w:r>
      <w:r>
        <w:rPr>
          <w:rFonts w:ascii="Consolas" w:eastAsia="Times New Roman" w:hAnsi="Consolas" w:cs="Times New Roman"/>
          <w:color w:val="001080"/>
          <w:kern w:val="0"/>
          <w:sz w:val="21"/>
          <w:szCs w:val="21"/>
          <w:lang w:eastAsia="en-GB"/>
          <w14:ligatures w14:val="none"/>
        </w:rPr>
        <w:t xml:space="preserve"> </w:t>
      </w:r>
      <w:r w:rsidRPr="00282C44">
        <w:rPr>
          <w:rStyle w:val="codeChar"/>
        </w:rPr>
        <w:t>max</w:t>
      </w:r>
      <w:r>
        <w:rPr>
          <w:rFonts w:ascii="Consolas" w:eastAsia="Times New Roman" w:hAnsi="Consolas" w:cs="Times New Roman"/>
          <w:color w:val="001080"/>
          <w:kern w:val="0"/>
          <w:sz w:val="21"/>
          <w:szCs w:val="21"/>
          <w:lang w:eastAsia="en-GB"/>
          <w14:ligatures w14:val="none"/>
        </w:rPr>
        <w:t xml:space="preserve"> </w:t>
      </w:r>
      <w:r w:rsidRPr="007B6BBA">
        <w:t>and</w:t>
      </w:r>
      <w:r>
        <w:rPr>
          <w:rFonts w:ascii="Consolas" w:eastAsia="Times New Roman" w:hAnsi="Consolas" w:cs="Times New Roman"/>
          <w:color w:val="001080"/>
          <w:kern w:val="0"/>
          <w:sz w:val="21"/>
          <w:szCs w:val="21"/>
          <w:lang w:eastAsia="en-GB"/>
          <w14:ligatures w14:val="none"/>
        </w:rPr>
        <w:t xml:space="preserve"> </w:t>
      </w:r>
      <w:r w:rsidRPr="00282C44">
        <w:rPr>
          <w:rStyle w:val="codeChar"/>
        </w:rPr>
        <w:t>min</w:t>
      </w:r>
      <w:r w:rsidRPr="007B6BBA">
        <w:t xml:space="preserve"> that</w:t>
      </w:r>
      <w:r>
        <w:t xml:space="preserve"> take. Usage:</w:t>
      </w:r>
    </w:p>
    <w:p w14:paraId="6AF4B5D3" w14:textId="77777777" w:rsidR="007B6BBA" w:rsidRDefault="007B6BBA" w:rsidP="004B444B">
      <w:pPr>
        <w:shd w:val="clear" w:color="auto" w:fill="FFFFFF"/>
        <w:spacing w:after="0" w:line="285" w:lineRule="atLeast"/>
      </w:pPr>
    </w:p>
    <w:p w14:paraId="615226F3" w14:textId="720E630A" w:rsidR="005A1D63" w:rsidRDefault="004348F7" w:rsidP="009D50F3">
      <w:pPr>
        <w:pStyle w:val="codeBlock"/>
        <w:ind w:left="720"/>
      </w:pPr>
      <w:r>
        <w:t xml:space="preserve">variable </w:t>
      </w:r>
      <w:r w:rsidR="005A1D63">
        <w:t>a set to {33, 4, 0,99, 82, 55}</w:t>
      </w:r>
    </w:p>
    <w:p w14:paraId="421BEBCD" w14:textId="747B736B" w:rsidR="007B6BBA" w:rsidRPr="005A1D63" w:rsidRDefault="005A1D63" w:rsidP="009D50F3">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a.maxBy</w:t>
      </w:r>
      <w:proofErr w:type="spellEnd"/>
      <w:proofErr w:type="gramEnd"/>
      <w:r>
        <w:t>(lambda x as Int =&gt; x</w:t>
      </w:r>
      <w:r w:rsidR="00135525">
        <w:t xml:space="preserve"> mod</w:t>
      </w:r>
      <w:r>
        <w:t xml:space="preserve"> 10)</w:t>
      </w:r>
    </w:p>
    <w:p w14:paraId="18F90180" w14:textId="77777777" w:rsidR="007B6BBA" w:rsidRPr="00652EC8" w:rsidRDefault="007B6BBA"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24F7338C" w14:textId="77777777" w:rsidR="004B444B" w:rsidRDefault="004B444B">
      <w:pPr>
        <w:pStyle w:val="Heading3"/>
        <w:pPrChange w:id="1154" w:author="Richard Pawson" w:date="2025-01-06T11:06:00Z" w16du:dateUtc="2025-01-06T11:06:00Z">
          <w:pPr>
            <w:pStyle w:val="codeBlock"/>
          </w:pPr>
        </w:pPrChange>
      </w:pPr>
      <w:r w:rsidRPr="00652EC8">
        <w:lastRenderedPageBreak/>
        <w:t>any</w:t>
      </w:r>
    </w:p>
    <w:p w14:paraId="2A353514" w14:textId="03CF8AE7" w:rsidR="005A1D63" w:rsidRDefault="005A1D63" w:rsidP="004B444B">
      <w:pPr>
        <w:shd w:val="clear" w:color="auto" w:fill="FFFFFF"/>
        <w:spacing w:after="0" w:line="285" w:lineRule="atLeast"/>
        <w:rPr>
          <w:lang w:eastAsia="en-GB"/>
        </w:rPr>
      </w:pPr>
      <w:r w:rsidRPr="005A1D63">
        <w:rPr>
          <w:lang w:eastAsia="en-GB"/>
        </w:rPr>
        <w:t xml:space="preserve">Returns </w:t>
      </w:r>
      <w:r w:rsidRPr="00CA2421">
        <w:rPr>
          <w:rStyle w:val="codeChar"/>
        </w:rPr>
        <w:t>true</w:t>
      </w:r>
      <w:r w:rsidRPr="005A1D63">
        <w:rPr>
          <w:lang w:eastAsia="en-GB"/>
        </w:rPr>
        <w:t xml:space="preserve"> or </w:t>
      </w:r>
      <w:r w:rsidRPr="00CA2421">
        <w:rPr>
          <w:rStyle w:val="codeChar"/>
        </w:rPr>
        <w:t>false</w:t>
      </w:r>
      <w:r w:rsidRPr="005A1D63">
        <w:rPr>
          <w:lang w:eastAsia="en-GB"/>
        </w:rPr>
        <w:t xml:space="preserve"> indicating whether any of the members of the </w:t>
      </w:r>
      <w:proofErr w:type="spellStart"/>
      <w:r w:rsidRPr="005A1D63">
        <w:rPr>
          <w:lang w:eastAsia="en-GB"/>
        </w:rPr>
        <w:t>iterable</w:t>
      </w:r>
      <w:proofErr w:type="spellEnd"/>
      <w:r w:rsidRPr="005A1D63">
        <w:rPr>
          <w:lang w:eastAsia="en-GB"/>
        </w:rPr>
        <w:t xml:space="preserve"> individually pass the test defined by the </w:t>
      </w:r>
      <w:r w:rsidRPr="00282C44">
        <w:rPr>
          <w:rStyle w:val="codeChar"/>
        </w:rPr>
        <w:t>lambda</w:t>
      </w:r>
      <w:r>
        <w:rPr>
          <w:lang w:eastAsia="en-GB"/>
        </w:rPr>
        <w:t xml:space="preserve"> (which itself returns a </w:t>
      </w:r>
      <w:r w:rsidRPr="00CA2421">
        <w:rPr>
          <w:rStyle w:val="codeChar"/>
        </w:rPr>
        <w:t>Boolean</w:t>
      </w:r>
      <w:r>
        <w:rPr>
          <w:lang w:eastAsia="en-GB"/>
        </w:rPr>
        <w:t>)</w:t>
      </w:r>
      <w:r w:rsidRPr="005A1D63">
        <w:rPr>
          <w:lang w:eastAsia="en-GB"/>
        </w:rPr>
        <w:t>. Usage:</w:t>
      </w:r>
    </w:p>
    <w:p w14:paraId="48E8D3B9" w14:textId="77777777" w:rsidR="005A1D63" w:rsidRDefault="005A1D63" w:rsidP="004B444B">
      <w:pPr>
        <w:shd w:val="clear" w:color="auto" w:fill="FFFFFF"/>
        <w:spacing w:after="0" w:line="285" w:lineRule="atLeast"/>
        <w:rPr>
          <w:lang w:eastAsia="en-GB"/>
        </w:rPr>
      </w:pPr>
    </w:p>
    <w:p w14:paraId="57786258" w14:textId="1B6692D7" w:rsidR="005A1D63" w:rsidRDefault="004348F7" w:rsidP="0049345F">
      <w:pPr>
        <w:pStyle w:val="codeBlock"/>
        <w:ind w:left="720"/>
      </w:pPr>
      <w:r>
        <w:t xml:space="preserve">variable </w:t>
      </w:r>
      <w:r w:rsidR="005A1D63">
        <w:t>a set to {33, 4, 0,99, 82, 55}</w:t>
      </w:r>
    </w:p>
    <w:p w14:paraId="4061BC03" w14:textId="78431F5F" w:rsidR="005A1D63" w:rsidRPr="005A1D63" w:rsidRDefault="005A1D63" w:rsidP="0049345F">
      <w:pPr>
        <w:pStyle w:val="codeBlock"/>
        <w:ind w:left="720"/>
        <w:rPr>
          <w:rFonts w:asciiTheme="minorHAnsi" w:eastAsiaTheme="minorHAnsi" w:hAnsiTheme="minorHAnsi" w:cstheme="minorBidi"/>
          <w:color w:val="auto"/>
          <w:kern w:val="2"/>
          <w:sz w:val="22"/>
          <w:szCs w:val="22"/>
          <w:lang w:eastAsia="en-US"/>
          <w14:ligatures w14:val="standardContextual"/>
        </w:rPr>
      </w:pPr>
      <w:r>
        <w:t xml:space="preserve">print </w:t>
      </w:r>
      <w:proofErr w:type="spellStart"/>
      <w:proofErr w:type="gramStart"/>
      <w:r>
        <w:t>a.any</w:t>
      </w:r>
      <w:proofErr w:type="spellEnd"/>
      <w:r>
        <w:t>(</w:t>
      </w:r>
      <w:proofErr w:type="gramEnd"/>
      <w:r>
        <w:t>lambda x as Int =&gt; x &gt; 50)</w:t>
      </w:r>
    </w:p>
    <w:p w14:paraId="324CEE49" w14:textId="77777777" w:rsidR="005A1D63" w:rsidRDefault="005A1D63"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0F2C84BA" w14:textId="51E4340E" w:rsidR="00982D60" w:rsidRDefault="00982D60" w:rsidP="0049345F">
      <w:pPr>
        <w:pStyle w:val="codeBlock"/>
      </w:pPr>
      <w:proofErr w:type="spellStart"/>
      <w:r>
        <w:t>sortBy</w:t>
      </w:r>
      <w:proofErr w:type="spellEnd"/>
    </w:p>
    <w:p w14:paraId="2A19301C" w14:textId="77777777" w:rsidR="00772676" w:rsidRDefault="00772676" w:rsidP="004B444B">
      <w:pPr>
        <w:shd w:val="clear" w:color="auto" w:fill="FFFFFF"/>
        <w:spacing w:after="0" w:line="285" w:lineRule="atLeast"/>
        <w:rPr>
          <w:rFonts w:ascii="Consolas" w:eastAsia="Times New Roman" w:hAnsi="Consolas" w:cs="Times New Roman"/>
          <w:color w:val="001080"/>
          <w:kern w:val="0"/>
          <w:sz w:val="21"/>
          <w:szCs w:val="21"/>
          <w:lang w:eastAsia="en-GB"/>
          <w14:ligatures w14:val="none"/>
        </w:rPr>
      </w:pPr>
    </w:p>
    <w:p w14:paraId="69D3A396" w14:textId="4EF73CD5" w:rsidR="00772676" w:rsidRDefault="007B6BBA" w:rsidP="00772676">
      <w:pPr>
        <w:rPr>
          <w:i/>
          <w:iCs/>
          <w:lang w:eastAsia="en-GB"/>
        </w:rPr>
      </w:pPr>
      <w:r>
        <w:rPr>
          <w:i/>
          <w:iCs/>
          <w:lang w:eastAsia="en-GB"/>
        </w:rPr>
        <w:t>Additional</w:t>
      </w:r>
      <w:r w:rsidR="00772676" w:rsidRPr="00772676">
        <w:rPr>
          <w:i/>
          <w:iCs/>
          <w:lang w:eastAsia="en-GB"/>
        </w:rPr>
        <w:t xml:space="preserve"> sort methods will be introduced in a later Beta.</w:t>
      </w:r>
    </w:p>
    <w:p w14:paraId="585447CE" w14:textId="5F029781" w:rsidR="00772676" w:rsidRDefault="00772676" w:rsidP="00772676">
      <w:pPr>
        <w:rPr>
          <w:lang w:eastAsia="en-GB"/>
        </w:rPr>
      </w:pPr>
      <w:r>
        <w:rPr>
          <w:lang w:eastAsia="en-GB"/>
        </w:rPr>
        <w:t xml:space="preserve">For now, </w:t>
      </w:r>
      <w:proofErr w:type="spellStart"/>
      <w:r w:rsidRPr="0049345F">
        <w:rPr>
          <w:rStyle w:val="codeChar"/>
        </w:rPr>
        <w:t>sortBy</w:t>
      </w:r>
      <w:proofErr w:type="spellEnd"/>
      <w:r>
        <w:rPr>
          <w:lang w:eastAsia="en-GB"/>
        </w:rPr>
        <w:t xml:space="preserve"> takes a </w:t>
      </w:r>
      <w:r w:rsidRPr="002A6FDC">
        <w:rPr>
          <w:rStyle w:val="codeChar"/>
          <w:rPrChange w:id="1155" w:author="BernardUK" w:date="2025-01-05T15:50:00Z">
            <w:rPr>
              <w:lang w:eastAsia="en-GB"/>
            </w:rPr>
          </w:rPrChange>
        </w:rPr>
        <w:t>lambda</w:t>
      </w:r>
      <w:r>
        <w:rPr>
          <w:lang w:eastAsia="en-GB"/>
        </w:rPr>
        <w:t xml:space="preserve"> that takes two arguments (of the same type as that of the </w:t>
      </w:r>
      <w:proofErr w:type="spellStart"/>
      <w:r>
        <w:rPr>
          <w:lang w:eastAsia="en-GB"/>
        </w:rPr>
        <w:t>iterable</w:t>
      </w:r>
      <w:proofErr w:type="spellEnd"/>
      <w:r>
        <w:rPr>
          <w:lang w:eastAsia="en-GB"/>
        </w:rPr>
        <w:t xml:space="preserve"> being sorted) and compares them, returning an integer with one of the values -1, 0, 1, to indicate</w:t>
      </w:r>
      <w:del w:id="1156" w:author="BernardUK" w:date="2025-01-05T15:51:00Z">
        <w:r w:rsidDel="002A6FDC">
          <w:rPr>
            <w:lang w:eastAsia="en-GB"/>
          </w:rPr>
          <w:delText>d</w:delText>
        </w:r>
      </w:del>
      <w:r>
        <w:rPr>
          <w:lang w:eastAsia="en-GB"/>
        </w:rPr>
        <w:t xml:space="preserve"> whether the first argument should be placed </w:t>
      </w:r>
      <w:r w:rsidRPr="00772676">
        <w:rPr>
          <w:lang w:eastAsia="en-GB"/>
        </w:rPr>
        <w:t>before</w:t>
      </w:r>
      <w:r>
        <w:rPr>
          <w:lang w:eastAsia="en-GB"/>
        </w:rPr>
        <w:t>, after or just adjacent to (does not matter whether before or after) the second argument in the sorted result. Example:</w:t>
      </w:r>
    </w:p>
    <w:p w14:paraId="3BC54FBB" w14:textId="5244344E" w:rsidR="008C63A8" w:rsidRPr="00772676" w:rsidRDefault="004348F7" w:rsidP="00772676">
      <w:pPr>
        <w:pStyle w:val="codeBlock"/>
      </w:pPr>
      <w:r>
        <w:t xml:space="preserve">variable </w:t>
      </w:r>
      <w:r w:rsidR="008C63A8" w:rsidRPr="00772676">
        <w:t>source set to {2, 3, 5, 7, 11, 13, 17, 19, 23, 27, 31, 37}</w:t>
      </w:r>
    </w:p>
    <w:p w14:paraId="32DCD5EC" w14:textId="02AB3200" w:rsidR="00772676" w:rsidRDefault="00772676" w:rsidP="00772676">
      <w:pPr>
        <w:pStyle w:val="codeBlock"/>
      </w:pPr>
      <w:r w:rsidRPr="00772676">
        <w:t xml:space="preserve">print </w:t>
      </w:r>
      <w:proofErr w:type="spellStart"/>
      <w:proofErr w:type="gramStart"/>
      <w:r w:rsidRPr="00772676">
        <w:t>source.sortBy</w:t>
      </w:r>
      <w:proofErr w:type="spellEnd"/>
      <w:proofErr w:type="gramEnd"/>
      <w:r w:rsidRPr="00772676">
        <w:t xml:space="preserve">(lambda x as Int, y as Int =&gt; if x </w:t>
      </w:r>
      <w:r w:rsidR="008C63A8">
        <w:t>&gt;</w:t>
      </w:r>
      <w:r w:rsidRPr="00772676">
        <w:t xml:space="preserve"> y then </w:t>
      </w:r>
      <w:r w:rsidR="008C63A8">
        <w:t>1 else -1</w:t>
      </w:r>
      <w:r w:rsidRPr="00772676">
        <w:t>)</w:t>
      </w:r>
    </w:p>
    <w:p w14:paraId="473973DD" w14:textId="77777777" w:rsidR="004B444B" w:rsidRDefault="004B444B"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59EC07D" w14:textId="72ACE975" w:rsidR="003B236C" w:rsidRPr="003B236C" w:rsidRDefault="003B236C" w:rsidP="003B236C">
      <w:pPr>
        <w:rPr>
          <w:lang w:eastAsia="en-GB"/>
        </w:rPr>
      </w:pPr>
      <w:r>
        <w:rPr>
          <w:lang w:eastAsia="en-GB"/>
        </w:rPr>
        <w:t xml:space="preserve">The following are not </w:t>
      </w:r>
      <w:proofErr w:type="gramStart"/>
      <w:r>
        <w:rPr>
          <w:lang w:eastAsia="en-GB"/>
        </w:rPr>
        <w:t>HoFs, but</w:t>
      </w:r>
      <w:proofErr w:type="gramEnd"/>
      <w:r>
        <w:rPr>
          <w:lang w:eastAsia="en-GB"/>
        </w:rPr>
        <w:t xml:space="preserve"> are included here because they are most likely to be used </w:t>
      </w:r>
      <w:r>
        <w:rPr>
          <w:i/>
          <w:iCs/>
          <w:lang w:eastAsia="en-GB"/>
        </w:rPr>
        <w:t>with</w:t>
      </w:r>
      <w:r>
        <w:rPr>
          <w:lang w:eastAsia="en-GB"/>
        </w:rPr>
        <w:t xml:space="preserve"> one of the HoFs listed above. </w:t>
      </w:r>
    </w:p>
    <w:p w14:paraId="590BDA35" w14:textId="7ECD1BF7" w:rsidR="003B236C" w:rsidRDefault="003B236C" w:rsidP="00CA2421">
      <w:pPr>
        <w:pStyle w:val="code"/>
        <w:rPr>
          <w:lang w:eastAsia="en-GB"/>
        </w:rPr>
      </w:pPr>
      <w:proofErr w:type="gramStart"/>
      <w:r>
        <w:rPr>
          <w:lang w:eastAsia="en-GB"/>
        </w:rPr>
        <w:t>r</w:t>
      </w:r>
      <w:r w:rsidRPr="00652EC8">
        <w:rPr>
          <w:lang w:eastAsia="en-GB"/>
        </w:rPr>
        <w:t>ange</w:t>
      </w:r>
      <w:r>
        <w:rPr>
          <w:lang w:eastAsia="en-GB"/>
        </w:rPr>
        <w:t>(</w:t>
      </w:r>
      <w:proofErr w:type="gramEnd"/>
      <w:r>
        <w:rPr>
          <w:lang w:eastAsia="en-GB"/>
        </w:rPr>
        <w:t xml:space="preserve">first as Int, last as Int) as </w:t>
      </w:r>
      <w:proofErr w:type="spellStart"/>
      <w:r>
        <w:rPr>
          <w:lang w:eastAsia="en-GB"/>
        </w:rPr>
        <w:t>Iter</w:t>
      </w:r>
      <w:r w:rsidR="00CA2421">
        <w:rPr>
          <w:lang w:eastAsia="en-GB"/>
        </w:rPr>
        <w:t>able</w:t>
      </w:r>
      <w:proofErr w:type="spellEnd"/>
      <w:r>
        <w:rPr>
          <w:lang w:eastAsia="en-GB"/>
        </w:rPr>
        <w:t>&lt;of Int&gt;</w:t>
      </w:r>
    </w:p>
    <w:p w14:paraId="0FB327E6" w14:textId="77777777" w:rsidR="002A6FDC" w:rsidRDefault="002A6FDC" w:rsidP="003B236C">
      <w:pPr>
        <w:rPr>
          <w:ins w:id="1157" w:author="BernardUK" w:date="2025-01-05T15:52:00Z"/>
          <w:lang w:eastAsia="en-GB"/>
        </w:rPr>
      </w:pPr>
    </w:p>
    <w:p w14:paraId="36BF0676" w14:textId="5636B81C" w:rsidR="003B236C" w:rsidRPr="00264DF0" w:rsidRDefault="003B236C" w:rsidP="003B236C">
      <w:pPr>
        <w:rPr>
          <w:lang w:eastAsia="en-GB"/>
        </w:rPr>
      </w:pPr>
      <w:r>
        <w:rPr>
          <w:lang w:eastAsia="en-GB"/>
        </w:rPr>
        <w:t xml:space="preserve">returns an </w:t>
      </w:r>
      <w:proofErr w:type="spellStart"/>
      <w:r w:rsidR="007D5C7B">
        <w:rPr>
          <w:lang w:eastAsia="en-GB"/>
        </w:rPr>
        <w:t>i</w:t>
      </w:r>
      <w:r>
        <w:rPr>
          <w:lang w:eastAsia="en-GB"/>
        </w:rPr>
        <w:t>terable</w:t>
      </w:r>
      <w:proofErr w:type="spellEnd"/>
      <w:r>
        <w:rPr>
          <w:lang w:eastAsia="en-GB"/>
        </w:rPr>
        <w:t xml:space="preserve"> that will produce all the integer values between the two argument values</w:t>
      </w:r>
      <w:r w:rsidR="007D5C7B">
        <w:rPr>
          <w:lang w:eastAsia="en-GB"/>
        </w:rPr>
        <w:t>.</w:t>
      </w:r>
    </w:p>
    <w:p w14:paraId="601729B1" w14:textId="77777777" w:rsidR="003B236C" w:rsidRDefault="003B236C" w:rsidP="004B444B">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p>
    <w:p w14:paraId="506B5447" w14:textId="646E2993" w:rsidR="00446458" w:rsidRPr="00795E99" w:rsidRDefault="00446458">
      <w:pPr>
        <w:pStyle w:val="Heading2"/>
        <w:pPrChange w:id="1158" w:author="Richard Pawson" w:date="2025-01-06T11:06:00Z" w16du:dateUtc="2025-01-06T11:06:00Z">
          <w:pPr>
            <w:pStyle w:val="Heading3"/>
          </w:pPr>
        </w:pPrChange>
      </w:pPr>
      <w:del w:id="1159" w:author="Richard Pawson" w:date="2025-01-06T11:07:00Z" w16du:dateUtc="2025-01-06T11:07:00Z">
        <w:r w:rsidDel="008F171B">
          <w:rPr>
            <w:rFonts w:eastAsia="Times New Roman"/>
            <w:lang w:eastAsia="en-GB"/>
          </w:rPr>
          <w:lastRenderedPageBreak/>
          <w:delText xml:space="preserve">On </w:delText>
        </w:r>
      </w:del>
      <w:bookmarkStart w:id="1160" w:name="_Toc187241205"/>
      <w:ins w:id="1161" w:author="Richard Pawson" w:date="2025-01-06T11:07:00Z" w16du:dateUtc="2025-01-06T11:07:00Z">
        <w:r w:rsidR="008F171B">
          <w:rPr>
            <w:rFonts w:eastAsia="Times New Roman"/>
            <w:lang w:eastAsia="en-GB"/>
          </w:rPr>
          <w:t xml:space="preserve">Dot methods that work on </w:t>
        </w:r>
      </w:ins>
      <w:r w:rsidR="00795E99">
        <w:rPr>
          <w:rFonts w:eastAsia="Times New Roman"/>
          <w:lang w:eastAsia="en-GB"/>
        </w:rPr>
        <w:t>many different types</w:t>
      </w:r>
      <w:bookmarkEnd w:id="1130"/>
      <w:bookmarkEnd w:id="1160"/>
    </w:p>
    <w:p w14:paraId="6FB2AFDC" w14:textId="7882765D" w:rsidR="00446458" w:rsidRPr="00652EC8" w:rsidRDefault="008F171B" w:rsidP="00CA2421">
      <w:pPr>
        <w:pStyle w:val="codeBlock"/>
        <w:rPr>
          <w:color w:val="000000"/>
        </w:rPr>
      </w:pPr>
      <w:proofErr w:type="gramStart"/>
      <w:ins w:id="1162" w:author="Richard Pawson" w:date="2025-01-06T11:13:00Z" w16du:dateUtc="2025-01-06T11:13:00Z">
        <w:r>
          <w:t>.</w:t>
        </w:r>
      </w:ins>
      <w:proofErr w:type="spellStart"/>
      <w:r w:rsidR="00446458" w:rsidRPr="00652EC8">
        <w:t>asString</w:t>
      </w:r>
      <w:proofErr w:type="spellEnd"/>
      <w:proofErr w:type="gramEnd"/>
      <w:ins w:id="1163" w:author="Richard Pawson" w:date="2025-01-06T11:13:00Z" w16du:dateUtc="2025-01-06T11:13:00Z">
        <w:r>
          <w:t>()</w:t>
        </w:r>
      </w:ins>
    </w:p>
    <w:p w14:paraId="351177F2" w14:textId="52EA739D" w:rsidR="00446458" w:rsidRDefault="008F171B" w:rsidP="00CA2421">
      <w:pPr>
        <w:pStyle w:val="codeBlock"/>
      </w:pPr>
      <w:proofErr w:type="gramStart"/>
      <w:ins w:id="1164" w:author="Richard Pawson" w:date="2025-01-06T11:13:00Z" w16du:dateUtc="2025-01-06T11:13:00Z">
        <w:r>
          <w:t>.</w:t>
        </w:r>
      </w:ins>
      <w:proofErr w:type="spellStart"/>
      <w:r w:rsidR="00446458" w:rsidRPr="00652EC8">
        <w:t>asIter</w:t>
      </w:r>
      <w:ins w:id="1165" w:author="Richard Pawson" w:date="2025-01-06T11:13:00Z" w16du:dateUtc="2025-01-06T11:13:00Z">
        <w:r>
          <w:t>able</w:t>
        </w:r>
        <w:proofErr w:type="spellEnd"/>
        <w:proofErr w:type="gramEnd"/>
        <w:r>
          <w:t>()</w:t>
        </w:r>
      </w:ins>
    </w:p>
    <w:p w14:paraId="60C76F24" w14:textId="74F40ACA" w:rsidR="00795E99" w:rsidRPr="00652EC8" w:rsidRDefault="008F171B" w:rsidP="00CA2421">
      <w:pPr>
        <w:pStyle w:val="codeBlock"/>
        <w:rPr>
          <w:color w:val="000000"/>
        </w:rPr>
      </w:pPr>
      <w:proofErr w:type="gramStart"/>
      <w:ins w:id="1166" w:author="Richard Pawson" w:date="2025-01-06T11:13:00Z" w16du:dateUtc="2025-01-06T11:13:00Z">
        <w:r>
          <w:t>.</w:t>
        </w:r>
      </w:ins>
      <w:r w:rsidR="00795E99" w:rsidRPr="00652EC8">
        <w:t>length</w:t>
      </w:r>
      <w:proofErr w:type="gramEnd"/>
      <w:ins w:id="1167" w:author="Richard Pawson" w:date="2025-01-06T11:13:00Z" w16du:dateUtc="2025-01-06T11:13:00Z">
        <w:r>
          <w:t>()</w:t>
        </w:r>
      </w:ins>
      <w:r w:rsidR="00CA2421">
        <w:br/>
      </w:r>
    </w:p>
    <w:p w14:paraId="5DFFB223" w14:textId="4380A8FC" w:rsidR="00795E99" w:rsidRPr="00652EC8" w:rsidRDefault="00AE3850" w:rsidP="005A3417">
      <w:pPr>
        <w:rPr>
          <w:rFonts w:ascii="Consolas" w:eastAsia="Times New Roman" w:hAnsi="Consolas" w:cs="Times New Roman"/>
          <w:color w:val="000000"/>
          <w:kern w:val="0"/>
          <w:sz w:val="21"/>
          <w:szCs w:val="21"/>
          <w:lang w:eastAsia="en-GB"/>
          <w14:ligatures w14:val="none"/>
        </w:rPr>
      </w:pPr>
      <w:proofErr w:type="gramStart"/>
      <w:ins w:id="1168" w:author="Richard Pawson" w:date="2025-01-06T11:13:00Z" w16du:dateUtc="2025-01-06T11:13:00Z">
        <w:r>
          <w:rPr>
            <w:rStyle w:val="codeChar"/>
          </w:rPr>
          <w:t>.</w:t>
        </w:r>
      </w:ins>
      <w:r w:rsidR="00795E99" w:rsidRPr="00CA2421">
        <w:rPr>
          <w:rStyle w:val="codeChar"/>
        </w:rPr>
        <w:t>head</w:t>
      </w:r>
      <w:proofErr w:type="gramEnd"/>
      <w:ins w:id="1169" w:author="Richard Pawson" w:date="2025-01-06T11:13:00Z" w16du:dateUtc="2025-01-06T11:13:00Z">
        <w:r>
          <w:rPr>
            <w:rStyle w:val="codeChar"/>
          </w:rPr>
          <w:t>()</w:t>
        </w:r>
      </w:ins>
      <w:r w:rsidR="00E351B9">
        <w:rPr>
          <w:rFonts w:ascii="Consolas" w:eastAsia="Times New Roman" w:hAnsi="Consolas" w:cs="Times New Roman"/>
          <w:color w:val="001080"/>
          <w:kern w:val="0"/>
          <w:sz w:val="21"/>
          <w:szCs w:val="21"/>
          <w:lang w:eastAsia="en-GB"/>
          <w14:ligatures w14:val="none"/>
        </w:rPr>
        <w:t xml:space="preserve"> </w:t>
      </w:r>
      <w:r w:rsidR="00E351B9" w:rsidRPr="00E351B9">
        <w:t>returns</w:t>
      </w:r>
      <w:r w:rsidR="00E351B9">
        <w:t xml:space="preserve"> the first item in an </w:t>
      </w:r>
      <w:r w:rsidR="00200A47" w:rsidRPr="00CA2421">
        <w:rPr>
          <w:rStyle w:val="codeChar"/>
        </w:rPr>
        <w:t>Array</w:t>
      </w:r>
      <w:r w:rsidR="00E351B9">
        <w:t xml:space="preserve"> or</w:t>
      </w:r>
      <w:ins w:id="1170" w:author="BernardUK" w:date="2025-01-05T17:35:00Z">
        <w:r w:rsidR="00574454">
          <w:t xml:space="preserve"> </w:t>
        </w:r>
      </w:ins>
      <w:r w:rsidR="002366A1">
        <w:t xml:space="preserve">a </w:t>
      </w:r>
      <w:r w:rsidR="002366A1" w:rsidRPr="00CA2421">
        <w:rPr>
          <w:rStyle w:val="codeChar"/>
        </w:rPr>
        <w:t>List</w:t>
      </w:r>
    </w:p>
    <w:p w14:paraId="75826E2F" w14:textId="51835AF1" w:rsidR="00795E99" w:rsidRPr="00652EC8" w:rsidRDefault="001F0D48" w:rsidP="005A341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Fonts w:ascii="Consolas" w:eastAsia="Times New Roman" w:hAnsi="Consolas" w:cs="Times New Roman"/>
          <w:color w:val="000000"/>
          <w:kern w:val="0"/>
          <w:sz w:val="21"/>
          <w:szCs w:val="21"/>
          <w:lang w:eastAsia="en-GB"/>
          <w14:ligatures w14:val="none"/>
        </w:rPr>
        <w:t xml:space="preserve"> </w:t>
      </w:r>
    </w:p>
    <w:p w14:paraId="71AF1380" w14:textId="1ADDB961" w:rsidR="0031190D" w:rsidRDefault="0031190D" w:rsidP="0031190D">
      <w:pPr>
        <w:pStyle w:val="Heading1"/>
      </w:pPr>
      <w:bookmarkStart w:id="1171" w:name="_Toc187241206"/>
      <w:r>
        <w:lastRenderedPageBreak/>
        <w:t>Index to keywords</w:t>
      </w:r>
      <w:bookmarkEnd w:id="1171"/>
    </w:p>
    <w:p w14:paraId="648C04C4" w14:textId="57C4283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abstract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Abstract class</w:t>
      </w:r>
      <w:r w:rsidRPr="00D963C1">
        <w:rPr>
          <w:rStyle w:val="Link"/>
        </w:rPr>
        <w:fldChar w:fldCharType="end"/>
      </w:r>
    </w:p>
    <w:p w14:paraId="6A9FC95D" w14:textId="6B340C9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and</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EFCDFC9" w14:textId="17DB8F3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w:t>
      </w:r>
      <w:r>
        <w:rPr>
          <w:rFonts w:ascii="Consolas" w:eastAsia="Times New Roman" w:hAnsi="Consolas" w:cs="Times New Roman"/>
          <w:color w:val="000000"/>
          <w:kern w:val="0"/>
          <w:sz w:val="21"/>
          <w:szCs w:val="21"/>
          <w:lang w:eastAsia="en-GB"/>
          <w14:ligatures w14:val="none"/>
        </w:rPr>
        <w:t xml:space="preserve"> - see </w:t>
      </w:r>
      <w:r w:rsidR="004348F7" w:rsidRPr="004348F7">
        <w:rPr>
          <w:rStyle w:val="Link"/>
        </w:rPr>
        <w:fldChar w:fldCharType="begin"/>
      </w:r>
      <w:r w:rsidR="004348F7" w:rsidRPr="004348F7">
        <w:rPr>
          <w:rStyle w:val="Link"/>
        </w:rPr>
        <w:instrText xml:space="preserve"> REF _Ref185176158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Function and procedures</w:t>
      </w:r>
      <w:r w:rsidR="004348F7" w:rsidRPr="004348F7">
        <w:rPr>
          <w:rStyle w:val="Link"/>
        </w:rPr>
        <w:fldChar w:fldCharType="end"/>
      </w:r>
    </w:p>
    <w:p w14:paraId="1621E42F" w14:textId="1A8AEF8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assert</w:t>
      </w:r>
      <w:r>
        <w:rPr>
          <w:rFonts w:ascii="Consolas" w:eastAsia="Times New Roman" w:hAnsi="Consolas" w:cs="Times New Roman"/>
          <w:color w:val="000000"/>
          <w:kern w:val="0"/>
          <w:sz w:val="21"/>
          <w:szCs w:val="21"/>
          <w:lang w:eastAsia="en-GB"/>
          <w14:ligatures w14:val="none"/>
        </w:rPr>
        <w:t xml:space="preserve"> </w:t>
      </w:r>
      <w:r w:rsidR="004348F7">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4348F7">
        <w:rPr>
          <w:rFonts w:ascii="Consolas" w:eastAsia="Times New Roman" w:hAnsi="Consolas" w:cs="Times New Roman"/>
          <w:color w:val="000000"/>
          <w:kern w:val="0"/>
          <w:sz w:val="21"/>
          <w:szCs w:val="21"/>
          <w:lang w:eastAsia="en-GB"/>
          <w14:ligatures w14:val="none"/>
        </w:rPr>
        <w:t xml:space="preserve"> </w:t>
      </w:r>
      <w:r w:rsidR="004348F7" w:rsidRPr="004348F7">
        <w:rPr>
          <w:rStyle w:val="Link"/>
        </w:rPr>
        <w:fldChar w:fldCharType="begin"/>
      </w:r>
      <w:r w:rsidR="004348F7" w:rsidRPr="004348F7">
        <w:rPr>
          <w:rStyle w:val="Link"/>
        </w:rPr>
        <w:instrText xml:space="preserve"> REF _Ref185176204 \h </w:instrText>
      </w:r>
      <w:r w:rsidR="004348F7">
        <w:rPr>
          <w:rStyle w:val="Link"/>
        </w:rPr>
        <w:instrText xml:space="preserve"> \* MERGEFORMAT </w:instrText>
      </w:r>
      <w:r w:rsidR="004348F7" w:rsidRPr="004348F7">
        <w:rPr>
          <w:rStyle w:val="Link"/>
        </w:rPr>
      </w:r>
      <w:r w:rsidR="004348F7" w:rsidRPr="004348F7">
        <w:rPr>
          <w:rStyle w:val="Link"/>
        </w:rPr>
        <w:fldChar w:fldCharType="separate"/>
      </w:r>
      <w:r w:rsidR="004348F7" w:rsidRPr="004348F7">
        <w:rPr>
          <w:rStyle w:val="Link"/>
        </w:rPr>
        <w:t>Tests</w:t>
      </w:r>
      <w:r w:rsidR="004348F7" w:rsidRPr="004348F7">
        <w:rPr>
          <w:rStyle w:val="Link"/>
        </w:rPr>
        <w:fldChar w:fldCharType="end"/>
      </w:r>
    </w:p>
    <w:p w14:paraId="69A79383" w14:textId="77777777" w:rsidR="00FA56BB" w:rsidRDefault="0031190D" w:rsidP="00FA56BB">
      <w:pPr>
        <w:shd w:val="clear" w:color="auto" w:fill="FFFFFF"/>
        <w:spacing w:after="0" w:line="285" w:lineRule="atLeast"/>
      </w:pPr>
      <w:r w:rsidRPr="00F84ED2">
        <w:rPr>
          <w:rStyle w:val="codeChar"/>
          <w:lang w:eastAsia="en-GB"/>
        </w:rPr>
        <w:t>be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If expression</w:t>
      </w:r>
    </w:p>
    <w:p w14:paraId="63AE0328" w14:textId="3003A0F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D963C1">
        <w:rPr>
          <w:rStyle w:val="Link"/>
        </w:rPr>
        <w:fldChar w:fldCharType="end"/>
      </w:r>
      <w:r w:rsidRPr="00F84ED2">
        <w:rPr>
          <w:rStyle w:val="codeChar"/>
          <w:lang w:eastAsia="en-GB"/>
        </w:rPr>
        <w:t>call</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_Ref172626358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Function</w:t>
      </w:r>
      <w:r w:rsidR="00FA56BB">
        <w:t xml:space="preserve"> and procedure</w:t>
      </w:r>
      <w:r w:rsidRPr="00D963C1">
        <w:rPr>
          <w:rStyle w:val="Link"/>
        </w:rPr>
        <w:fldChar w:fldCharType="end"/>
      </w:r>
    </w:p>
    <w:p w14:paraId="76394292" w14:textId="5D49E916" w:rsidR="00D331AB" w:rsidRPr="0069781D" w:rsidRDefault="00D331AB" w:rsidP="00D331AB">
      <w:pPr>
        <w:shd w:val="clear" w:color="auto" w:fill="FFFFFF"/>
        <w:spacing w:after="0" w:line="285" w:lineRule="atLeast"/>
        <w:rPr>
          <w:rFonts w:asciiTheme="majorHAnsi" w:hAnsiTheme="majorHAnsi"/>
          <w:b/>
          <w:color w:val="A02B93" w:themeColor="accent5"/>
          <w:u w:val="single"/>
        </w:rPr>
      </w:pPr>
      <w:r>
        <w:rPr>
          <w:rStyle w:val="codeChar"/>
          <w:lang w:eastAsia="en-GB"/>
        </w:rPr>
        <w:t>catch</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_Ref181783230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Catching and throwing exceptions</w:t>
      </w:r>
      <w:r w:rsidRPr="00D331AB">
        <w:rPr>
          <w:rStyle w:val="Link"/>
        </w:rPr>
        <w:fldChar w:fldCharType="end"/>
      </w:r>
    </w:p>
    <w:p w14:paraId="7D15193D" w14:textId="1E46C66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class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_Ref172626809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D762FEC" w14:textId="12BA781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constant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_Ref172622754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Constant</w:t>
      </w:r>
      <w:r w:rsidRPr="00D963C1">
        <w:rPr>
          <w:rStyle w:val="Link"/>
        </w:rPr>
        <w:fldChar w:fldCharType="end"/>
      </w:r>
    </w:p>
    <w:p w14:paraId="2A1946D4" w14:textId="1E53531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constructor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BF018B" w14:textId="5E17CDD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copy</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_Ref180422210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1683A385" w14:textId="061AD7CE" w:rsidR="00D331AB" w:rsidRDefault="0069781D" w:rsidP="0031190D">
      <w:pPr>
        <w:shd w:val="clear" w:color="auto" w:fill="FFFFFF"/>
        <w:spacing w:after="0" w:line="285" w:lineRule="atLeast"/>
        <w:rPr>
          <w:rStyle w:val="Link"/>
        </w:rPr>
      </w:pPr>
      <w:r>
        <w:rPr>
          <w:rStyle w:val="codeChar"/>
          <w:lang w:eastAsia="en-GB"/>
        </w:rPr>
        <w:t>div</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12FDE56" w14:textId="259B3DB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each</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_Ref172626814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44714543" w14:textId="7AC45868"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else</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487AE1C6" w14:textId="3148D5CF" w:rsidR="0031190D" w:rsidRPr="00D963C1" w:rsidRDefault="0031190D" w:rsidP="0031190D">
      <w:pPr>
        <w:shd w:val="clear" w:color="auto" w:fill="FFFFFF"/>
        <w:spacing w:after="0" w:line="285" w:lineRule="atLeast"/>
        <w:rPr>
          <w:rStyle w:val="Link"/>
        </w:rPr>
      </w:pPr>
      <w:r w:rsidRPr="00F84ED2">
        <w:rPr>
          <w:rStyle w:val="codeChar"/>
          <w:lang w:eastAsia="en-GB"/>
        </w:rPr>
        <w:t>empty</w:t>
      </w:r>
      <w:r>
        <w:rPr>
          <w:rFonts w:ascii="Consolas" w:eastAsia="Times New Roman" w:hAnsi="Consolas" w:cs="Times New Roman"/>
          <w:color w:val="000000"/>
          <w:kern w:val="0"/>
          <w:sz w:val="21"/>
          <w:szCs w:val="21"/>
          <w:lang w:eastAsia="en-GB"/>
          <w14:ligatures w14:val="none"/>
        </w:rPr>
        <w:t xml:space="preserve"> –</w:t>
      </w:r>
      <w:r w:rsidR="00B03212">
        <w:rPr>
          <w:rFonts w:ascii="Consolas" w:eastAsia="Times New Roman" w:hAnsi="Consolas" w:cs="Times New Roman"/>
          <w:color w:val="000000"/>
          <w:kern w:val="0"/>
          <w:sz w:val="21"/>
          <w:szCs w:val="21"/>
          <w:lang w:eastAsia="en-GB"/>
          <w14:ligatures w14:val="none"/>
        </w:rPr>
        <w:t xml:space="preserve"> </w:t>
      </w:r>
      <w:r w:rsidR="004348F7" w:rsidRPr="004348F7">
        <w:t>creates the empty (or ‘default’) value of a specified type</w:t>
      </w:r>
    </w:p>
    <w:p w14:paraId="2D3438E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end</w:t>
      </w:r>
      <w:r>
        <w:rPr>
          <w:rFonts w:ascii="Consolas" w:eastAsia="Times New Roman" w:hAnsi="Consolas" w:cs="Times New Roman"/>
          <w:color w:val="000000"/>
          <w:kern w:val="0"/>
          <w:sz w:val="21"/>
          <w:szCs w:val="21"/>
          <w:lang w:eastAsia="en-GB"/>
          <w14:ligatures w14:val="none"/>
        </w:rPr>
        <w:t xml:space="preserve"> – </w:t>
      </w:r>
      <w:r>
        <w:t>(in conjunction with another keyword) defines the end of most multi-line constructs</w:t>
      </w:r>
    </w:p>
    <w:p w14:paraId="4776E24F" w14:textId="41930287" w:rsidR="0031190D" w:rsidRDefault="0031190D" w:rsidP="0031190D">
      <w:pPr>
        <w:shd w:val="clear" w:color="auto" w:fill="FFFFFF"/>
        <w:spacing w:after="0" w:line="285" w:lineRule="atLeast"/>
        <w:rPr>
          <w:rStyle w:val="Link"/>
        </w:rPr>
      </w:pPr>
      <w:proofErr w:type="spellStart"/>
      <w:r w:rsidRPr="00F84ED2">
        <w:rPr>
          <w:rStyle w:val="codeChar"/>
          <w:lang w:eastAsia="en-GB"/>
        </w:rPr>
        <w:t>enum</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_Ref172621932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Enum</w:t>
      </w:r>
      <w:r w:rsidRPr="00D963C1">
        <w:rPr>
          <w:rStyle w:val="Link"/>
        </w:rPr>
        <w:fldChar w:fldCharType="end"/>
      </w:r>
    </w:p>
    <w:p w14:paraId="6499D543" w14:textId="31FF5B52" w:rsidR="00D331AB" w:rsidRPr="00D331AB" w:rsidRDefault="00D331AB" w:rsidP="0031190D">
      <w:pPr>
        <w:shd w:val="clear" w:color="auto" w:fill="FFFFFF"/>
        <w:spacing w:after="0" w:line="285" w:lineRule="atLeast"/>
        <w:rPr>
          <w:rFonts w:asciiTheme="majorHAnsi" w:hAnsiTheme="majorHAnsi"/>
          <w:b/>
          <w:color w:val="A02B93" w:themeColor="accent5"/>
          <w:u w:val="single"/>
        </w:rPr>
      </w:pPr>
      <w:r>
        <w:rPr>
          <w:rStyle w:val="codeChar"/>
          <w:lang w:eastAsia="en-GB"/>
        </w:rPr>
        <w:t>exception</w:t>
      </w:r>
      <w:r>
        <w:rPr>
          <w:rFonts w:ascii="Consolas" w:eastAsia="Times New Roman" w:hAnsi="Consolas" w:cs="Times New Roman"/>
          <w:color w:val="000000"/>
          <w:kern w:val="0"/>
          <w:sz w:val="21"/>
          <w:szCs w:val="21"/>
          <w:lang w:eastAsia="en-GB"/>
          <w14:ligatures w14:val="none"/>
        </w:rPr>
        <w:t xml:space="preserve"> - see </w:t>
      </w:r>
      <w:r w:rsidRPr="00D331AB">
        <w:rPr>
          <w:rStyle w:val="Link"/>
        </w:rPr>
        <w:fldChar w:fldCharType="begin"/>
      </w:r>
      <w:r w:rsidRPr="00D331AB">
        <w:rPr>
          <w:rStyle w:val="Link"/>
        </w:rPr>
        <w:instrText xml:space="preserve"> REF _Ref181782950 \h </w:instrText>
      </w:r>
      <w:r>
        <w:rPr>
          <w:rStyle w:val="Link"/>
        </w:rPr>
        <w:instrText xml:space="preserve"> \* MERGEFORMAT </w:instrText>
      </w:r>
      <w:r w:rsidRPr="00D331AB">
        <w:rPr>
          <w:rStyle w:val="Link"/>
        </w:rPr>
      </w:r>
      <w:r w:rsidRPr="00D331AB">
        <w:rPr>
          <w:rStyle w:val="Link"/>
        </w:rPr>
        <w:fldChar w:fldCharType="separate"/>
      </w:r>
      <w:r w:rsidRPr="00D331AB">
        <w:rPr>
          <w:rStyle w:val="Link"/>
        </w:rPr>
        <w:t>Try statement</w:t>
      </w:r>
      <w:r w:rsidRPr="00D331AB">
        <w:rPr>
          <w:rStyle w:val="Link"/>
        </w:rPr>
        <w:fldChar w:fldCharType="end"/>
      </w:r>
      <w:r>
        <w:rPr>
          <w:rStyle w:val="Link"/>
        </w:rPr>
        <w:t xml:space="preserve"> </w:t>
      </w:r>
      <w:r>
        <w:t xml:space="preserve">and </w:t>
      </w:r>
    </w:p>
    <w:p w14:paraId="36D4D0FC" w14:textId="22A8A8AC"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false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1D6216AF" w14:textId="5EDF08DE" w:rsidR="0031190D" w:rsidRPr="00D963C1" w:rsidRDefault="0031190D" w:rsidP="0031190D">
      <w:pPr>
        <w:shd w:val="clear" w:color="auto" w:fill="FFFFFF"/>
        <w:spacing w:after="0" w:line="285" w:lineRule="atLeast"/>
        <w:rPr>
          <w:rStyle w:val="Link"/>
        </w:rPr>
      </w:pPr>
      <w:r w:rsidRPr="00F84ED2">
        <w:rPr>
          <w:rStyle w:val="codeChar"/>
          <w:lang w:eastAsia="en-GB"/>
        </w:rPr>
        <w:t>for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570D07D2" w14:textId="7C6D99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from</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_Ref172626966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29F1F1BC" w14:textId="51AE9EE5"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function</w:t>
      </w:r>
      <w:r>
        <w:rPr>
          <w:rFonts w:ascii="Consolas" w:eastAsia="Times New Roman" w:hAnsi="Consolas" w:cs="Times New Roman"/>
          <w:color w:val="000000"/>
          <w:kern w:val="0"/>
          <w:sz w:val="21"/>
          <w:szCs w:val="21"/>
          <w:lang w:eastAsia="en-GB"/>
          <w14:ligatures w14:val="none"/>
        </w:rPr>
        <w:t xml:space="preserve"> - see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r w:rsidR="001002C6">
        <w:rPr>
          <w:rStyle w:val="Link"/>
          <w:b w:val="0"/>
          <w:bCs/>
        </w:rPr>
        <w:t xml:space="preserve"> </w:t>
      </w:r>
      <w:r w:rsidR="0069781D">
        <w:rPr>
          <w:rFonts w:ascii="Consolas" w:eastAsia="Times New Roman" w:hAnsi="Consolas" w:cs="Times New Roman"/>
          <w:color w:val="000000"/>
          <w:kern w:val="0"/>
          <w:sz w:val="21"/>
          <w:szCs w:val="21"/>
          <w:lang w:eastAsia="en-GB"/>
          <w14:ligatures w14:val="none"/>
        </w:rPr>
        <w:t xml:space="preserve">and </w:t>
      </w:r>
      <w:r w:rsidR="0069781D" w:rsidRPr="0069781D">
        <w:rPr>
          <w:rStyle w:val="Link"/>
        </w:rPr>
        <w:fldChar w:fldCharType="begin"/>
      </w:r>
      <w:r w:rsidR="0069781D" w:rsidRPr="0069781D">
        <w:rPr>
          <w:rStyle w:val="Link"/>
        </w:rPr>
        <w:instrText xml:space="preserve"> REF _Ref178761320 \h </w:instrText>
      </w:r>
      <w:r w:rsidR="0069781D">
        <w:rPr>
          <w:rStyle w:val="Link"/>
        </w:rPr>
        <w:instrText xml:space="preserve"> \* MERGEFORMAT </w:instrText>
      </w:r>
      <w:r w:rsidR="0069781D" w:rsidRPr="0069781D">
        <w:rPr>
          <w:rStyle w:val="Link"/>
        </w:rPr>
      </w:r>
      <w:r w:rsidR="0069781D" w:rsidRPr="0069781D">
        <w:rPr>
          <w:rStyle w:val="Link"/>
        </w:rPr>
        <w:fldChar w:fldCharType="separate"/>
      </w:r>
      <w:r w:rsidR="00FA56BB" w:rsidRPr="00FA56BB">
        <w:rPr>
          <w:rStyle w:val="Link"/>
        </w:rPr>
        <w:t>Passing a function as a reference</w:t>
      </w:r>
      <w:r w:rsidR="0069781D" w:rsidRPr="0069781D">
        <w:rPr>
          <w:rStyle w:val="Link"/>
        </w:rPr>
        <w:fldChar w:fldCharType="end"/>
      </w:r>
    </w:p>
    <w:p w14:paraId="6B3F48B7" w14:textId="100ECDD2"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if</w:t>
      </w:r>
      <w:r>
        <w:rPr>
          <w:rFonts w:ascii="Consolas" w:eastAsia="Times New Roman" w:hAnsi="Consolas" w:cs="Times New Roman"/>
          <w:color w:val="000000"/>
          <w:kern w:val="0"/>
          <w:sz w:val="21"/>
          <w:szCs w:val="21"/>
          <w:lang w:eastAsia="en-GB"/>
          <w14:ligatures w14:val="none"/>
        </w:rPr>
        <w:t xml:space="preserve"> - </w:t>
      </w:r>
      <w:r w:rsidR="00B03212">
        <w:rPr>
          <w:rFonts w:ascii="Consolas" w:eastAsia="Times New Roman" w:hAnsi="Consolas" w:cs="Times New Roman"/>
          <w:color w:val="000000"/>
          <w:kern w:val="0"/>
          <w:sz w:val="21"/>
          <w:szCs w:val="21"/>
          <w:lang w:eastAsia="en-GB"/>
          <w14:ligatures w14:val="none"/>
        </w:rPr>
        <w:t xml:space="preserve">see </w:t>
      </w:r>
      <w:r w:rsidR="00B03212" w:rsidRPr="00B03212">
        <w:rPr>
          <w:rStyle w:val="Link"/>
        </w:rPr>
        <w:fldChar w:fldCharType="begin"/>
      </w:r>
      <w:r w:rsidR="00B03212" w:rsidRPr="00B03212">
        <w:rPr>
          <w:rStyle w:val="Link"/>
        </w:rPr>
        <w:instrText xml:space="preserve"> REF _Ref172631263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statement</w:t>
      </w:r>
      <w:r w:rsidR="00B03212" w:rsidRPr="00B03212">
        <w:rPr>
          <w:rStyle w:val="Link"/>
        </w:rPr>
        <w:fldChar w:fldCharType="end"/>
      </w:r>
      <w:r w:rsidR="00B03212">
        <w:rPr>
          <w:rFonts w:ascii="Consolas" w:eastAsia="Times New Roman" w:hAnsi="Consolas" w:cs="Times New Roman"/>
          <w:color w:val="000000"/>
          <w:kern w:val="0"/>
          <w:sz w:val="21"/>
          <w:szCs w:val="21"/>
          <w:lang w:eastAsia="en-GB"/>
          <w14:ligatures w14:val="none"/>
        </w:rPr>
        <w:t xml:space="preserve"> and </w:t>
      </w:r>
      <w:r w:rsidR="00B03212" w:rsidRPr="00B03212">
        <w:rPr>
          <w:rStyle w:val="Link"/>
        </w:rPr>
        <w:fldChar w:fldCharType="begin"/>
      </w:r>
      <w:r w:rsidR="00B03212" w:rsidRPr="00B03212">
        <w:rPr>
          <w:rStyle w:val="Link"/>
        </w:rPr>
        <w:instrText xml:space="preserve"> REF _Ref172631373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If expression</w:t>
      </w:r>
      <w:r w:rsidR="00B03212" w:rsidRPr="00B03212">
        <w:rPr>
          <w:rStyle w:val="Link"/>
        </w:rPr>
        <w:fldChar w:fldCharType="end"/>
      </w:r>
    </w:p>
    <w:p w14:paraId="1A297831" w14:textId="77777777"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import</w:t>
      </w:r>
      <w:r>
        <w:rPr>
          <w:rFonts w:ascii="Consolas" w:eastAsia="Times New Roman" w:hAnsi="Consolas" w:cs="Times New Roman"/>
          <w:color w:val="000000"/>
          <w:kern w:val="0"/>
          <w:sz w:val="21"/>
          <w:szCs w:val="21"/>
          <w:lang w:eastAsia="en-GB"/>
          <w14:ligatures w14:val="none"/>
        </w:rPr>
        <w:t xml:space="preserve"> – </w:t>
      </w:r>
      <w:r w:rsidRPr="004348F7">
        <w:t>(Not yet implemented)</w:t>
      </w:r>
    </w:p>
    <w:p w14:paraId="43F4A7C6" w14:textId="1F5E00C3"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Each loop</w:t>
      </w:r>
      <w:r w:rsidRPr="00D963C1">
        <w:rPr>
          <w:rStyle w:val="Link"/>
        </w:rPr>
        <w:fldChar w:fldCharType="end"/>
      </w:r>
    </w:p>
    <w:p w14:paraId="1BD524B5" w14:textId="286999A0"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inherits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_Ref172627041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Inheritance</w:t>
      </w:r>
      <w:r w:rsidRPr="00D963C1">
        <w:rPr>
          <w:rStyle w:val="Link"/>
        </w:rPr>
        <w:fldChar w:fldCharType="end"/>
      </w:r>
    </w:p>
    <w:p w14:paraId="5AEDFC0F" w14:textId="3283C3A2" w:rsidR="0031190D" w:rsidRPr="00D963C1" w:rsidRDefault="0031190D" w:rsidP="0031190D">
      <w:pPr>
        <w:shd w:val="clear" w:color="auto" w:fill="FFFFFF"/>
        <w:spacing w:after="0" w:line="285" w:lineRule="atLeast"/>
        <w:rPr>
          <w:rStyle w:val="Link"/>
        </w:rPr>
      </w:pPr>
      <w:r w:rsidRPr="00F84ED2">
        <w:rPr>
          <w:rStyle w:val="codeChar"/>
          <w:lang w:eastAsia="en-GB"/>
        </w:rPr>
        <w:t>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76EBB026" w14:textId="0DAE1797" w:rsidR="0031190D" w:rsidRPr="00D963C1" w:rsidRDefault="0031190D" w:rsidP="0031190D">
      <w:pPr>
        <w:shd w:val="clear" w:color="auto" w:fill="FFFFFF"/>
        <w:spacing w:after="0" w:line="285" w:lineRule="atLeast"/>
        <w:rPr>
          <w:rStyle w:val="Link"/>
        </w:rPr>
      </w:pPr>
      <w:proofErr w:type="spellStart"/>
      <w:r w:rsidRPr="00F84ED2">
        <w:rPr>
          <w:rStyle w:val="codeChar"/>
          <w:lang w:eastAsia="en-GB"/>
        </w:rPr>
        <w:t>isnt</w:t>
      </w:r>
      <w:proofErr w:type="spellEnd"/>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_Ref172627059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Equality testing</w:t>
      </w:r>
      <w:r w:rsidRPr="00D963C1">
        <w:rPr>
          <w:rStyle w:val="Link"/>
        </w:rPr>
        <w:fldChar w:fldCharType="end"/>
      </w:r>
    </w:p>
    <w:p w14:paraId="4AD1A6CD" w14:textId="1E8F4900" w:rsidR="0031190D" w:rsidRDefault="0031190D" w:rsidP="00B03212">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lambda</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_Ref180422165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Lambda</w:t>
      </w:r>
      <w:r w:rsidR="00B03212" w:rsidRPr="00B03212">
        <w:rPr>
          <w:rStyle w:val="Link"/>
        </w:rPr>
        <w:fldChar w:fldCharType="end"/>
      </w:r>
    </w:p>
    <w:p w14:paraId="67F8F032" w14:textId="04B93300" w:rsidR="0031190D" w:rsidRPr="00D963C1" w:rsidRDefault="0031190D" w:rsidP="00B03212">
      <w:pPr>
        <w:shd w:val="clear" w:color="auto" w:fill="FFFFFF"/>
        <w:spacing w:after="0" w:line="285" w:lineRule="atLeast"/>
        <w:rPr>
          <w:rStyle w:val="Link"/>
        </w:rPr>
      </w:pPr>
      <w:r w:rsidRPr="00F84ED2">
        <w:rPr>
          <w:rStyle w:val="codeChar"/>
          <w:lang w:eastAsia="en-GB"/>
        </w:rPr>
        <w:t>let</w:t>
      </w:r>
      <w:r>
        <w:rPr>
          <w:rFonts w:ascii="Consolas" w:eastAsia="Times New Roman" w:hAnsi="Consolas" w:cs="Times New Roman"/>
          <w:color w:val="000000"/>
          <w:kern w:val="0"/>
          <w:sz w:val="21"/>
          <w:szCs w:val="21"/>
          <w:lang w:eastAsia="en-GB"/>
          <w14:ligatures w14:val="none"/>
        </w:rPr>
        <w:t xml:space="preserve"> - </w:t>
      </w:r>
      <w:r w:rsidR="00B03212" w:rsidRPr="00B03212">
        <w:rPr>
          <w:rStyle w:val="Link"/>
        </w:rPr>
        <w:fldChar w:fldCharType="begin"/>
      </w:r>
      <w:r w:rsidR="00B03212" w:rsidRPr="00B03212">
        <w:rPr>
          <w:rStyle w:val="Link"/>
        </w:rPr>
        <w:instrText xml:space="preserve"> REF _Ref172635185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Let statement</w:t>
      </w:r>
      <w:r w:rsidR="00B03212" w:rsidRPr="00B03212">
        <w:rPr>
          <w:rStyle w:val="Link"/>
        </w:rPr>
        <w:fldChar w:fldCharType="end"/>
      </w:r>
    </w:p>
    <w:p w14:paraId="54239351" w14:textId="6284B74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library</w:t>
      </w:r>
      <w:r>
        <w:rPr>
          <w:rFonts w:ascii="Consolas" w:eastAsia="Times New Roman" w:hAnsi="Consolas" w:cs="Times New Roman"/>
          <w:color w:val="000000"/>
          <w:kern w:val="0"/>
          <w:sz w:val="21"/>
          <w:szCs w:val="21"/>
          <w:lang w:eastAsia="en-GB"/>
          <w14:ligatures w14:val="none"/>
        </w:rPr>
        <w:t xml:space="preserve"> </w:t>
      </w:r>
      <w:r w:rsidR="004348F7" w:rsidRPr="006E5013">
        <w:t>–</w:t>
      </w:r>
      <w:r w:rsidRPr="006E5013">
        <w:t xml:space="preserve"> </w:t>
      </w:r>
      <w:r w:rsidR="004348F7" w:rsidRPr="006E5013">
        <w:t xml:space="preserve">used (with a dot) as prefix to specify a </w:t>
      </w:r>
      <w:r w:rsidR="006E5013" w:rsidRPr="006E5013">
        <w:t xml:space="preserve">method/constant defined in the standard library, </w:t>
      </w:r>
      <w:r w:rsidR="004348F7" w:rsidRPr="006E5013">
        <w:t xml:space="preserve">where it is necessary to disambiguate it from </w:t>
      </w:r>
      <w:r w:rsidR="006E5013" w:rsidRPr="006E5013">
        <w:t>a user-defined method/constant of the same name</w:t>
      </w:r>
      <w:r>
        <w:rPr>
          <w:rFonts w:ascii="Consolas" w:eastAsia="Times New Roman" w:hAnsi="Consolas" w:cs="Times New Roman"/>
          <w:color w:val="000000"/>
          <w:kern w:val="0"/>
          <w:sz w:val="21"/>
          <w:szCs w:val="21"/>
          <w:lang w:eastAsia="en-GB"/>
          <w14:ligatures w14:val="none"/>
        </w:rPr>
        <w:t xml:space="preserve"> </w:t>
      </w:r>
    </w:p>
    <w:p w14:paraId="73D76C81" w14:textId="5AAA6A57" w:rsidR="0031190D" w:rsidRDefault="0031190D" w:rsidP="0031190D">
      <w:pPr>
        <w:shd w:val="clear" w:color="auto" w:fill="FFFFFF"/>
        <w:spacing w:after="0" w:line="285" w:lineRule="atLeast"/>
        <w:rPr>
          <w:rStyle w:val="Link"/>
        </w:rPr>
      </w:pPr>
      <w:r w:rsidRPr="00F84ED2">
        <w:rPr>
          <w:rStyle w:val="codeChar"/>
          <w:lang w:eastAsia="en-GB"/>
        </w:rPr>
        <w:t>main</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_Ref172627112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Main routine</w:t>
      </w:r>
      <w:r w:rsidRPr="00D963C1">
        <w:rPr>
          <w:rStyle w:val="Link"/>
        </w:rPr>
        <w:fldChar w:fldCharType="end"/>
      </w:r>
    </w:p>
    <w:p w14:paraId="5C0B1987" w14:textId="58D46F6A" w:rsidR="0069781D" w:rsidRPr="00D963C1" w:rsidRDefault="0069781D" w:rsidP="0031190D">
      <w:pPr>
        <w:shd w:val="clear" w:color="auto" w:fill="FFFFFF"/>
        <w:spacing w:after="0" w:line="285" w:lineRule="atLeast"/>
        <w:rPr>
          <w:rStyle w:val="Link"/>
        </w:rPr>
      </w:pPr>
      <w:r>
        <w:rPr>
          <w:rStyle w:val="codeChar"/>
          <w:lang w:eastAsia="en-GB"/>
        </w:rPr>
        <w:lastRenderedPageBreak/>
        <w:t>mod</w:t>
      </w:r>
      <w:r>
        <w:rPr>
          <w:rFonts w:ascii="Consolas" w:eastAsia="Times New Roman" w:hAnsi="Consolas" w:cs="Times New Roman"/>
          <w:color w:val="000000"/>
          <w:kern w:val="0"/>
          <w:sz w:val="21"/>
          <w:szCs w:val="21"/>
          <w:lang w:eastAsia="en-GB"/>
          <w14:ligatures w14:val="none"/>
        </w:rPr>
        <w:t xml:space="preserve"> - see </w:t>
      </w:r>
      <w:r w:rsidRPr="0069781D">
        <w:rPr>
          <w:rStyle w:val="Link"/>
        </w:rPr>
        <w:fldChar w:fldCharType="begin"/>
      </w:r>
      <w:r w:rsidRPr="0069781D">
        <w:rPr>
          <w:rStyle w:val="Link"/>
        </w:rPr>
        <w:instrText xml:space="preserve"> REF _Ref178761201 \h </w:instrText>
      </w:r>
      <w:r>
        <w:rPr>
          <w:rStyle w:val="Link"/>
        </w:rPr>
        <w:instrText xml:space="preserve"> \* MERGEFORMAT </w:instrText>
      </w:r>
      <w:r w:rsidRPr="0069781D">
        <w:rPr>
          <w:rStyle w:val="Link"/>
        </w:rPr>
      </w:r>
      <w:r w:rsidRPr="0069781D">
        <w:rPr>
          <w:rStyle w:val="Link"/>
        </w:rPr>
        <w:fldChar w:fldCharType="separate"/>
      </w:r>
      <w:r w:rsidR="00FA56BB" w:rsidRPr="00FA56BB">
        <w:rPr>
          <w:rStyle w:val="Link"/>
        </w:rPr>
        <w:t>Arithmetic operators</w:t>
      </w:r>
      <w:r w:rsidRPr="0069781D">
        <w:rPr>
          <w:rStyle w:val="Link"/>
        </w:rPr>
        <w:fldChar w:fldCharType="end"/>
      </w:r>
    </w:p>
    <w:p w14:paraId="2A6A8827" w14:textId="2BC8803B"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new</w:t>
      </w:r>
      <w:r>
        <w:rPr>
          <w:rFonts w:ascii="Consolas" w:eastAsia="Times New Roman" w:hAnsi="Consolas" w:cs="Times New Roman"/>
          <w:color w:val="000000"/>
          <w:kern w:val="0"/>
          <w:sz w:val="21"/>
          <w:szCs w:val="21"/>
          <w:lang w:eastAsia="en-GB"/>
          <w14:ligatures w14:val="none"/>
        </w:rPr>
        <w:t xml:space="preserve"> - see </w:t>
      </w:r>
      <w:r>
        <w:rPr>
          <w:rFonts w:ascii="Consolas" w:eastAsia="Times New Roman" w:hAnsi="Consolas" w:cs="Times New Roman"/>
          <w:color w:val="000000"/>
          <w:kern w:val="0"/>
          <w:sz w:val="21"/>
          <w:szCs w:val="21"/>
          <w:lang w:eastAsia="en-GB"/>
          <w14:ligatures w14:val="none"/>
        </w:rPr>
        <w:fldChar w:fldCharType="begin"/>
      </w:r>
      <w:r>
        <w:rPr>
          <w:rFonts w:ascii="Consolas" w:eastAsia="Times New Roman" w:hAnsi="Consolas" w:cs="Times New Roman"/>
          <w:color w:val="000000"/>
          <w:kern w:val="0"/>
          <w:sz w:val="21"/>
          <w:szCs w:val="21"/>
          <w:lang w:eastAsia="en-GB"/>
          <w14:ligatures w14:val="none"/>
        </w:rPr>
        <w:instrText xml:space="preserve"> REF _Ref172627121 \h  \* MERGEFORMAT </w:instrText>
      </w:r>
      <w:r>
        <w:rPr>
          <w:rFonts w:ascii="Consolas" w:eastAsia="Times New Roman" w:hAnsi="Consolas" w:cs="Times New Roman"/>
          <w:color w:val="000000"/>
          <w:kern w:val="0"/>
          <w:sz w:val="21"/>
          <w:szCs w:val="21"/>
          <w:lang w:eastAsia="en-GB"/>
          <w14:ligatures w14:val="none"/>
        </w:rPr>
      </w:r>
      <w:r>
        <w:rPr>
          <w:rFonts w:ascii="Consolas" w:eastAsia="Times New Roman" w:hAnsi="Consolas" w:cs="Times New Roman"/>
          <w:color w:val="000000"/>
          <w:kern w:val="0"/>
          <w:sz w:val="21"/>
          <w:szCs w:val="21"/>
          <w:lang w:eastAsia="en-GB"/>
          <w14:ligatures w14:val="none"/>
        </w:rPr>
        <w:fldChar w:fldCharType="separate"/>
      </w:r>
      <w:r w:rsidR="00FA56BB" w:rsidRPr="00FA56BB">
        <w:rPr>
          <w:rStyle w:val="Link"/>
        </w:rPr>
        <w:t>Using a class</w:t>
      </w:r>
      <w:r>
        <w:rPr>
          <w:rFonts w:ascii="Consolas" w:eastAsia="Times New Roman" w:hAnsi="Consolas" w:cs="Times New Roman"/>
          <w:color w:val="000000"/>
          <w:kern w:val="0"/>
          <w:sz w:val="21"/>
          <w:szCs w:val="21"/>
          <w:lang w:eastAsia="en-GB"/>
          <w14:ligatures w14:val="none"/>
        </w:rPr>
        <w:fldChar w:fldCharType="end"/>
      </w:r>
    </w:p>
    <w:p w14:paraId="53F5FA3D" w14:textId="55BE06D8" w:rsidR="0031190D" w:rsidRPr="00D963C1" w:rsidRDefault="0031190D" w:rsidP="0031190D">
      <w:pPr>
        <w:shd w:val="clear" w:color="auto" w:fill="FFFFFF"/>
        <w:spacing w:after="0" w:line="285" w:lineRule="atLeast"/>
        <w:rPr>
          <w:rStyle w:val="Link"/>
        </w:rPr>
      </w:pPr>
      <w:r w:rsidRPr="00F84ED2">
        <w:rPr>
          <w:rStyle w:val="codeChar"/>
          <w:lang w:eastAsia="en-GB"/>
        </w:rPr>
        <w:t>not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1E8DC73C" w14:textId="15A30C82" w:rsidR="0031190D" w:rsidRDefault="0031190D" w:rsidP="0031190D">
      <w:pPr>
        <w:shd w:val="clear" w:color="auto" w:fill="FFFFFF"/>
        <w:spacing w:after="0" w:line="285" w:lineRule="atLeast"/>
        <w:rPr>
          <w:rStyle w:val="Link"/>
        </w:rPr>
      </w:pPr>
      <w:r w:rsidRPr="00F84ED2">
        <w:rPr>
          <w:rStyle w:val="codeChar"/>
          <w:lang w:eastAsia="en-GB"/>
        </w:rPr>
        <w:t>of</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_Ref172627191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Types</w:t>
      </w:r>
      <w:r w:rsidRPr="00D963C1">
        <w:rPr>
          <w:rStyle w:val="Link"/>
        </w:rPr>
        <w:fldChar w:fldCharType="end"/>
      </w:r>
    </w:p>
    <w:p w14:paraId="402110CE" w14:textId="6BB23B53" w:rsidR="0031190D" w:rsidRPr="00D963C1" w:rsidRDefault="0031190D" w:rsidP="0031190D">
      <w:pPr>
        <w:shd w:val="clear" w:color="auto" w:fill="FFFFFF"/>
        <w:spacing w:after="0" w:line="285" w:lineRule="atLeast"/>
        <w:rPr>
          <w:rStyle w:val="Link"/>
        </w:rPr>
      </w:pPr>
      <w:r w:rsidRPr="00F84ED2">
        <w:rPr>
          <w:rStyle w:val="codeChar"/>
          <w:lang w:eastAsia="en-GB"/>
        </w:rPr>
        <w:t>or</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_Ref172626334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Logical operators</w:t>
      </w:r>
      <w:r w:rsidRPr="00D963C1">
        <w:rPr>
          <w:rStyle w:val="Link"/>
        </w:rPr>
        <w:fldChar w:fldCharType="end"/>
      </w:r>
    </w:p>
    <w:p w14:paraId="0C2D738A" w14:textId="4857BDEB" w:rsidR="0069781D" w:rsidRPr="00D963C1" w:rsidRDefault="0069781D" w:rsidP="0069781D">
      <w:pPr>
        <w:shd w:val="clear" w:color="auto" w:fill="FFFFFF"/>
        <w:spacing w:after="0" w:line="285" w:lineRule="atLeast"/>
        <w:rPr>
          <w:rStyle w:val="Link"/>
        </w:rPr>
      </w:pPr>
      <w:r>
        <w:rPr>
          <w:rStyle w:val="codeChar"/>
          <w:lang w:eastAsia="en-GB"/>
        </w:rPr>
        <w:t>out</w:t>
      </w:r>
      <w:r>
        <w:rPr>
          <w:rFonts w:ascii="Consolas" w:eastAsia="Times New Roman" w:hAnsi="Consolas" w:cs="Times New Roman"/>
          <w:color w:val="000000"/>
          <w:kern w:val="0"/>
          <w:sz w:val="21"/>
          <w:szCs w:val="21"/>
          <w:lang w:eastAsia="en-GB"/>
          <w14:ligatures w14:val="none"/>
        </w:rPr>
        <w:t xml:space="preserve"> </w:t>
      </w:r>
      <w:r w:rsidR="00A846E2">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A846E2">
        <w:rPr>
          <w:rFonts w:ascii="Consolas" w:eastAsia="Times New Roman" w:hAnsi="Consolas" w:cs="Times New Roman"/>
          <w:color w:val="000000"/>
          <w:kern w:val="0"/>
          <w:sz w:val="21"/>
          <w:szCs w:val="21"/>
          <w:lang w:eastAsia="en-GB"/>
          <w14:ligatures w14:val="none"/>
        </w:rPr>
        <w:t xml:space="preserve"> </w:t>
      </w:r>
      <w:r w:rsidR="00A846E2" w:rsidRPr="00A846E2">
        <w:rPr>
          <w:rStyle w:val="Link"/>
        </w:rPr>
        <w:fldChar w:fldCharType="begin"/>
      </w:r>
      <w:r w:rsidR="00A846E2" w:rsidRPr="00A846E2">
        <w:rPr>
          <w:rStyle w:val="Link"/>
        </w:rPr>
        <w:instrText xml:space="preserve"> REF _Ref172641147 \h </w:instrText>
      </w:r>
      <w:r w:rsidR="00A846E2">
        <w:rPr>
          <w:rStyle w:val="Link"/>
        </w:rPr>
        <w:instrText xml:space="preserve"> \* MERGEFORMAT </w:instrText>
      </w:r>
      <w:r w:rsidR="00A846E2" w:rsidRPr="00A846E2">
        <w:rPr>
          <w:rStyle w:val="Link"/>
        </w:rPr>
      </w:r>
      <w:r w:rsidR="00A846E2" w:rsidRPr="00A846E2">
        <w:rPr>
          <w:rStyle w:val="Link"/>
        </w:rPr>
        <w:fldChar w:fldCharType="separate"/>
      </w:r>
      <w:r w:rsidR="00FA56BB" w:rsidRPr="00FA56BB">
        <w:rPr>
          <w:rStyle w:val="Link"/>
        </w:rPr>
        <w:t>Parameter passing</w:t>
      </w:r>
      <w:r w:rsidR="00A846E2" w:rsidRPr="00A846E2">
        <w:rPr>
          <w:rStyle w:val="Link"/>
        </w:rPr>
        <w:fldChar w:fldCharType="end"/>
      </w:r>
    </w:p>
    <w:p w14:paraId="4F8E77AA" w14:textId="283337D3" w:rsidR="0031190D" w:rsidRPr="00D963C1" w:rsidRDefault="0031190D" w:rsidP="006E5013">
      <w:pPr>
        <w:shd w:val="clear" w:color="auto" w:fill="FFFFFF"/>
        <w:spacing w:after="0" w:line="285" w:lineRule="atLeast"/>
        <w:rPr>
          <w:rStyle w:val="Link"/>
        </w:rPr>
      </w:pPr>
      <w:r w:rsidRPr="00F84ED2">
        <w:rPr>
          <w:rStyle w:val="codeChar"/>
          <w:lang w:eastAsia="en-GB"/>
        </w:rPr>
        <w:t>print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_Ref185176629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Input/Output</w:t>
      </w:r>
      <w:r w:rsidR="006E5013" w:rsidRPr="006E5013">
        <w:rPr>
          <w:rStyle w:val="Link"/>
        </w:rPr>
        <w:fldChar w:fldCharType="end"/>
      </w:r>
    </w:p>
    <w:p w14:paraId="2791A3E1" w14:textId="23BC329D" w:rsidR="0031190D" w:rsidRPr="00D963C1" w:rsidRDefault="0031190D" w:rsidP="0031190D">
      <w:pPr>
        <w:shd w:val="clear" w:color="auto" w:fill="FFFFFF"/>
        <w:spacing w:after="0" w:line="285" w:lineRule="atLeast"/>
        <w:rPr>
          <w:rStyle w:val="Link"/>
        </w:rPr>
      </w:pPr>
      <w:r w:rsidRPr="00F84ED2">
        <w:rPr>
          <w:rStyle w:val="codeChar"/>
          <w:lang w:eastAsia="en-GB"/>
        </w:rPr>
        <w:t>private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1948B087" w14:textId="24EBBC6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procedure</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_Ref185176656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Function and procedures</w:t>
      </w:r>
      <w:r w:rsidR="006E5013" w:rsidRPr="006E5013">
        <w:rPr>
          <w:rStyle w:val="Link"/>
        </w:rPr>
        <w:fldChar w:fldCharType="end"/>
      </w:r>
    </w:p>
    <w:p w14:paraId="14A8F0F4" w14:textId="6966AF50" w:rsidR="0031190D" w:rsidRPr="00D963C1" w:rsidRDefault="0031190D" w:rsidP="0031190D">
      <w:pPr>
        <w:shd w:val="clear" w:color="auto" w:fill="FFFFFF"/>
        <w:spacing w:after="0" w:line="285" w:lineRule="atLeast"/>
        <w:rPr>
          <w:rStyle w:val="Link"/>
        </w:rPr>
      </w:pPr>
      <w:r w:rsidRPr="00F84ED2">
        <w:rPr>
          <w:rStyle w:val="codeChar"/>
          <w:lang w:eastAsia="en-GB"/>
        </w:rPr>
        <w:t>property</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_Ref172627289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2652BB09" w14:textId="41001964" w:rsidR="00BD0171" w:rsidRPr="00BD0171" w:rsidRDefault="00BD0171" w:rsidP="0031190D">
      <w:pPr>
        <w:shd w:val="clear" w:color="auto" w:fill="FFFFFF"/>
        <w:spacing w:after="0" w:line="285" w:lineRule="atLeast"/>
        <w:rPr>
          <w:rStyle w:val="codeChar"/>
          <w:rFonts w:asciiTheme="majorHAnsi" w:hAnsiTheme="majorHAnsi"/>
          <w:color w:val="A02B93" w:themeColor="accent5"/>
          <w:sz w:val="22"/>
          <w:u w:val="single"/>
        </w:rPr>
      </w:pPr>
      <w:r>
        <w:rPr>
          <w:rStyle w:val="codeChar"/>
          <w:lang w:eastAsia="en-GB"/>
        </w:rPr>
        <w:t>record</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_Ref180421921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3030862D" w14:textId="4626B2AA" w:rsidR="0031190D" w:rsidRPr="00D963C1" w:rsidRDefault="0031190D" w:rsidP="0031190D">
      <w:pPr>
        <w:shd w:val="clear" w:color="auto" w:fill="FFFFFF"/>
        <w:spacing w:after="0" w:line="285" w:lineRule="atLeast"/>
        <w:rPr>
          <w:rStyle w:val="Link"/>
        </w:rPr>
      </w:pPr>
      <w:r w:rsidRPr="00F84ED2">
        <w:rPr>
          <w:rStyle w:val="codeChar"/>
          <w:lang w:eastAsia="en-GB"/>
        </w:rPr>
        <w:t>repeat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_Ref172627317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Repeat loop</w:t>
      </w:r>
      <w:r w:rsidRPr="00D963C1">
        <w:rPr>
          <w:rStyle w:val="Link"/>
        </w:rPr>
        <w:fldChar w:fldCharType="end"/>
      </w:r>
    </w:p>
    <w:p w14:paraId="50983567" w14:textId="3FC56ADB" w:rsidR="0031190D" w:rsidRDefault="0031190D" w:rsidP="0031190D">
      <w:pPr>
        <w:shd w:val="clear" w:color="auto" w:fill="FFFFFF"/>
        <w:spacing w:after="0" w:line="285" w:lineRule="atLeast"/>
        <w:rPr>
          <w:rStyle w:val="Link"/>
        </w:rPr>
      </w:pPr>
      <w:r w:rsidRPr="00F84ED2">
        <w:rPr>
          <w:rStyle w:val="codeChar"/>
          <w:lang w:eastAsia="en-GB"/>
        </w:rPr>
        <w:t>return</w:t>
      </w:r>
      <w:r>
        <w:rPr>
          <w:rFonts w:ascii="Consolas" w:eastAsia="Times New Roman" w:hAnsi="Consolas" w:cs="Times New Roman"/>
          <w:color w:val="000000"/>
          <w:kern w:val="0"/>
          <w:sz w:val="21"/>
          <w:szCs w:val="21"/>
          <w:lang w:eastAsia="en-GB"/>
          <w14:ligatures w14:val="none"/>
        </w:rPr>
        <w:t xml:space="preserve"> </w:t>
      </w:r>
      <w:r w:rsidR="001002C6">
        <w:rPr>
          <w:rFonts w:ascii="Consolas" w:eastAsia="Times New Roman" w:hAnsi="Consolas" w:cs="Times New Roman"/>
          <w:color w:val="000000"/>
          <w:kern w:val="0"/>
          <w:sz w:val="21"/>
          <w:szCs w:val="21"/>
          <w:lang w:eastAsia="en-GB"/>
          <w14:ligatures w14:val="none"/>
        </w:rPr>
        <w:t>–</w:t>
      </w:r>
      <w:r>
        <w:rPr>
          <w:rFonts w:ascii="Consolas" w:eastAsia="Times New Roman" w:hAnsi="Consolas" w:cs="Times New Roman"/>
          <w:color w:val="000000"/>
          <w:kern w:val="0"/>
          <w:sz w:val="21"/>
          <w:szCs w:val="21"/>
          <w:lang w:eastAsia="en-GB"/>
          <w14:ligatures w14:val="none"/>
        </w:rPr>
        <w:t xml:space="preserve"> see</w:t>
      </w:r>
      <w:r w:rsidR="001002C6">
        <w:rPr>
          <w:rFonts w:ascii="Consolas" w:eastAsia="Times New Roman" w:hAnsi="Consolas" w:cs="Times New Roman"/>
          <w:color w:val="000000"/>
          <w:kern w:val="0"/>
          <w:sz w:val="21"/>
          <w:szCs w:val="21"/>
          <w:lang w:eastAsia="en-GB"/>
          <w14:ligatures w14:val="none"/>
        </w:rPr>
        <w:t xml:space="preserve"> </w:t>
      </w:r>
      <w:r w:rsidR="001002C6" w:rsidRPr="001002C6">
        <w:rPr>
          <w:rStyle w:val="Link"/>
        </w:rPr>
        <w:fldChar w:fldCharType="begin"/>
      </w:r>
      <w:r w:rsidR="001002C6" w:rsidRPr="001002C6">
        <w:rPr>
          <w:rStyle w:val="Link"/>
        </w:rPr>
        <w:instrText xml:space="preserve"> REF _Ref181789838 \h </w:instrText>
      </w:r>
      <w:r w:rsidR="001002C6">
        <w:rPr>
          <w:rStyle w:val="Link"/>
        </w:rPr>
        <w:instrText xml:space="preserve"> \* MERGEFORMAT </w:instrText>
      </w:r>
      <w:r w:rsidR="001002C6" w:rsidRPr="001002C6">
        <w:rPr>
          <w:rStyle w:val="Link"/>
        </w:rPr>
      </w:r>
      <w:r w:rsidR="001002C6" w:rsidRPr="001002C6">
        <w:rPr>
          <w:rStyle w:val="Link"/>
        </w:rPr>
        <w:fldChar w:fldCharType="separate"/>
      </w:r>
      <w:r w:rsidR="001002C6" w:rsidRPr="001002C6">
        <w:rPr>
          <w:rStyle w:val="Link"/>
        </w:rPr>
        <w:t>Function</w:t>
      </w:r>
      <w:r w:rsidR="001002C6" w:rsidRPr="001002C6">
        <w:rPr>
          <w:rStyle w:val="Link"/>
        </w:rPr>
        <w:fldChar w:fldCharType="end"/>
      </w:r>
    </w:p>
    <w:p w14:paraId="15C52AE6" w14:textId="480B7C3E" w:rsidR="004348F7" w:rsidRDefault="004348F7" w:rsidP="004348F7">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return</w:t>
      </w:r>
      <w:r>
        <w:rPr>
          <w:rStyle w:val="codeChar"/>
          <w:lang w:eastAsia="en-GB"/>
        </w:rPr>
        <w:t>s</w:t>
      </w:r>
      <w:r>
        <w:rPr>
          <w:rFonts w:ascii="Consolas" w:eastAsia="Times New Roman" w:hAnsi="Consolas" w:cs="Times New Roman"/>
          <w:color w:val="000000"/>
          <w:kern w:val="0"/>
          <w:sz w:val="21"/>
          <w:szCs w:val="21"/>
          <w:lang w:eastAsia="en-GB"/>
          <w14:ligatures w14:val="none"/>
        </w:rPr>
        <w:t xml:space="preserve"> – see </w:t>
      </w:r>
      <w:r w:rsidRPr="001002C6">
        <w:rPr>
          <w:rStyle w:val="Link"/>
        </w:rPr>
        <w:fldChar w:fldCharType="begin"/>
      </w:r>
      <w:r w:rsidRPr="001002C6">
        <w:rPr>
          <w:rStyle w:val="Link"/>
        </w:rPr>
        <w:instrText xml:space="preserve"> REF _Ref181789838 \h </w:instrText>
      </w:r>
      <w:r>
        <w:rPr>
          <w:rStyle w:val="Link"/>
        </w:rPr>
        <w:instrText xml:space="preserve"> \* MERGEFORMAT </w:instrText>
      </w:r>
      <w:r w:rsidRPr="001002C6">
        <w:rPr>
          <w:rStyle w:val="Link"/>
        </w:rPr>
      </w:r>
      <w:r w:rsidRPr="001002C6">
        <w:rPr>
          <w:rStyle w:val="Link"/>
        </w:rPr>
        <w:fldChar w:fldCharType="separate"/>
      </w:r>
      <w:r w:rsidRPr="001002C6">
        <w:rPr>
          <w:rStyle w:val="Link"/>
        </w:rPr>
        <w:t>Function</w:t>
      </w:r>
      <w:r w:rsidRPr="001002C6">
        <w:rPr>
          <w:rStyle w:val="Link"/>
        </w:rPr>
        <w:fldChar w:fldCharType="end"/>
      </w:r>
    </w:p>
    <w:p w14:paraId="7A458E13" w14:textId="4A6F60BB" w:rsidR="0031190D" w:rsidRPr="00D963C1" w:rsidRDefault="0031190D" w:rsidP="0031190D">
      <w:pPr>
        <w:shd w:val="clear" w:color="auto" w:fill="FFFFFF"/>
        <w:spacing w:after="0" w:line="285" w:lineRule="atLeast"/>
        <w:rPr>
          <w:rStyle w:val="Link"/>
        </w:rPr>
      </w:pPr>
      <w:r w:rsidRPr="00F84ED2">
        <w:rPr>
          <w:rStyle w:val="codeChar"/>
          <w:lang w:eastAsia="en-GB"/>
        </w:rPr>
        <w:t>set</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_Ref172627335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5968710D" w14:textId="71F7E808" w:rsidR="0031190D" w:rsidRPr="00D963C1" w:rsidRDefault="0031190D" w:rsidP="0031190D">
      <w:pPr>
        <w:shd w:val="clear" w:color="auto" w:fill="FFFFFF"/>
        <w:spacing w:after="0" w:line="285" w:lineRule="atLeast"/>
        <w:rPr>
          <w:rStyle w:val="Link"/>
        </w:rPr>
      </w:pPr>
      <w:r w:rsidRPr="00F84ED2">
        <w:rPr>
          <w:rStyle w:val="codeChar"/>
          <w:lang w:eastAsia="en-GB"/>
        </w:rPr>
        <w:t>step</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_Ref172627342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229591A" w14:textId="72B718B7" w:rsidR="0031190D" w:rsidRDefault="0031190D" w:rsidP="0031190D">
      <w:pPr>
        <w:shd w:val="clear" w:color="auto" w:fill="FFFFFF"/>
        <w:spacing w:after="0" w:line="285" w:lineRule="atLeast"/>
        <w:rPr>
          <w:rStyle w:val="Link"/>
        </w:rPr>
      </w:pPr>
      <w:r w:rsidRPr="00F84ED2">
        <w:rPr>
          <w:rStyle w:val="codeChar"/>
          <w:lang w:eastAsia="en-GB"/>
        </w:rPr>
        <w:t>test</w:t>
      </w:r>
      <w:r>
        <w:rPr>
          <w:rFonts w:ascii="Consolas" w:eastAsia="Times New Roman" w:hAnsi="Consolas" w:cs="Times New Roman"/>
          <w:color w:val="000000"/>
          <w:kern w:val="0"/>
          <w:sz w:val="21"/>
          <w:szCs w:val="21"/>
          <w:lang w:eastAsia="en-GB"/>
          <w14:ligatures w14:val="none"/>
        </w:rPr>
        <w:t xml:space="preserve"> - see </w:t>
      </w:r>
      <w:r w:rsidR="006E5013" w:rsidRPr="006E5013">
        <w:rPr>
          <w:rStyle w:val="Link"/>
        </w:rPr>
        <w:fldChar w:fldCharType="begin"/>
      </w:r>
      <w:r w:rsidR="006E5013" w:rsidRPr="006E5013">
        <w:rPr>
          <w:rStyle w:val="Link"/>
        </w:rPr>
        <w:instrText xml:space="preserve"> REF _Ref185176673 \h </w:instrText>
      </w:r>
      <w:r w:rsidR="006E5013">
        <w:rPr>
          <w:rStyle w:val="Link"/>
        </w:rPr>
        <w:instrText xml:space="preserve"> \* MERGEFORMAT </w:instrText>
      </w:r>
      <w:r w:rsidR="006E5013" w:rsidRPr="006E5013">
        <w:rPr>
          <w:rStyle w:val="Link"/>
        </w:rPr>
      </w:r>
      <w:r w:rsidR="006E5013" w:rsidRPr="006E5013">
        <w:rPr>
          <w:rStyle w:val="Link"/>
        </w:rPr>
        <w:fldChar w:fldCharType="separate"/>
      </w:r>
      <w:r w:rsidR="006E5013" w:rsidRPr="006E5013">
        <w:rPr>
          <w:rStyle w:val="Link"/>
        </w:rPr>
        <w:t>Tests</w:t>
      </w:r>
      <w:r w:rsidR="006E5013" w:rsidRPr="006E5013">
        <w:rPr>
          <w:rStyle w:val="Link"/>
        </w:rPr>
        <w:fldChar w:fldCharType="end"/>
      </w:r>
    </w:p>
    <w:p w14:paraId="0046D482" w14:textId="261E1805" w:rsidR="005B0736" w:rsidRDefault="005B0736"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Pr>
          <w:rStyle w:val="codeChar"/>
          <w:lang w:eastAsia="en-GB"/>
        </w:rPr>
        <w:t>then</w:t>
      </w:r>
      <w:r>
        <w:rPr>
          <w:rFonts w:ascii="Consolas" w:eastAsia="Times New Roman" w:hAnsi="Consolas" w:cs="Times New Roman"/>
          <w:color w:val="000000"/>
          <w:kern w:val="0"/>
          <w:sz w:val="21"/>
          <w:szCs w:val="21"/>
          <w:lang w:eastAsia="en-GB"/>
          <w14:ligatures w14:val="none"/>
        </w:rPr>
        <w:t xml:space="preserve"> - see </w:t>
      </w:r>
      <w:r w:rsidRPr="00B03212">
        <w:rPr>
          <w:rStyle w:val="Link"/>
        </w:rPr>
        <w:fldChar w:fldCharType="begin"/>
      </w:r>
      <w:r w:rsidRPr="00B03212">
        <w:rPr>
          <w:rStyle w:val="Link"/>
        </w:rPr>
        <w:instrText xml:space="preserve"> REF _Ref172631263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statement</w:t>
      </w:r>
      <w:r w:rsidRPr="00B03212">
        <w:rPr>
          <w:rStyle w:val="Link"/>
        </w:rPr>
        <w:fldChar w:fldCharType="end"/>
      </w:r>
      <w:r>
        <w:rPr>
          <w:rFonts w:ascii="Consolas" w:eastAsia="Times New Roman" w:hAnsi="Consolas" w:cs="Times New Roman"/>
          <w:color w:val="000000"/>
          <w:kern w:val="0"/>
          <w:sz w:val="21"/>
          <w:szCs w:val="21"/>
          <w:lang w:eastAsia="en-GB"/>
          <w14:ligatures w14:val="none"/>
        </w:rPr>
        <w:t xml:space="preserve"> and </w:t>
      </w:r>
      <w:r w:rsidRPr="00B03212">
        <w:rPr>
          <w:rStyle w:val="Link"/>
        </w:rPr>
        <w:fldChar w:fldCharType="begin"/>
      </w:r>
      <w:r w:rsidRPr="00B03212">
        <w:rPr>
          <w:rStyle w:val="Link"/>
        </w:rPr>
        <w:instrText xml:space="preserve"> REF _Ref172631373 \h </w:instrText>
      </w:r>
      <w:r>
        <w:rPr>
          <w:rStyle w:val="Link"/>
        </w:rPr>
        <w:instrText xml:space="preserve"> \* MERGEFORMAT </w:instrText>
      </w:r>
      <w:r w:rsidRPr="00B03212">
        <w:rPr>
          <w:rStyle w:val="Link"/>
        </w:rPr>
      </w:r>
      <w:r w:rsidRPr="00B03212">
        <w:rPr>
          <w:rStyle w:val="Link"/>
        </w:rPr>
        <w:fldChar w:fldCharType="separate"/>
      </w:r>
      <w:r w:rsidRPr="00FA56BB">
        <w:rPr>
          <w:rStyle w:val="Link"/>
        </w:rPr>
        <w:t>If expression</w:t>
      </w:r>
      <w:r w:rsidRPr="00B03212">
        <w:rPr>
          <w:rStyle w:val="Link"/>
        </w:rPr>
        <w:fldChar w:fldCharType="end"/>
      </w:r>
    </w:p>
    <w:p w14:paraId="474C0E4A" w14:textId="1949CD51" w:rsidR="0031190D" w:rsidRPr="00D963C1" w:rsidRDefault="0031190D" w:rsidP="0031190D">
      <w:pPr>
        <w:shd w:val="clear" w:color="auto" w:fill="FFFFFF"/>
        <w:spacing w:after="0" w:line="285" w:lineRule="atLeast"/>
        <w:rPr>
          <w:rStyle w:val="Link"/>
        </w:rPr>
      </w:pPr>
      <w:r w:rsidRPr="00F84ED2">
        <w:rPr>
          <w:rStyle w:val="codeChar"/>
          <w:lang w:eastAsia="en-GB"/>
        </w:rPr>
        <w:t>this</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_Ref172627378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Object-oriented programming</w:t>
      </w:r>
      <w:r w:rsidRPr="00D963C1">
        <w:rPr>
          <w:rStyle w:val="Link"/>
        </w:rPr>
        <w:fldChar w:fldCharType="end"/>
      </w:r>
    </w:p>
    <w:p w14:paraId="4BCD1089" w14:textId="4BEA2500" w:rsidR="0031190D" w:rsidRPr="00D963C1" w:rsidRDefault="0031190D" w:rsidP="0031190D">
      <w:pPr>
        <w:shd w:val="clear" w:color="auto" w:fill="FFFFFF"/>
        <w:spacing w:after="0" w:line="285" w:lineRule="atLeast"/>
        <w:rPr>
          <w:rStyle w:val="Link"/>
        </w:rPr>
      </w:pPr>
      <w:r w:rsidRPr="00F84ED2">
        <w:rPr>
          <w:rStyle w:val="codeChar"/>
          <w:lang w:eastAsia="en-GB"/>
        </w:rPr>
        <w:t>throw</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p>
    <w:p w14:paraId="150047F1" w14:textId="6EBEF680" w:rsidR="0031190D" w:rsidRPr="00D963C1" w:rsidRDefault="0031190D" w:rsidP="0031190D">
      <w:pPr>
        <w:shd w:val="clear" w:color="auto" w:fill="FFFFFF"/>
        <w:spacing w:after="0" w:line="285" w:lineRule="atLeast"/>
        <w:rPr>
          <w:rStyle w:val="Link"/>
        </w:rPr>
      </w:pPr>
      <w:r w:rsidRPr="00F84ED2">
        <w:rPr>
          <w:rStyle w:val="codeChar"/>
          <w:lang w:eastAsia="en-GB"/>
        </w:rPr>
        <w:t>to</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_Ref172627396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For loop</w:t>
      </w:r>
      <w:r w:rsidRPr="00D963C1">
        <w:rPr>
          <w:rStyle w:val="Link"/>
        </w:rPr>
        <w:fldChar w:fldCharType="end"/>
      </w:r>
    </w:p>
    <w:p w14:paraId="46D498CE" w14:textId="40EF0E79"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true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_Ref172622570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Boolean</w:t>
      </w:r>
      <w:r w:rsidRPr="00D963C1">
        <w:rPr>
          <w:rStyle w:val="Link"/>
        </w:rPr>
        <w:fldChar w:fldCharType="end"/>
      </w:r>
    </w:p>
    <w:p w14:paraId="64F6EFC6" w14:textId="716AF8C3" w:rsidR="0031190D" w:rsidRDefault="0031190D" w:rsidP="0031190D">
      <w:pPr>
        <w:shd w:val="clear" w:color="auto" w:fill="FFFFFF"/>
        <w:spacing w:after="0" w:line="285" w:lineRule="atLeast"/>
        <w:rPr>
          <w:rStyle w:val="Link"/>
        </w:rPr>
      </w:pPr>
      <w:r w:rsidRPr="00F84ED2">
        <w:rPr>
          <w:rStyle w:val="codeChar"/>
          <w:lang w:eastAsia="en-GB"/>
        </w:rPr>
        <w:t>try</w:t>
      </w:r>
      <w:r>
        <w:rPr>
          <w:rFonts w:ascii="Consolas" w:eastAsia="Times New Roman" w:hAnsi="Consolas" w:cs="Times New Roman"/>
          <w:color w:val="000000"/>
          <w:kern w:val="0"/>
          <w:sz w:val="21"/>
          <w:szCs w:val="21"/>
          <w:lang w:eastAsia="en-GB"/>
          <w14:ligatures w14:val="none"/>
        </w:rPr>
        <w:t xml:space="preserve"> - </w:t>
      </w:r>
      <w:r w:rsidR="00D331AB">
        <w:rPr>
          <w:rFonts w:ascii="Consolas" w:eastAsia="Times New Roman" w:hAnsi="Consolas" w:cs="Times New Roman"/>
          <w:color w:val="000000"/>
          <w:kern w:val="0"/>
          <w:sz w:val="21"/>
          <w:szCs w:val="21"/>
          <w:lang w:eastAsia="en-GB"/>
          <w14:ligatures w14:val="none"/>
        </w:rPr>
        <w:t xml:space="preserve">see </w:t>
      </w:r>
      <w:r w:rsidR="00D331AB" w:rsidRPr="00D331AB">
        <w:rPr>
          <w:rStyle w:val="Link"/>
        </w:rPr>
        <w:fldChar w:fldCharType="begin"/>
      </w:r>
      <w:r w:rsidR="00D331AB" w:rsidRPr="00D331AB">
        <w:rPr>
          <w:rStyle w:val="Link"/>
        </w:rPr>
        <w:instrText xml:space="preserve"> REF _Ref181783230 \h </w:instrText>
      </w:r>
      <w:r w:rsidR="00D331AB">
        <w:rPr>
          <w:rStyle w:val="Link"/>
        </w:rPr>
        <w:instrText xml:space="preserve"> \* MERGEFORMAT </w:instrText>
      </w:r>
      <w:r w:rsidR="00D331AB" w:rsidRPr="00D331AB">
        <w:rPr>
          <w:rStyle w:val="Link"/>
        </w:rPr>
      </w:r>
      <w:r w:rsidR="00D331AB" w:rsidRPr="00D331AB">
        <w:rPr>
          <w:rStyle w:val="Link"/>
        </w:rPr>
        <w:fldChar w:fldCharType="separate"/>
      </w:r>
      <w:r w:rsidR="00D331AB" w:rsidRPr="00D331AB">
        <w:rPr>
          <w:rStyle w:val="Link"/>
        </w:rPr>
        <w:t>Catching and throwing exceptions</w:t>
      </w:r>
      <w:r w:rsidR="00D331AB" w:rsidRPr="00D331AB">
        <w:rPr>
          <w:rStyle w:val="Link"/>
        </w:rPr>
        <w:fldChar w:fldCharType="end"/>
      </w:r>
      <w:r>
        <w:rPr>
          <w:rFonts w:ascii="Consolas" w:eastAsia="Times New Roman" w:hAnsi="Consolas" w:cs="Times New Roman"/>
          <w:color w:val="000000"/>
          <w:kern w:val="0"/>
          <w:sz w:val="21"/>
          <w:szCs w:val="21"/>
          <w:lang w:eastAsia="en-GB"/>
          <w14:ligatures w14:val="none"/>
        </w:rPr>
        <w:t xml:space="preserve"> </w:t>
      </w:r>
      <w:r w:rsidRPr="00D963C1">
        <w:rPr>
          <w:rStyle w:val="Link"/>
        </w:rPr>
        <w:fldChar w:fldCharType="begin"/>
      </w:r>
      <w:r w:rsidRPr="00D963C1">
        <w:rPr>
          <w:rStyle w:val="Link"/>
        </w:rPr>
        <w:instrText xml:space="preserve"> REF _Ref172627431 \h </w:instrText>
      </w:r>
      <w:r>
        <w:rPr>
          <w:rStyle w:val="Link"/>
        </w:rPr>
        <w:instrText xml:space="preserve"> \* MERGEFORMAT </w:instrText>
      </w:r>
      <w:r w:rsidRPr="00D963C1">
        <w:rPr>
          <w:rStyle w:val="Link"/>
        </w:rPr>
      </w:r>
      <w:r w:rsidRPr="00D963C1">
        <w:rPr>
          <w:rStyle w:val="Link"/>
        </w:rPr>
        <w:fldChar w:fldCharType="end"/>
      </w:r>
    </w:p>
    <w:p w14:paraId="2B1DA192" w14:textId="1A5D8F4A" w:rsidR="00551602" w:rsidDel="00834BC2" w:rsidRDefault="00551602" w:rsidP="0031190D">
      <w:pPr>
        <w:shd w:val="clear" w:color="auto" w:fill="FFFFFF"/>
        <w:spacing w:after="0" w:line="285" w:lineRule="atLeast"/>
        <w:rPr>
          <w:del w:id="1172" w:author="Richard Pawson" w:date="2025-01-08T15:04:00Z" w16du:dateUtc="2025-01-08T15:04:00Z"/>
          <w:rFonts w:ascii="Consolas" w:eastAsia="Times New Roman" w:hAnsi="Consolas" w:cs="Times New Roman"/>
          <w:color w:val="000000"/>
          <w:kern w:val="0"/>
          <w:sz w:val="21"/>
          <w:szCs w:val="21"/>
          <w:lang w:eastAsia="en-GB"/>
          <w14:ligatures w14:val="none"/>
        </w:rPr>
      </w:pPr>
      <w:del w:id="1173" w:author="Richard Pawson" w:date="2025-01-08T15:04:00Z" w16du:dateUtc="2025-01-08T15:04:00Z">
        <w:r w:rsidRPr="00F84ED2" w:rsidDel="00834BC2">
          <w:rPr>
            <w:rStyle w:val="codeChar"/>
            <w:lang w:eastAsia="en-GB"/>
          </w:rPr>
          <w:delText>t</w:delText>
        </w:r>
        <w:r w:rsidDel="00834BC2">
          <w:rPr>
            <w:rStyle w:val="codeChar"/>
            <w:lang w:eastAsia="en-GB"/>
          </w:rPr>
          <w:delText>ypeof</w:delText>
        </w:r>
        <w:r w:rsidDel="00834BC2">
          <w:rPr>
            <w:rFonts w:ascii="Consolas" w:eastAsia="Times New Roman" w:hAnsi="Consolas" w:cs="Times New Roman"/>
            <w:color w:val="000000"/>
            <w:kern w:val="0"/>
            <w:sz w:val="21"/>
            <w:szCs w:val="21"/>
            <w:lang w:eastAsia="en-GB"/>
            <w14:ligatures w14:val="none"/>
          </w:rPr>
          <w:delText xml:space="preserve"> - see </w:delText>
        </w:r>
        <w:r w:rsidRPr="00551602" w:rsidDel="00834BC2">
          <w:rPr>
            <w:rStyle w:val="Link"/>
          </w:rPr>
          <w:fldChar w:fldCharType="begin"/>
        </w:r>
        <w:r w:rsidRPr="00551602" w:rsidDel="00834BC2">
          <w:rPr>
            <w:rStyle w:val="Link"/>
          </w:rPr>
          <w:delInstrText xml:space="preserve"> REF _Ref178762556 \h </w:delInstrText>
        </w:r>
        <w:r w:rsidDel="00834BC2">
          <w:rPr>
            <w:rStyle w:val="Link"/>
          </w:rPr>
          <w:delInstrText xml:space="preserve"> \* MERGEFORMAT </w:delInstrText>
        </w:r>
        <w:r w:rsidRPr="00551602" w:rsidDel="00834BC2">
          <w:rPr>
            <w:rStyle w:val="Link"/>
          </w:rPr>
        </w:r>
        <w:r w:rsidRPr="00551602" w:rsidDel="00834BC2">
          <w:rPr>
            <w:rStyle w:val="Link"/>
          </w:rPr>
          <w:fldChar w:fldCharType="separate"/>
        </w:r>
        <w:r w:rsidR="00FA56BB" w:rsidRPr="00FA56BB" w:rsidDel="00834BC2">
          <w:rPr>
            <w:rStyle w:val="Link"/>
          </w:rPr>
          <w:delText>Identifying and comparing types with ‘typeof’</w:delText>
        </w:r>
        <w:r w:rsidRPr="00551602" w:rsidDel="00834BC2">
          <w:rPr>
            <w:rStyle w:val="Link"/>
          </w:rPr>
          <w:fldChar w:fldCharType="end"/>
        </w:r>
      </w:del>
    </w:p>
    <w:p w14:paraId="322D4705" w14:textId="4693F5C6"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var</w:t>
      </w:r>
      <w:r w:rsidR="004348F7">
        <w:rPr>
          <w:rStyle w:val="codeChar"/>
          <w:lang w:eastAsia="en-GB"/>
        </w:rPr>
        <w:t>iable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_Ref172627480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Using variables</w:t>
      </w:r>
      <w:r w:rsidRPr="00D963C1">
        <w:rPr>
          <w:rStyle w:val="Link"/>
        </w:rPr>
        <w:fldChar w:fldCharType="end"/>
      </w:r>
    </w:p>
    <w:p w14:paraId="0E0A54A0" w14:textId="6ACE17FE"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while</w:t>
      </w:r>
      <w:r>
        <w:rPr>
          <w:rFonts w:ascii="Consolas" w:eastAsia="Times New Roman" w:hAnsi="Consolas" w:cs="Times New Roman"/>
          <w:color w:val="000000"/>
          <w:kern w:val="0"/>
          <w:sz w:val="21"/>
          <w:szCs w:val="21"/>
          <w:lang w:eastAsia="en-GB"/>
          <w14:ligatures w14:val="none"/>
        </w:rPr>
        <w:t xml:space="preserve"> - see </w:t>
      </w:r>
      <w:r w:rsidRPr="00D963C1">
        <w:rPr>
          <w:rStyle w:val="Link"/>
        </w:rPr>
        <w:fldChar w:fldCharType="begin"/>
      </w:r>
      <w:r w:rsidRPr="00D963C1">
        <w:rPr>
          <w:rStyle w:val="Link"/>
        </w:rPr>
        <w:instrText xml:space="preserve"> REF _Ref172627488 \h </w:instrText>
      </w:r>
      <w:r>
        <w:rPr>
          <w:rStyle w:val="Link"/>
        </w:rPr>
        <w:instrText xml:space="preserve"> \* MERGEFORMAT </w:instrText>
      </w:r>
      <w:r w:rsidRPr="00D963C1">
        <w:rPr>
          <w:rStyle w:val="Link"/>
        </w:rPr>
      </w:r>
      <w:r w:rsidRPr="00D963C1">
        <w:rPr>
          <w:rStyle w:val="Link"/>
        </w:rPr>
        <w:fldChar w:fldCharType="separate"/>
      </w:r>
      <w:r w:rsidR="00FA56BB" w:rsidRPr="00FA56BB">
        <w:rPr>
          <w:rStyle w:val="Link"/>
        </w:rPr>
        <w:t>While loop</w:t>
      </w:r>
      <w:r w:rsidRPr="00D963C1">
        <w:rPr>
          <w:rStyle w:val="Link"/>
        </w:rPr>
        <w:fldChar w:fldCharType="end"/>
      </w:r>
    </w:p>
    <w:p w14:paraId="3D5D2E61" w14:textId="0B6D8084" w:rsidR="0031190D" w:rsidRDefault="0031190D" w:rsidP="0031190D">
      <w:pPr>
        <w:shd w:val="clear" w:color="auto" w:fill="FFFFFF"/>
        <w:spacing w:after="0" w:line="285" w:lineRule="atLeast"/>
        <w:rPr>
          <w:rFonts w:ascii="Consolas" w:eastAsia="Times New Roman" w:hAnsi="Consolas" w:cs="Times New Roman"/>
          <w:color w:val="000000"/>
          <w:kern w:val="0"/>
          <w:sz w:val="21"/>
          <w:szCs w:val="21"/>
          <w:lang w:eastAsia="en-GB"/>
          <w14:ligatures w14:val="none"/>
        </w:rPr>
      </w:pPr>
      <w:r w:rsidRPr="00F84ED2">
        <w:rPr>
          <w:rStyle w:val="codeChar"/>
          <w:lang w:eastAsia="en-GB"/>
        </w:rPr>
        <w:t>with</w:t>
      </w:r>
      <w:r>
        <w:rPr>
          <w:rFonts w:ascii="Consolas" w:eastAsia="Times New Roman" w:hAnsi="Consolas" w:cs="Times New Roman"/>
          <w:color w:val="000000"/>
          <w:kern w:val="0"/>
          <w:sz w:val="21"/>
          <w:szCs w:val="21"/>
          <w:lang w:eastAsia="en-GB"/>
          <w14:ligatures w14:val="none"/>
        </w:rPr>
        <w:t xml:space="preserve"> - see </w:t>
      </w:r>
      <w:r w:rsidR="00B03212" w:rsidRPr="00B03212">
        <w:rPr>
          <w:rStyle w:val="Link"/>
        </w:rPr>
        <w:fldChar w:fldCharType="begin"/>
      </w:r>
      <w:r w:rsidR="00B03212" w:rsidRPr="00B03212">
        <w:rPr>
          <w:rStyle w:val="Link"/>
        </w:rPr>
        <w:instrText xml:space="preserve"> REF _Ref180422228 \h </w:instrText>
      </w:r>
      <w:r w:rsidR="00B03212">
        <w:rPr>
          <w:rStyle w:val="Link"/>
        </w:rPr>
        <w:instrText xml:space="preserve"> \* MERGEFORMAT </w:instrText>
      </w:r>
      <w:r w:rsidR="00B03212" w:rsidRPr="00B03212">
        <w:rPr>
          <w:rStyle w:val="Link"/>
        </w:rPr>
      </w:r>
      <w:r w:rsidR="00B03212" w:rsidRPr="00B03212">
        <w:rPr>
          <w:rStyle w:val="Link"/>
        </w:rPr>
        <w:fldChar w:fldCharType="separate"/>
      </w:r>
      <w:r w:rsidR="00FA56BB" w:rsidRPr="00FA56BB">
        <w:rPr>
          <w:rStyle w:val="Link"/>
        </w:rPr>
        <w:t>Working with records</w:t>
      </w:r>
      <w:r w:rsidR="00B03212" w:rsidRPr="00B03212">
        <w:rPr>
          <w:rStyle w:val="Link"/>
        </w:rPr>
        <w:fldChar w:fldCharType="end"/>
      </w:r>
    </w:p>
    <w:p w14:paraId="2F47D47A" w14:textId="77777777" w:rsidR="0031190D" w:rsidRPr="00A538E4" w:rsidRDefault="0031190D" w:rsidP="00F067DB"/>
    <w:sectPr w:rsidR="0031190D" w:rsidRPr="00A538E4" w:rsidSect="00FB0BE7">
      <w:footerReference w:type="default" r:id="rId47"/>
      <w:type w:val="continuous"/>
      <w:pgSz w:w="11906" w:h="16838"/>
      <w:pgMar w:top="1440" w:right="1440" w:bottom="1440" w:left="1440"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554" w:author="BernardUK" w:date="2025-01-05T18:44:00Z" w:initials="BVB">
    <w:p w14:paraId="3A3F6F75" w14:textId="1C58DFB0" w:rsidR="008D1678" w:rsidRDefault="008D1678">
      <w:pPr>
        <w:pStyle w:val="CommentText"/>
      </w:pPr>
      <w:r>
        <w:rPr>
          <w:rStyle w:val="CommentReference"/>
        </w:rPr>
        <w:annotationRef/>
      </w:r>
      <w:r>
        <w:t>Suggested changes to centre the circles in the graphics area</w:t>
      </w:r>
    </w:p>
  </w:comment>
  <w:comment w:id="555" w:author="Richard Pawson" w:date="2025-01-06T10:59:00Z" w:initials="RP">
    <w:p w14:paraId="2A4B0250" w14:textId="77777777" w:rsidR="00AE2EC7" w:rsidRDefault="00AE2EC7" w:rsidP="00AE2EC7">
      <w:pPr>
        <w:pStyle w:val="CommentText"/>
      </w:pPr>
      <w:r>
        <w:rPr>
          <w:rStyle w:val="CommentReference"/>
        </w:rPr>
        <w:annotationRef/>
      </w:r>
      <w:r>
        <w:t>I change values further, as the circle was overlapping the edge</w:t>
      </w:r>
    </w:p>
  </w:comment>
  <w:comment w:id="1062" w:author="BernardUK" w:date="2025-01-05T19:17:00Z" w:initials="BVB">
    <w:p w14:paraId="6733741F" w14:textId="45A1599A" w:rsidR="00B82BFE" w:rsidRDefault="00B82BFE">
      <w:pPr>
        <w:pStyle w:val="CommentText"/>
      </w:pPr>
      <w:r>
        <w:rPr>
          <w:rStyle w:val="CommentReference"/>
        </w:rPr>
        <w:annotationRef/>
      </w:r>
      <w:r>
        <w:t>Can’t get -14 onto one line</w:t>
      </w:r>
      <w:r w:rsidR="0048453E">
        <w:t xml:space="preserve"> without using non-breaking hyphen (should be minus, of course)</w:t>
      </w:r>
    </w:p>
  </w:comment>
  <w:comment w:id="1099" w:author="BernardUK" w:date="2025-01-05T19:26:00Z" w:initials="BVB">
    <w:p w14:paraId="41E43C84" w14:textId="0BAA19DE" w:rsidR="001228ED" w:rsidRDefault="001228ED">
      <w:pPr>
        <w:pStyle w:val="CommentText"/>
      </w:pPr>
      <w:r>
        <w:rPr>
          <w:rStyle w:val="CommentReference"/>
        </w:rPr>
        <w:annotationRef/>
      </w:r>
      <w:r>
        <w:t>I assume the variable should differ from the Stack example</w:t>
      </w:r>
    </w:p>
  </w:comment>
  <w:comment w:id="1132" w:author="BernardUK" w:date="2025-01-05T15:45:00Z" w:initials="BVB">
    <w:p w14:paraId="5A310E40" w14:textId="418A367F" w:rsidR="00A416BC" w:rsidRDefault="00A416BC">
      <w:pPr>
        <w:pStyle w:val="CommentText"/>
      </w:pPr>
      <w:r>
        <w:rPr>
          <w:rStyle w:val="CommentReference"/>
        </w:rPr>
        <w:annotationRef/>
      </w:r>
      <w:r>
        <w: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3F6F75" w15:done="0"/>
  <w15:commentEx w15:paraId="2A4B0250" w15:paraIdParent="3A3F6F75" w15:done="0"/>
  <w15:commentEx w15:paraId="6733741F" w15:done="0"/>
  <w15:commentEx w15:paraId="41E43C84" w15:done="0"/>
  <w15:commentEx w15:paraId="5A310E4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5EA4C64" w16cex:dateUtc="2025-01-06T10: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3F6F75" w16cid:durableId="3A3F6F75"/>
  <w16cid:commentId w16cid:paraId="2A4B0250" w16cid:durableId="45EA4C64"/>
  <w16cid:commentId w16cid:paraId="6733741F" w16cid:durableId="6733741F"/>
  <w16cid:commentId w16cid:paraId="41E43C84" w16cid:durableId="41E43C84"/>
  <w16cid:commentId w16cid:paraId="5A310E40" w16cid:durableId="5A310E4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122F932" w14:textId="77777777" w:rsidR="00B473B2" w:rsidRDefault="00B473B2" w:rsidP="009218AB">
      <w:pPr>
        <w:spacing w:after="0" w:line="240" w:lineRule="auto"/>
      </w:pPr>
      <w:r>
        <w:separator/>
      </w:r>
    </w:p>
  </w:endnote>
  <w:endnote w:type="continuationSeparator" w:id="0">
    <w:p w14:paraId="678E65DC" w14:textId="77777777" w:rsidR="00B473B2" w:rsidRDefault="00B473B2" w:rsidP="009218A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8954179"/>
      <w:docPartObj>
        <w:docPartGallery w:val="Page Numbers (Bottom of Page)"/>
        <w:docPartUnique/>
      </w:docPartObj>
    </w:sdtPr>
    <w:sdtContent>
      <w:p w14:paraId="3514E0F9" w14:textId="6E0164C3" w:rsidR="00D35A75" w:rsidRDefault="00D35A75">
        <w:pPr>
          <w:pStyle w:val="Footer"/>
          <w:jc w:val="center"/>
        </w:pPr>
        <w:r>
          <w:fldChar w:fldCharType="begin"/>
        </w:r>
        <w:r>
          <w:instrText>PAGE   \* MERGEFORMAT</w:instrText>
        </w:r>
        <w:r>
          <w:fldChar w:fldCharType="separate"/>
        </w:r>
        <w:r w:rsidR="00E3411D">
          <w:rPr>
            <w:noProof/>
          </w:rPr>
          <w:t>31</w:t>
        </w:r>
        <w:r>
          <w:fldChar w:fldCharType="end"/>
        </w:r>
      </w:p>
    </w:sdtContent>
  </w:sdt>
  <w:p w14:paraId="723BDAF6" w14:textId="77777777" w:rsidR="00D35A75" w:rsidRDefault="00D35A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170EE2" w14:textId="77777777" w:rsidR="00B473B2" w:rsidRDefault="00B473B2" w:rsidP="009218AB">
      <w:pPr>
        <w:spacing w:after="0" w:line="240" w:lineRule="auto"/>
      </w:pPr>
      <w:r>
        <w:separator/>
      </w:r>
    </w:p>
  </w:footnote>
  <w:footnote w:type="continuationSeparator" w:id="0">
    <w:p w14:paraId="7DA39E22" w14:textId="77777777" w:rsidR="00B473B2" w:rsidRDefault="00B473B2" w:rsidP="009218A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A534F0"/>
    <w:multiLevelType w:val="hybridMultilevel"/>
    <w:tmpl w:val="13FE7F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149DD"/>
    <w:multiLevelType w:val="hybridMultilevel"/>
    <w:tmpl w:val="D89ED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423CC2"/>
    <w:multiLevelType w:val="hybridMultilevel"/>
    <w:tmpl w:val="26108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AE5B03"/>
    <w:multiLevelType w:val="hybridMultilevel"/>
    <w:tmpl w:val="BA6A2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041381D"/>
    <w:multiLevelType w:val="hybridMultilevel"/>
    <w:tmpl w:val="1734A7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30195E"/>
    <w:multiLevelType w:val="hybridMultilevel"/>
    <w:tmpl w:val="C9740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E44A76"/>
    <w:multiLevelType w:val="hybridMultilevel"/>
    <w:tmpl w:val="C61E06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8243F7"/>
    <w:multiLevelType w:val="hybridMultilevel"/>
    <w:tmpl w:val="4CD02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BB4079D"/>
    <w:multiLevelType w:val="hybridMultilevel"/>
    <w:tmpl w:val="A5B812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FAA79BF"/>
    <w:multiLevelType w:val="hybridMultilevel"/>
    <w:tmpl w:val="E20ECF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25E1EA4"/>
    <w:multiLevelType w:val="hybridMultilevel"/>
    <w:tmpl w:val="1C56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30F2798"/>
    <w:multiLevelType w:val="hybridMultilevel"/>
    <w:tmpl w:val="6F1CE9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086FA1"/>
    <w:multiLevelType w:val="hybridMultilevel"/>
    <w:tmpl w:val="9A9CF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8410B45"/>
    <w:multiLevelType w:val="hybridMultilevel"/>
    <w:tmpl w:val="FF7E09F6"/>
    <w:lvl w:ilvl="0" w:tplc="E92498D0">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88B1AE6"/>
    <w:multiLevelType w:val="hybridMultilevel"/>
    <w:tmpl w:val="4F2C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8F154B5"/>
    <w:multiLevelType w:val="hybridMultilevel"/>
    <w:tmpl w:val="ABA08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4B4C48"/>
    <w:multiLevelType w:val="hybridMultilevel"/>
    <w:tmpl w:val="32A8E8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B7604"/>
    <w:multiLevelType w:val="hybridMultilevel"/>
    <w:tmpl w:val="81C856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8177A43"/>
    <w:multiLevelType w:val="hybridMultilevel"/>
    <w:tmpl w:val="58E4B0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38375A4A"/>
    <w:multiLevelType w:val="hybridMultilevel"/>
    <w:tmpl w:val="5F605F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CF23DF"/>
    <w:multiLevelType w:val="hybridMultilevel"/>
    <w:tmpl w:val="CE7AB6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8D0363C"/>
    <w:multiLevelType w:val="hybridMultilevel"/>
    <w:tmpl w:val="AF2CD6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1B3FF9"/>
    <w:multiLevelType w:val="hybridMultilevel"/>
    <w:tmpl w:val="6E32EB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CC8067A"/>
    <w:multiLevelType w:val="hybridMultilevel"/>
    <w:tmpl w:val="588691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FE8716B"/>
    <w:multiLevelType w:val="hybridMultilevel"/>
    <w:tmpl w:val="D45EA7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0331D51"/>
    <w:multiLevelType w:val="hybridMultilevel"/>
    <w:tmpl w:val="ACC46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1701D3E"/>
    <w:multiLevelType w:val="hybridMultilevel"/>
    <w:tmpl w:val="C0F036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1925059"/>
    <w:multiLevelType w:val="hybridMultilevel"/>
    <w:tmpl w:val="32241B4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BA596D"/>
    <w:multiLevelType w:val="hybridMultilevel"/>
    <w:tmpl w:val="EC5E82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459223E8"/>
    <w:multiLevelType w:val="hybridMultilevel"/>
    <w:tmpl w:val="D5A2594E"/>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80949EC"/>
    <w:multiLevelType w:val="hybridMultilevel"/>
    <w:tmpl w:val="41C693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8BD369B"/>
    <w:multiLevelType w:val="hybridMultilevel"/>
    <w:tmpl w:val="2A1CE3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E40913"/>
    <w:multiLevelType w:val="hybridMultilevel"/>
    <w:tmpl w:val="94C602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96452F2"/>
    <w:multiLevelType w:val="hybridMultilevel"/>
    <w:tmpl w:val="88B4E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B07144C"/>
    <w:multiLevelType w:val="hybridMultilevel"/>
    <w:tmpl w:val="9C120D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B21759B"/>
    <w:multiLevelType w:val="hybridMultilevel"/>
    <w:tmpl w:val="0D221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B9272D4"/>
    <w:multiLevelType w:val="hybridMultilevel"/>
    <w:tmpl w:val="DE423A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CEA04AD"/>
    <w:multiLevelType w:val="hybridMultilevel"/>
    <w:tmpl w:val="3CFE46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4F5D64FF"/>
    <w:multiLevelType w:val="hybridMultilevel"/>
    <w:tmpl w:val="8D685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0BA417A"/>
    <w:multiLevelType w:val="hybridMultilevel"/>
    <w:tmpl w:val="3C12D1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30C3377"/>
    <w:multiLevelType w:val="hybridMultilevel"/>
    <w:tmpl w:val="4DF8A9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5585063E"/>
    <w:multiLevelType w:val="hybridMultilevel"/>
    <w:tmpl w:val="6D1C37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55FD24BC"/>
    <w:multiLevelType w:val="hybridMultilevel"/>
    <w:tmpl w:val="DD0C8E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560F4D37"/>
    <w:multiLevelType w:val="hybridMultilevel"/>
    <w:tmpl w:val="0FD49E94"/>
    <w:lvl w:ilvl="0" w:tplc="E3444D82">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5640271D"/>
    <w:multiLevelType w:val="hybridMultilevel"/>
    <w:tmpl w:val="A11664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585C134E"/>
    <w:multiLevelType w:val="hybridMultilevel"/>
    <w:tmpl w:val="78EC8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5ACB596E"/>
    <w:multiLevelType w:val="hybridMultilevel"/>
    <w:tmpl w:val="57DAADF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D0E2CCC"/>
    <w:multiLevelType w:val="hybridMultilevel"/>
    <w:tmpl w:val="A7889E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5D1B0C66"/>
    <w:multiLevelType w:val="hybridMultilevel"/>
    <w:tmpl w:val="99DC1C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5DC878EC"/>
    <w:multiLevelType w:val="hybridMultilevel"/>
    <w:tmpl w:val="71846720"/>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0" w15:restartNumberingAfterBreak="0">
    <w:nsid w:val="5FD65D4E"/>
    <w:multiLevelType w:val="hybridMultilevel"/>
    <w:tmpl w:val="891C5D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68444CCB"/>
    <w:multiLevelType w:val="hybridMultilevel"/>
    <w:tmpl w:val="8834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684D2D15"/>
    <w:multiLevelType w:val="hybridMultilevel"/>
    <w:tmpl w:val="7C9872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69DF67E1"/>
    <w:multiLevelType w:val="hybridMultilevel"/>
    <w:tmpl w:val="2806B3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6BF84817"/>
    <w:multiLevelType w:val="hybridMultilevel"/>
    <w:tmpl w:val="A5AC2B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FE14FA7"/>
    <w:multiLevelType w:val="hybridMultilevel"/>
    <w:tmpl w:val="01429570"/>
    <w:lvl w:ilvl="0" w:tplc="0A026166">
      <w:start w:val="1"/>
      <w:numFmt w:val="bullet"/>
      <w:lvlText w:val=""/>
      <w:lvlJc w:val="left"/>
      <w:pPr>
        <w:ind w:left="761" w:hanging="360"/>
      </w:pPr>
      <w:rPr>
        <w:rFonts w:ascii="Symbol" w:hAnsi="Symbol" w:hint="default"/>
      </w:rPr>
    </w:lvl>
    <w:lvl w:ilvl="1" w:tplc="08090003" w:tentative="1">
      <w:start w:val="1"/>
      <w:numFmt w:val="bullet"/>
      <w:lvlText w:val="o"/>
      <w:lvlJc w:val="left"/>
      <w:pPr>
        <w:ind w:left="1481" w:hanging="360"/>
      </w:pPr>
      <w:rPr>
        <w:rFonts w:ascii="Courier New" w:hAnsi="Courier New" w:cs="Courier New" w:hint="default"/>
      </w:rPr>
    </w:lvl>
    <w:lvl w:ilvl="2" w:tplc="08090005" w:tentative="1">
      <w:start w:val="1"/>
      <w:numFmt w:val="bullet"/>
      <w:lvlText w:val=""/>
      <w:lvlJc w:val="left"/>
      <w:pPr>
        <w:ind w:left="2201" w:hanging="360"/>
      </w:pPr>
      <w:rPr>
        <w:rFonts w:ascii="Wingdings" w:hAnsi="Wingdings" w:hint="default"/>
      </w:rPr>
    </w:lvl>
    <w:lvl w:ilvl="3" w:tplc="08090001" w:tentative="1">
      <w:start w:val="1"/>
      <w:numFmt w:val="bullet"/>
      <w:lvlText w:val=""/>
      <w:lvlJc w:val="left"/>
      <w:pPr>
        <w:ind w:left="2921" w:hanging="360"/>
      </w:pPr>
      <w:rPr>
        <w:rFonts w:ascii="Symbol" w:hAnsi="Symbol" w:hint="default"/>
      </w:rPr>
    </w:lvl>
    <w:lvl w:ilvl="4" w:tplc="08090003" w:tentative="1">
      <w:start w:val="1"/>
      <w:numFmt w:val="bullet"/>
      <w:lvlText w:val="o"/>
      <w:lvlJc w:val="left"/>
      <w:pPr>
        <w:ind w:left="3641" w:hanging="360"/>
      </w:pPr>
      <w:rPr>
        <w:rFonts w:ascii="Courier New" w:hAnsi="Courier New" w:cs="Courier New" w:hint="default"/>
      </w:rPr>
    </w:lvl>
    <w:lvl w:ilvl="5" w:tplc="08090005" w:tentative="1">
      <w:start w:val="1"/>
      <w:numFmt w:val="bullet"/>
      <w:lvlText w:val=""/>
      <w:lvlJc w:val="left"/>
      <w:pPr>
        <w:ind w:left="4361" w:hanging="360"/>
      </w:pPr>
      <w:rPr>
        <w:rFonts w:ascii="Wingdings" w:hAnsi="Wingdings" w:hint="default"/>
      </w:rPr>
    </w:lvl>
    <w:lvl w:ilvl="6" w:tplc="08090001" w:tentative="1">
      <w:start w:val="1"/>
      <w:numFmt w:val="bullet"/>
      <w:lvlText w:val=""/>
      <w:lvlJc w:val="left"/>
      <w:pPr>
        <w:ind w:left="5081" w:hanging="360"/>
      </w:pPr>
      <w:rPr>
        <w:rFonts w:ascii="Symbol" w:hAnsi="Symbol" w:hint="default"/>
      </w:rPr>
    </w:lvl>
    <w:lvl w:ilvl="7" w:tplc="08090003" w:tentative="1">
      <w:start w:val="1"/>
      <w:numFmt w:val="bullet"/>
      <w:lvlText w:val="o"/>
      <w:lvlJc w:val="left"/>
      <w:pPr>
        <w:ind w:left="5801" w:hanging="360"/>
      </w:pPr>
      <w:rPr>
        <w:rFonts w:ascii="Courier New" w:hAnsi="Courier New" w:cs="Courier New" w:hint="default"/>
      </w:rPr>
    </w:lvl>
    <w:lvl w:ilvl="8" w:tplc="08090005" w:tentative="1">
      <w:start w:val="1"/>
      <w:numFmt w:val="bullet"/>
      <w:lvlText w:val=""/>
      <w:lvlJc w:val="left"/>
      <w:pPr>
        <w:ind w:left="6521" w:hanging="360"/>
      </w:pPr>
      <w:rPr>
        <w:rFonts w:ascii="Wingdings" w:hAnsi="Wingdings" w:hint="default"/>
      </w:rPr>
    </w:lvl>
  </w:abstractNum>
  <w:abstractNum w:abstractNumId="56" w15:restartNumberingAfterBreak="0">
    <w:nsid w:val="72A208DC"/>
    <w:multiLevelType w:val="hybridMultilevel"/>
    <w:tmpl w:val="0F5EEF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74524BA3"/>
    <w:multiLevelType w:val="hybridMultilevel"/>
    <w:tmpl w:val="FAB0E76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74A655B6"/>
    <w:multiLevelType w:val="hybridMultilevel"/>
    <w:tmpl w:val="EFEA7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78B211CA"/>
    <w:multiLevelType w:val="hybridMultilevel"/>
    <w:tmpl w:val="B07E82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7B92570E"/>
    <w:multiLevelType w:val="hybridMultilevel"/>
    <w:tmpl w:val="2FE004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7DFC791F"/>
    <w:multiLevelType w:val="hybridMultilevel"/>
    <w:tmpl w:val="FEF4A4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187252323">
    <w:abstractNumId w:val="55"/>
  </w:num>
  <w:num w:numId="2" w16cid:durableId="1846633499">
    <w:abstractNumId w:val="9"/>
  </w:num>
  <w:num w:numId="3" w16cid:durableId="1224944285">
    <w:abstractNumId w:val="37"/>
  </w:num>
  <w:num w:numId="4" w16cid:durableId="1766420924">
    <w:abstractNumId w:val="22"/>
  </w:num>
  <w:num w:numId="5" w16cid:durableId="1467310574">
    <w:abstractNumId w:val="7"/>
  </w:num>
  <w:num w:numId="6" w16cid:durableId="999382737">
    <w:abstractNumId w:val="0"/>
  </w:num>
  <w:num w:numId="7" w16cid:durableId="1553997326">
    <w:abstractNumId w:val="8"/>
  </w:num>
  <w:num w:numId="8" w16cid:durableId="1884318993">
    <w:abstractNumId w:val="52"/>
  </w:num>
  <w:num w:numId="9" w16cid:durableId="1328091431">
    <w:abstractNumId w:val="29"/>
  </w:num>
  <w:num w:numId="10" w16cid:durableId="1740402352">
    <w:abstractNumId w:val="25"/>
  </w:num>
  <w:num w:numId="11" w16cid:durableId="384254039">
    <w:abstractNumId w:val="17"/>
  </w:num>
  <w:num w:numId="12" w16cid:durableId="660037008">
    <w:abstractNumId w:val="19"/>
  </w:num>
  <w:num w:numId="13" w16cid:durableId="190336486">
    <w:abstractNumId w:val="46"/>
  </w:num>
  <w:num w:numId="14" w16cid:durableId="583953961">
    <w:abstractNumId w:val="14"/>
  </w:num>
  <w:num w:numId="15" w16cid:durableId="242960218">
    <w:abstractNumId w:val="53"/>
  </w:num>
  <w:num w:numId="16" w16cid:durableId="370568536">
    <w:abstractNumId w:val="21"/>
  </w:num>
  <w:num w:numId="17" w16cid:durableId="552691083">
    <w:abstractNumId w:val="6"/>
  </w:num>
  <w:num w:numId="18" w16cid:durableId="903487229">
    <w:abstractNumId w:val="49"/>
  </w:num>
  <w:num w:numId="19" w16cid:durableId="94600275">
    <w:abstractNumId w:val="40"/>
  </w:num>
  <w:num w:numId="20" w16cid:durableId="1073158481">
    <w:abstractNumId w:val="18"/>
  </w:num>
  <w:num w:numId="21" w16cid:durableId="821849213">
    <w:abstractNumId w:val="32"/>
  </w:num>
  <w:num w:numId="22" w16cid:durableId="1629774416">
    <w:abstractNumId w:val="2"/>
  </w:num>
  <w:num w:numId="23" w16cid:durableId="1771469869">
    <w:abstractNumId w:val="42"/>
  </w:num>
  <w:num w:numId="24" w16cid:durableId="936868514">
    <w:abstractNumId w:val="13"/>
  </w:num>
  <w:num w:numId="25" w16cid:durableId="653416799">
    <w:abstractNumId w:val="48"/>
  </w:num>
  <w:num w:numId="26" w16cid:durableId="2113041133">
    <w:abstractNumId w:val="15"/>
  </w:num>
  <w:num w:numId="27" w16cid:durableId="85662110">
    <w:abstractNumId w:val="36"/>
  </w:num>
  <w:num w:numId="28" w16cid:durableId="478501942">
    <w:abstractNumId w:val="30"/>
  </w:num>
  <w:num w:numId="29" w16cid:durableId="1725762298">
    <w:abstractNumId w:val="1"/>
  </w:num>
  <w:num w:numId="30" w16cid:durableId="774516346">
    <w:abstractNumId w:val="60"/>
  </w:num>
  <w:num w:numId="31" w16cid:durableId="2073849855">
    <w:abstractNumId w:val="31"/>
  </w:num>
  <w:num w:numId="32" w16cid:durableId="1522352412">
    <w:abstractNumId w:val="3"/>
  </w:num>
  <w:num w:numId="33" w16cid:durableId="319191382">
    <w:abstractNumId w:val="57"/>
  </w:num>
  <w:num w:numId="34" w16cid:durableId="439885697">
    <w:abstractNumId w:val="4"/>
  </w:num>
  <w:num w:numId="35" w16cid:durableId="1482044968">
    <w:abstractNumId w:val="59"/>
  </w:num>
  <w:num w:numId="36" w16cid:durableId="1025015688">
    <w:abstractNumId w:val="38"/>
  </w:num>
  <w:num w:numId="37" w16cid:durableId="1496720394">
    <w:abstractNumId w:val="50"/>
  </w:num>
  <w:num w:numId="38" w16cid:durableId="997732904">
    <w:abstractNumId w:val="51"/>
  </w:num>
  <w:num w:numId="39" w16cid:durableId="887062182">
    <w:abstractNumId w:val="24"/>
  </w:num>
  <w:num w:numId="40" w16cid:durableId="62217653">
    <w:abstractNumId w:val="27"/>
  </w:num>
  <w:num w:numId="41" w16cid:durableId="903954630">
    <w:abstractNumId w:val="54"/>
  </w:num>
  <w:num w:numId="42" w16cid:durableId="708408659">
    <w:abstractNumId w:val="23"/>
  </w:num>
  <w:num w:numId="43" w16cid:durableId="553350034">
    <w:abstractNumId w:val="26"/>
  </w:num>
  <w:num w:numId="44" w16cid:durableId="851335025">
    <w:abstractNumId w:val="58"/>
  </w:num>
  <w:num w:numId="45" w16cid:durableId="356390335">
    <w:abstractNumId w:val="28"/>
  </w:num>
  <w:num w:numId="46" w16cid:durableId="707679062">
    <w:abstractNumId w:val="5"/>
  </w:num>
  <w:num w:numId="47" w16cid:durableId="2033218568">
    <w:abstractNumId w:val="35"/>
  </w:num>
  <w:num w:numId="48" w16cid:durableId="1272937193">
    <w:abstractNumId w:val="39"/>
  </w:num>
  <w:num w:numId="49" w16cid:durableId="1366295614">
    <w:abstractNumId w:val="10"/>
  </w:num>
  <w:num w:numId="50" w16cid:durableId="490684416">
    <w:abstractNumId w:val="41"/>
  </w:num>
  <w:num w:numId="51" w16cid:durableId="839084869">
    <w:abstractNumId w:val="16"/>
  </w:num>
  <w:num w:numId="52" w16cid:durableId="1391927410">
    <w:abstractNumId w:val="11"/>
  </w:num>
  <w:num w:numId="53" w16cid:durableId="395129990">
    <w:abstractNumId w:val="47"/>
  </w:num>
  <w:num w:numId="54" w16cid:durableId="1130200376">
    <w:abstractNumId w:val="20"/>
  </w:num>
  <w:num w:numId="55" w16cid:durableId="1303078965">
    <w:abstractNumId w:val="44"/>
  </w:num>
  <w:num w:numId="56" w16cid:durableId="243227476">
    <w:abstractNumId w:val="34"/>
  </w:num>
  <w:num w:numId="57" w16cid:durableId="112870652">
    <w:abstractNumId w:val="33"/>
  </w:num>
  <w:num w:numId="58" w16cid:durableId="773941575">
    <w:abstractNumId w:val="45"/>
  </w:num>
  <w:num w:numId="59" w16cid:durableId="537282763">
    <w:abstractNumId w:val="12"/>
  </w:num>
  <w:num w:numId="60" w16cid:durableId="195702453">
    <w:abstractNumId w:val="61"/>
  </w:num>
  <w:num w:numId="61" w16cid:durableId="480510050">
    <w:abstractNumId w:val="56"/>
  </w:num>
  <w:num w:numId="62" w16cid:durableId="855584061">
    <w:abstractNumId w:val="43"/>
  </w:num>
  <w:numIdMacAtCleanup w:val="5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Richard Pawson">
    <w15:presenceInfo w15:providerId="Windows Live" w15:userId="fc4c175b57fd2e5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2EC8"/>
    <w:rsid w:val="000020B3"/>
    <w:rsid w:val="00005A68"/>
    <w:rsid w:val="00006B65"/>
    <w:rsid w:val="00011E99"/>
    <w:rsid w:val="00011F0A"/>
    <w:rsid w:val="0001213B"/>
    <w:rsid w:val="00013AD6"/>
    <w:rsid w:val="00013FFC"/>
    <w:rsid w:val="000207F8"/>
    <w:rsid w:val="00031D7B"/>
    <w:rsid w:val="0003341A"/>
    <w:rsid w:val="000356DA"/>
    <w:rsid w:val="00036D61"/>
    <w:rsid w:val="00036F3B"/>
    <w:rsid w:val="00041490"/>
    <w:rsid w:val="00042D85"/>
    <w:rsid w:val="00043F63"/>
    <w:rsid w:val="00044814"/>
    <w:rsid w:val="00044DF0"/>
    <w:rsid w:val="00052EDB"/>
    <w:rsid w:val="00053ECD"/>
    <w:rsid w:val="00055872"/>
    <w:rsid w:val="00063D7B"/>
    <w:rsid w:val="00064D61"/>
    <w:rsid w:val="00071B58"/>
    <w:rsid w:val="00074E63"/>
    <w:rsid w:val="00083C94"/>
    <w:rsid w:val="00091F86"/>
    <w:rsid w:val="000A44F8"/>
    <w:rsid w:val="000A6EEC"/>
    <w:rsid w:val="000B01D5"/>
    <w:rsid w:val="000B1E0C"/>
    <w:rsid w:val="000B5F31"/>
    <w:rsid w:val="000B6107"/>
    <w:rsid w:val="000B7D0F"/>
    <w:rsid w:val="000C177B"/>
    <w:rsid w:val="000C292A"/>
    <w:rsid w:val="000C38E8"/>
    <w:rsid w:val="000C3914"/>
    <w:rsid w:val="000D1343"/>
    <w:rsid w:val="000D2173"/>
    <w:rsid w:val="000D44C2"/>
    <w:rsid w:val="000D6B8F"/>
    <w:rsid w:val="000E2340"/>
    <w:rsid w:val="000E2DF9"/>
    <w:rsid w:val="000E41D5"/>
    <w:rsid w:val="000F0215"/>
    <w:rsid w:val="000F3574"/>
    <w:rsid w:val="000F5060"/>
    <w:rsid w:val="000F506E"/>
    <w:rsid w:val="000F5CDA"/>
    <w:rsid w:val="000F633B"/>
    <w:rsid w:val="001002C6"/>
    <w:rsid w:val="00100DBB"/>
    <w:rsid w:val="001029DB"/>
    <w:rsid w:val="00104C59"/>
    <w:rsid w:val="00106883"/>
    <w:rsid w:val="00107671"/>
    <w:rsid w:val="00107ED9"/>
    <w:rsid w:val="0011400D"/>
    <w:rsid w:val="001170D8"/>
    <w:rsid w:val="001201A4"/>
    <w:rsid w:val="001228ED"/>
    <w:rsid w:val="001271A9"/>
    <w:rsid w:val="00130648"/>
    <w:rsid w:val="001321E9"/>
    <w:rsid w:val="00135525"/>
    <w:rsid w:val="0013578E"/>
    <w:rsid w:val="001360F5"/>
    <w:rsid w:val="00136621"/>
    <w:rsid w:val="00136BCC"/>
    <w:rsid w:val="0014118D"/>
    <w:rsid w:val="0014274A"/>
    <w:rsid w:val="00143A3E"/>
    <w:rsid w:val="00144929"/>
    <w:rsid w:val="00147775"/>
    <w:rsid w:val="00150232"/>
    <w:rsid w:val="001600AA"/>
    <w:rsid w:val="0016010E"/>
    <w:rsid w:val="00160DD9"/>
    <w:rsid w:val="00163BB7"/>
    <w:rsid w:val="00175EAA"/>
    <w:rsid w:val="00177F2C"/>
    <w:rsid w:val="00180295"/>
    <w:rsid w:val="001812A9"/>
    <w:rsid w:val="00182F93"/>
    <w:rsid w:val="00183499"/>
    <w:rsid w:val="00184177"/>
    <w:rsid w:val="00185DD2"/>
    <w:rsid w:val="00191EA5"/>
    <w:rsid w:val="001923B0"/>
    <w:rsid w:val="00193C15"/>
    <w:rsid w:val="0019458B"/>
    <w:rsid w:val="00195654"/>
    <w:rsid w:val="001A35C9"/>
    <w:rsid w:val="001A4E4F"/>
    <w:rsid w:val="001A533F"/>
    <w:rsid w:val="001A550E"/>
    <w:rsid w:val="001A576C"/>
    <w:rsid w:val="001B43D1"/>
    <w:rsid w:val="001B56FE"/>
    <w:rsid w:val="001B7BF2"/>
    <w:rsid w:val="001C3300"/>
    <w:rsid w:val="001C6540"/>
    <w:rsid w:val="001D18A6"/>
    <w:rsid w:val="001D1F32"/>
    <w:rsid w:val="001D44E2"/>
    <w:rsid w:val="001D51F1"/>
    <w:rsid w:val="001E44E3"/>
    <w:rsid w:val="001E48DC"/>
    <w:rsid w:val="001E51D9"/>
    <w:rsid w:val="001E5AB8"/>
    <w:rsid w:val="001E6C76"/>
    <w:rsid w:val="001E77DA"/>
    <w:rsid w:val="001E7AAC"/>
    <w:rsid w:val="001F0D48"/>
    <w:rsid w:val="001F3FB6"/>
    <w:rsid w:val="00200A47"/>
    <w:rsid w:val="00203285"/>
    <w:rsid w:val="00207348"/>
    <w:rsid w:val="00210154"/>
    <w:rsid w:val="0021206E"/>
    <w:rsid w:val="00213E24"/>
    <w:rsid w:val="00216EE8"/>
    <w:rsid w:val="002174AF"/>
    <w:rsid w:val="0022473B"/>
    <w:rsid w:val="00224B08"/>
    <w:rsid w:val="00224CD1"/>
    <w:rsid w:val="002257D3"/>
    <w:rsid w:val="00233383"/>
    <w:rsid w:val="0023433D"/>
    <w:rsid w:val="00236112"/>
    <w:rsid w:val="002366A1"/>
    <w:rsid w:val="00236833"/>
    <w:rsid w:val="00241A3C"/>
    <w:rsid w:val="0024232A"/>
    <w:rsid w:val="00243AD9"/>
    <w:rsid w:val="00251235"/>
    <w:rsid w:val="00256F51"/>
    <w:rsid w:val="002609D9"/>
    <w:rsid w:val="00262ED2"/>
    <w:rsid w:val="00264BEA"/>
    <w:rsid w:val="00264DF0"/>
    <w:rsid w:val="0026698D"/>
    <w:rsid w:val="0027112B"/>
    <w:rsid w:val="00273AF4"/>
    <w:rsid w:val="00274BAB"/>
    <w:rsid w:val="00277264"/>
    <w:rsid w:val="0027733A"/>
    <w:rsid w:val="00282C44"/>
    <w:rsid w:val="0028412E"/>
    <w:rsid w:val="00284EC1"/>
    <w:rsid w:val="0029301E"/>
    <w:rsid w:val="00293885"/>
    <w:rsid w:val="00293D48"/>
    <w:rsid w:val="00293DDC"/>
    <w:rsid w:val="00295877"/>
    <w:rsid w:val="0029682C"/>
    <w:rsid w:val="002A6FDC"/>
    <w:rsid w:val="002B005C"/>
    <w:rsid w:val="002B2B04"/>
    <w:rsid w:val="002B4447"/>
    <w:rsid w:val="002B55EB"/>
    <w:rsid w:val="002B5CFB"/>
    <w:rsid w:val="002C4435"/>
    <w:rsid w:val="002C47F1"/>
    <w:rsid w:val="002C5050"/>
    <w:rsid w:val="002C618B"/>
    <w:rsid w:val="002C67B0"/>
    <w:rsid w:val="002D0246"/>
    <w:rsid w:val="002D0951"/>
    <w:rsid w:val="002D2D44"/>
    <w:rsid w:val="002D4A28"/>
    <w:rsid w:val="002E2B61"/>
    <w:rsid w:val="002E3F61"/>
    <w:rsid w:val="002E4F4A"/>
    <w:rsid w:val="002F048D"/>
    <w:rsid w:val="002F0D0D"/>
    <w:rsid w:val="002F1500"/>
    <w:rsid w:val="002F2805"/>
    <w:rsid w:val="002F3E33"/>
    <w:rsid w:val="002F57D5"/>
    <w:rsid w:val="00302F7B"/>
    <w:rsid w:val="00304526"/>
    <w:rsid w:val="0031190D"/>
    <w:rsid w:val="00311D89"/>
    <w:rsid w:val="00315036"/>
    <w:rsid w:val="00322C70"/>
    <w:rsid w:val="0032440C"/>
    <w:rsid w:val="00335547"/>
    <w:rsid w:val="0033651C"/>
    <w:rsid w:val="00337BBD"/>
    <w:rsid w:val="00340C89"/>
    <w:rsid w:val="003413DD"/>
    <w:rsid w:val="003420E1"/>
    <w:rsid w:val="00342675"/>
    <w:rsid w:val="00343204"/>
    <w:rsid w:val="00343927"/>
    <w:rsid w:val="00345F8C"/>
    <w:rsid w:val="00352D7A"/>
    <w:rsid w:val="00353062"/>
    <w:rsid w:val="00356F8A"/>
    <w:rsid w:val="00361DCF"/>
    <w:rsid w:val="00366B45"/>
    <w:rsid w:val="00367041"/>
    <w:rsid w:val="00370DEE"/>
    <w:rsid w:val="00373871"/>
    <w:rsid w:val="0038181C"/>
    <w:rsid w:val="00382B9A"/>
    <w:rsid w:val="003853B7"/>
    <w:rsid w:val="00386A42"/>
    <w:rsid w:val="00386C3E"/>
    <w:rsid w:val="003961A4"/>
    <w:rsid w:val="003A1C20"/>
    <w:rsid w:val="003A4D51"/>
    <w:rsid w:val="003A5840"/>
    <w:rsid w:val="003A76FE"/>
    <w:rsid w:val="003B22B5"/>
    <w:rsid w:val="003B236C"/>
    <w:rsid w:val="003B57E8"/>
    <w:rsid w:val="003B5D2D"/>
    <w:rsid w:val="003C1AC5"/>
    <w:rsid w:val="003C1F84"/>
    <w:rsid w:val="003D031D"/>
    <w:rsid w:val="003D19EF"/>
    <w:rsid w:val="003D2491"/>
    <w:rsid w:val="003D36E5"/>
    <w:rsid w:val="003E6D2A"/>
    <w:rsid w:val="003F3B83"/>
    <w:rsid w:val="003F6D62"/>
    <w:rsid w:val="003F7B78"/>
    <w:rsid w:val="00403291"/>
    <w:rsid w:val="00403D67"/>
    <w:rsid w:val="004051D5"/>
    <w:rsid w:val="00412137"/>
    <w:rsid w:val="004130DD"/>
    <w:rsid w:val="00414584"/>
    <w:rsid w:val="00415FBE"/>
    <w:rsid w:val="0041717B"/>
    <w:rsid w:val="004207BE"/>
    <w:rsid w:val="00420FF2"/>
    <w:rsid w:val="004242EB"/>
    <w:rsid w:val="004343C5"/>
    <w:rsid w:val="00434528"/>
    <w:rsid w:val="004348F7"/>
    <w:rsid w:val="00435521"/>
    <w:rsid w:val="00437DD8"/>
    <w:rsid w:val="0044058C"/>
    <w:rsid w:val="00446458"/>
    <w:rsid w:val="004546A2"/>
    <w:rsid w:val="00455452"/>
    <w:rsid w:val="004600D6"/>
    <w:rsid w:val="00461F23"/>
    <w:rsid w:val="00463F92"/>
    <w:rsid w:val="0046662D"/>
    <w:rsid w:val="0046753D"/>
    <w:rsid w:val="00467997"/>
    <w:rsid w:val="00472891"/>
    <w:rsid w:val="00474272"/>
    <w:rsid w:val="00477EEF"/>
    <w:rsid w:val="0048453E"/>
    <w:rsid w:val="004846CC"/>
    <w:rsid w:val="00485FD9"/>
    <w:rsid w:val="004861F5"/>
    <w:rsid w:val="00490019"/>
    <w:rsid w:val="0049133B"/>
    <w:rsid w:val="0049345F"/>
    <w:rsid w:val="00493A21"/>
    <w:rsid w:val="00493FB9"/>
    <w:rsid w:val="00494BF4"/>
    <w:rsid w:val="00495252"/>
    <w:rsid w:val="00496108"/>
    <w:rsid w:val="004A0EB8"/>
    <w:rsid w:val="004A6191"/>
    <w:rsid w:val="004B10F6"/>
    <w:rsid w:val="004B3725"/>
    <w:rsid w:val="004B444B"/>
    <w:rsid w:val="004B6945"/>
    <w:rsid w:val="004C326A"/>
    <w:rsid w:val="004C4A6B"/>
    <w:rsid w:val="004C53B1"/>
    <w:rsid w:val="004C5869"/>
    <w:rsid w:val="004C6807"/>
    <w:rsid w:val="004C685B"/>
    <w:rsid w:val="004C6C7F"/>
    <w:rsid w:val="004D01E7"/>
    <w:rsid w:val="004D222B"/>
    <w:rsid w:val="004D2C47"/>
    <w:rsid w:val="004D2DC3"/>
    <w:rsid w:val="004D4A1B"/>
    <w:rsid w:val="004D4CB3"/>
    <w:rsid w:val="004D5B95"/>
    <w:rsid w:val="004E2CAA"/>
    <w:rsid w:val="004E3124"/>
    <w:rsid w:val="004E3C60"/>
    <w:rsid w:val="004E5C71"/>
    <w:rsid w:val="004E7593"/>
    <w:rsid w:val="004E77E0"/>
    <w:rsid w:val="004F1BE8"/>
    <w:rsid w:val="004F3F45"/>
    <w:rsid w:val="004F57D3"/>
    <w:rsid w:val="004F7262"/>
    <w:rsid w:val="00506EA9"/>
    <w:rsid w:val="005122C6"/>
    <w:rsid w:val="005145B2"/>
    <w:rsid w:val="00522F96"/>
    <w:rsid w:val="00526968"/>
    <w:rsid w:val="00530D02"/>
    <w:rsid w:val="00531AE7"/>
    <w:rsid w:val="00534624"/>
    <w:rsid w:val="0053622C"/>
    <w:rsid w:val="005376D3"/>
    <w:rsid w:val="0054439A"/>
    <w:rsid w:val="00551602"/>
    <w:rsid w:val="005516CB"/>
    <w:rsid w:val="00551D31"/>
    <w:rsid w:val="005522BF"/>
    <w:rsid w:val="00553106"/>
    <w:rsid w:val="00553B47"/>
    <w:rsid w:val="005639EB"/>
    <w:rsid w:val="00567369"/>
    <w:rsid w:val="0056796A"/>
    <w:rsid w:val="00567F37"/>
    <w:rsid w:val="005718E8"/>
    <w:rsid w:val="005738AF"/>
    <w:rsid w:val="00573930"/>
    <w:rsid w:val="00574454"/>
    <w:rsid w:val="0058331B"/>
    <w:rsid w:val="00583981"/>
    <w:rsid w:val="00584D55"/>
    <w:rsid w:val="00585810"/>
    <w:rsid w:val="00586729"/>
    <w:rsid w:val="00593C98"/>
    <w:rsid w:val="00595B06"/>
    <w:rsid w:val="00596524"/>
    <w:rsid w:val="00597276"/>
    <w:rsid w:val="005979BA"/>
    <w:rsid w:val="005A1D63"/>
    <w:rsid w:val="005A1F58"/>
    <w:rsid w:val="005A3417"/>
    <w:rsid w:val="005A52F8"/>
    <w:rsid w:val="005A5BDE"/>
    <w:rsid w:val="005A5E4F"/>
    <w:rsid w:val="005B0736"/>
    <w:rsid w:val="005B1D00"/>
    <w:rsid w:val="005B5189"/>
    <w:rsid w:val="005B5204"/>
    <w:rsid w:val="005B5356"/>
    <w:rsid w:val="005B5402"/>
    <w:rsid w:val="005B72B7"/>
    <w:rsid w:val="005B76DF"/>
    <w:rsid w:val="005D0DF0"/>
    <w:rsid w:val="005D1E1F"/>
    <w:rsid w:val="005D3556"/>
    <w:rsid w:val="005D3D3C"/>
    <w:rsid w:val="005D3D8F"/>
    <w:rsid w:val="005D72D0"/>
    <w:rsid w:val="005E166D"/>
    <w:rsid w:val="005E1A32"/>
    <w:rsid w:val="005E3624"/>
    <w:rsid w:val="005E3B2A"/>
    <w:rsid w:val="005E6E9C"/>
    <w:rsid w:val="005F02D6"/>
    <w:rsid w:val="005F0FCA"/>
    <w:rsid w:val="005F1111"/>
    <w:rsid w:val="005F1F8F"/>
    <w:rsid w:val="005F4423"/>
    <w:rsid w:val="005F7E13"/>
    <w:rsid w:val="00600265"/>
    <w:rsid w:val="006019C4"/>
    <w:rsid w:val="00605A85"/>
    <w:rsid w:val="00610795"/>
    <w:rsid w:val="006118A6"/>
    <w:rsid w:val="00612E31"/>
    <w:rsid w:val="0061406E"/>
    <w:rsid w:val="006155EF"/>
    <w:rsid w:val="00617494"/>
    <w:rsid w:val="00620468"/>
    <w:rsid w:val="006232B3"/>
    <w:rsid w:val="00623575"/>
    <w:rsid w:val="0062401D"/>
    <w:rsid w:val="00626DFD"/>
    <w:rsid w:val="00630877"/>
    <w:rsid w:val="0063118E"/>
    <w:rsid w:val="00633C86"/>
    <w:rsid w:val="00634301"/>
    <w:rsid w:val="00636B34"/>
    <w:rsid w:val="00636F22"/>
    <w:rsid w:val="00640F08"/>
    <w:rsid w:val="00641024"/>
    <w:rsid w:val="0064204E"/>
    <w:rsid w:val="006420DB"/>
    <w:rsid w:val="00647175"/>
    <w:rsid w:val="006506E2"/>
    <w:rsid w:val="00650AB5"/>
    <w:rsid w:val="00651B20"/>
    <w:rsid w:val="00652206"/>
    <w:rsid w:val="00652262"/>
    <w:rsid w:val="00652EC8"/>
    <w:rsid w:val="006546F5"/>
    <w:rsid w:val="00661B12"/>
    <w:rsid w:val="006627CF"/>
    <w:rsid w:val="006643B0"/>
    <w:rsid w:val="006643FE"/>
    <w:rsid w:val="006660CA"/>
    <w:rsid w:val="00674939"/>
    <w:rsid w:val="0067602A"/>
    <w:rsid w:val="00676306"/>
    <w:rsid w:val="0067686C"/>
    <w:rsid w:val="00680B1D"/>
    <w:rsid w:val="00684A7B"/>
    <w:rsid w:val="00685644"/>
    <w:rsid w:val="00687A84"/>
    <w:rsid w:val="00693A37"/>
    <w:rsid w:val="00695262"/>
    <w:rsid w:val="00696D34"/>
    <w:rsid w:val="0069781D"/>
    <w:rsid w:val="006A10CE"/>
    <w:rsid w:val="006A4E1F"/>
    <w:rsid w:val="006B53F4"/>
    <w:rsid w:val="006B5978"/>
    <w:rsid w:val="006B5A44"/>
    <w:rsid w:val="006C0311"/>
    <w:rsid w:val="006C1390"/>
    <w:rsid w:val="006C3C63"/>
    <w:rsid w:val="006C3D2A"/>
    <w:rsid w:val="006C430B"/>
    <w:rsid w:val="006C4C03"/>
    <w:rsid w:val="006C5D46"/>
    <w:rsid w:val="006D0C32"/>
    <w:rsid w:val="006D1E08"/>
    <w:rsid w:val="006D3990"/>
    <w:rsid w:val="006D5393"/>
    <w:rsid w:val="006D5D52"/>
    <w:rsid w:val="006D7A3B"/>
    <w:rsid w:val="006E444D"/>
    <w:rsid w:val="006E5013"/>
    <w:rsid w:val="006E62B7"/>
    <w:rsid w:val="006E6AB0"/>
    <w:rsid w:val="006E7F28"/>
    <w:rsid w:val="006F124E"/>
    <w:rsid w:val="006F6BFA"/>
    <w:rsid w:val="00712A24"/>
    <w:rsid w:val="0071398D"/>
    <w:rsid w:val="00722622"/>
    <w:rsid w:val="00724C2E"/>
    <w:rsid w:val="00724C9F"/>
    <w:rsid w:val="00725ABA"/>
    <w:rsid w:val="00731D47"/>
    <w:rsid w:val="007335A5"/>
    <w:rsid w:val="00733A7A"/>
    <w:rsid w:val="00734692"/>
    <w:rsid w:val="00734CB8"/>
    <w:rsid w:val="0073501F"/>
    <w:rsid w:val="00741521"/>
    <w:rsid w:val="007415D5"/>
    <w:rsid w:val="007417EC"/>
    <w:rsid w:val="00743E23"/>
    <w:rsid w:val="00752756"/>
    <w:rsid w:val="00763E9E"/>
    <w:rsid w:val="00772676"/>
    <w:rsid w:val="00782C13"/>
    <w:rsid w:val="00782D45"/>
    <w:rsid w:val="00785474"/>
    <w:rsid w:val="007910D7"/>
    <w:rsid w:val="007910F2"/>
    <w:rsid w:val="0079208E"/>
    <w:rsid w:val="007933DB"/>
    <w:rsid w:val="00793AC9"/>
    <w:rsid w:val="00795AE7"/>
    <w:rsid w:val="00795E99"/>
    <w:rsid w:val="007A0A5B"/>
    <w:rsid w:val="007A1812"/>
    <w:rsid w:val="007A1C1F"/>
    <w:rsid w:val="007A2CFD"/>
    <w:rsid w:val="007A5D7D"/>
    <w:rsid w:val="007A7699"/>
    <w:rsid w:val="007B6BBA"/>
    <w:rsid w:val="007C2BC4"/>
    <w:rsid w:val="007C3C0F"/>
    <w:rsid w:val="007C5B12"/>
    <w:rsid w:val="007D044C"/>
    <w:rsid w:val="007D0AD9"/>
    <w:rsid w:val="007D5536"/>
    <w:rsid w:val="007D5C7B"/>
    <w:rsid w:val="007D7D28"/>
    <w:rsid w:val="007E16EA"/>
    <w:rsid w:val="007E23C0"/>
    <w:rsid w:val="007E5D8F"/>
    <w:rsid w:val="007F008F"/>
    <w:rsid w:val="007F00E2"/>
    <w:rsid w:val="007F46AF"/>
    <w:rsid w:val="007F5297"/>
    <w:rsid w:val="00802DAF"/>
    <w:rsid w:val="008034AF"/>
    <w:rsid w:val="008057D6"/>
    <w:rsid w:val="00807091"/>
    <w:rsid w:val="00813674"/>
    <w:rsid w:val="00814825"/>
    <w:rsid w:val="00827672"/>
    <w:rsid w:val="00832299"/>
    <w:rsid w:val="00834580"/>
    <w:rsid w:val="00834BC2"/>
    <w:rsid w:val="008350FC"/>
    <w:rsid w:val="00840E62"/>
    <w:rsid w:val="00841151"/>
    <w:rsid w:val="00841282"/>
    <w:rsid w:val="0084537F"/>
    <w:rsid w:val="00855FCD"/>
    <w:rsid w:val="00860002"/>
    <w:rsid w:val="008621FB"/>
    <w:rsid w:val="00862BA5"/>
    <w:rsid w:val="0087111E"/>
    <w:rsid w:val="00873FB9"/>
    <w:rsid w:val="008820D1"/>
    <w:rsid w:val="00882537"/>
    <w:rsid w:val="0088322B"/>
    <w:rsid w:val="008928E9"/>
    <w:rsid w:val="00893233"/>
    <w:rsid w:val="008941DF"/>
    <w:rsid w:val="00896DCD"/>
    <w:rsid w:val="008A1547"/>
    <w:rsid w:val="008A30E6"/>
    <w:rsid w:val="008A34FA"/>
    <w:rsid w:val="008A50FB"/>
    <w:rsid w:val="008A518F"/>
    <w:rsid w:val="008A7411"/>
    <w:rsid w:val="008B04A3"/>
    <w:rsid w:val="008B3697"/>
    <w:rsid w:val="008B6F67"/>
    <w:rsid w:val="008C0263"/>
    <w:rsid w:val="008C0E6A"/>
    <w:rsid w:val="008C322A"/>
    <w:rsid w:val="008C4A70"/>
    <w:rsid w:val="008C63A8"/>
    <w:rsid w:val="008C78E7"/>
    <w:rsid w:val="008C7DCE"/>
    <w:rsid w:val="008D01B8"/>
    <w:rsid w:val="008D15CB"/>
    <w:rsid w:val="008D1678"/>
    <w:rsid w:val="008D33F1"/>
    <w:rsid w:val="008D3D46"/>
    <w:rsid w:val="008D569B"/>
    <w:rsid w:val="008D648B"/>
    <w:rsid w:val="008E0578"/>
    <w:rsid w:val="008E0730"/>
    <w:rsid w:val="008E793D"/>
    <w:rsid w:val="008F160C"/>
    <w:rsid w:val="008F171B"/>
    <w:rsid w:val="008F1E8D"/>
    <w:rsid w:val="008F516C"/>
    <w:rsid w:val="008F6ED5"/>
    <w:rsid w:val="008F706F"/>
    <w:rsid w:val="009005C0"/>
    <w:rsid w:val="00903B20"/>
    <w:rsid w:val="0090472A"/>
    <w:rsid w:val="00904CED"/>
    <w:rsid w:val="00907D91"/>
    <w:rsid w:val="00911C9F"/>
    <w:rsid w:val="00913622"/>
    <w:rsid w:val="00913E45"/>
    <w:rsid w:val="00913FE7"/>
    <w:rsid w:val="009218AB"/>
    <w:rsid w:val="00925736"/>
    <w:rsid w:val="00926299"/>
    <w:rsid w:val="009279C2"/>
    <w:rsid w:val="009340B5"/>
    <w:rsid w:val="0093771D"/>
    <w:rsid w:val="009441A3"/>
    <w:rsid w:val="0094594C"/>
    <w:rsid w:val="009461BC"/>
    <w:rsid w:val="009523FE"/>
    <w:rsid w:val="00956F7D"/>
    <w:rsid w:val="00957001"/>
    <w:rsid w:val="00961138"/>
    <w:rsid w:val="00964C56"/>
    <w:rsid w:val="00965F2E"/>
    <w:rsid w:val="00967681"/>
    <w:rsid w:val="0097531B"/>
    <w:rsid w:val="00981A6A"/>
    <w:rsid w:val="00982D60"/>
    <w:rsid w:val="009839D4"/>
    <w:rsid w:val="00984DA7"/>
    <w:rsid w:val="0098602C"/>
    <w:rsid w:val="00987457"/>
    <w:rsid w:val="009901ED"/>
    <w:rsid w:val="00994822"/>
    <w:rsid w:val="00996E28"/>
    <w:rsid w:val="009975AD"/>
    <w:rsid w:val="009B02DA"/>
    <w:rsid w:val="009B0F16"/>
    <w:rsid w:val="009B4174"/>
    <w:rsid w:val="009B48F4"/>
    <w:rsid w:val="009C0924"/>
    <w:rsid w:val="009C399E"/>
    <w:rsid w:val="009C4018"/>
    <w:rsid w:val="009C47F1"/>
    <w:rsid w:val="009C57F1"/>
    <w:rsid w:val="009D2895"/>
    <w:rsid w:val="009D2EDB"/>
    <w:rsid w:val="009D3964"/>
    <w:rsid w:val="009D50F3"/>
    <w:rsid w:val="009E1FB8"/>
    <w:rsid w:val="009E4DD2"/>
    <w:rsid w:val="009E6E51"/>
    <w:rsid w:val="009E732E"/>
    <w:rsid w:val="009F1FEA"/>
    <w:rsid w:val="009F2D89"/>
    <w:rsid w:val="009F71CB"/>
    <w:rsid w:val="009F79C5"/>
    <w:rsid w:val="009F7D12"/>
    <w:rsid w:val="00A02F8E"/>
    <w:rsid w:val="00A03BAC"/>
    <w:rsid w:val="00A0596F"/>
    <w:rsid w:val="00A07F6A"/>
    <w:rsid w:val="00A10200"/>
    <w:rsid w:val="00A119A0"/>
    <w:rsid w:val="00A15286"/>
    <w:rsid w:val="00A15E42"/>
    <w:rsid w:val="00A23870"/>
    <w:rsid w:val="00A24763"/>
    <w:rsid w:val="00A272C2"/>
    <w:rsid w:val="00A275F0"/>
    <w:rsid w:val="00A33BAE"/>
    <w:rsid w:val="00A34691"/>
    <w:rsid w:val="00A35B53"/>
    <w:rsid w:val="00A35E85"/>
    <w:rsid w:val="00A3654D"/>
    <w:rsid w:val="00A416BC"/>
    <w:rsid w:val="00A41F39"/>
    <w:rsid w:val="00A44049"/>
    <w:rsid w:val="00A47D80"/>
    <w:rsid w:val="00A538E4"/>
    <w:rsid w:val="00A53F00"/>
    <w:rsid w:val="00A577C0"/>
    <w:rsid w:val="00A60556"/>
    <w:rsid w:val="00A61558"/>
    <w:rsid w:val="00A617C3"/>
    <w:rsid w:val="00A629E6"/>
    <w:rsid w:val="00A638EC"/>
    <w:rsid w:val="00A6658E"/>
    <w:rsid w:val="00A7054D"/>
    <w:rsid w:val="00A71AFA"/>
    <w:rsid w:val="00A71BA6"/>
    <w:rsid w:val="00A749F6"/>
    <w:rsid w:val="00A76E51"/>
    <w:rsid w:val="00A8036B"/>
    <w:rsid w:val="00A846E2"/>
    <w:rsid w:val="00A87268"/>
    <w:rsid w:val="00A91EAF"/>
    <w:rsid w:val="00A93B9A"/>
    <w:rsid w:val="00A94B09"/>
    <w:rsid w:val="00A96070"/>
    <w:rsid w:val="00A96A70"/>
    <w:rsid w:val="00A97D37"/>
    <w:rsid w:val="00AA1E6A"/>
    <w:rsid w:val="00AA2A06"/>
    <w:rsid w:val="00AA6372"/>
    <w:rsid w:val="00AB0F2E"/>
    <w:rsid w:val="00AB2AA5"/>
    <w:rsid w:val="00AB2AC8"/>
    <w:rsid w:val="00AB38E8"/>
    <w:rsid w:val="00AB504D"/>
    <w:rsid w:val="00AB5A8E"/>
    <w:rsid w:val="00AB5F65"/>
    <w:rsid w:val="00AC4936"/>
    <w:rsid w:val="00AC6A1A"/>
    <w:rsid w:val="00AC7417"/>
    <w:rsid w:val="00AD0392"/>
    <w:rsid w:val="00AD0573"/>
    <w:rsid w:val="00AD12DB"/>
    <w:rsid w:val="00AD2C80"/>
    <w:rsid w:val="00AD3C03"/>
    <w:rsid w:val="00AD4EB7"/>
    <w:rsid w:val="00AD6957"/>
    <w:rsid w:val="00AE0A84"/>
    <w:rsid w:val="00AE2EC7"/>
    <w:rsid w:val="00AE3850"/>
    <w:rsid w:val="00AE3B69"/>
    <w:rsid w:val="00AE5A12"/>
    <w:rsid w:val="00AE7340"/>
    <w:rsid w:val="00AF21CE"/>
    <w:rsid w:val="00AF27B5"/>
    <w:rsid w:val="00AF6829"/>
    <w:rsid w:val="00B0059B"/>
    <w:rsid w:val="00B00B12"/>
    <w:rsid w:val="00B03212"/>
    <w:rsid w:val="00B040A6"/>
    <w:rsid w:val="00B06B3A"/>
    <w:rsid w:val="00B10A5B"/>
    <w:rsid w:val="00B160FC"/>
    <w:rsid w:val="00B177C6"/>
    <w:rsid w:val="00B20586"/>
    <w:rsid w:val="00B3079F"/>
    <w:rsid w:val="00B31476"/>
    <w:rsid w:val="00B3356F"/>
    <w:rsid w:val="00B36F15"/>
    <w:rsid w:val="00B4354D"/>
    <w:rsid w:val="00B47230"/>
    <w:rsid w:val="00B473B2"/>
    <w:rsid w:val="00B532C9"/>
    <w:rsid w:val="00B53F60"/>
    <w:rsid w:val="00B540F0"/>
    <w:rsid w:val="00B5473D"/>
    <w:rsid w:val="00B5638A"/>
    <w:rsid w:val="00B613E5"/>
    <w:rsid w:val="00B66DCF"/>
    <w:rsid w:val="00B715A1"/>
    <w:rsid w:val="00B74CCE"/>
    <w:rsid w:val="00B82BFE"/>
    <w:rsid w:val="00B83191"/>
    <w:rsid w:val="00B8465B"/>
    <w:rsid w:val="00B86156"/>
    <w:rsid w:val="00B90F74"/>
    <w:rsid w:val="00B94277"/>
    <w:rsid w:val="00B97695"/>
    <w:rsid w:val="00BA06F8"/>
    <w:rsid w:val="00BB047B"/>
    <w:rsid w:val="00BB0951"/>
    <w:rsid w:val="00BB35E3"/>
    <w:rsid w:val="00BB6AE1"/>
    <w:rsid w:val="00BB77B5"/>
    <w:rsid w:val="00BC2B5F"/>
    <w:rsid w:val="00BC403F"/>
    <w:rsid w:val="00BD0171"/>
    <w:rsid w:val="00BD0202"/>
    <w:rsid w:val="00BD0428"/>
    <w:rsid w:val="00BD1E5E"/>
    <w:rsid w:val="00BD30FE"/>
    <w:rsid w:val="00BD5CF7"/>
    <w:rsid w:val="00BD7B03"/>
    <w:rsid w:val="00BE1D7F"/>
    <w:rsid w:val="00BE6955"/>
    <w:rsid w:val="00BE7C28"/>
    <w:rsid w:val="00BF1A79"/>
    <w:rsid w:val="00BF4891"/>
    <w:rsid w:val="00C0358E"/>
    <w:rsid w:val="00C06F9F"/>
    <w:rsid w:val="00C1405B"/>
    <w:rsid w:val="00C142DB"/>
    <w:rsid w:val="00C16617"/>
    <w:rsid w:val="00C31EA3"/>
    <w:rsid w:val="00C3249D"/>
    <w:rsid w:val="00C34325"/>
    <w:rsid w:val="00C377DD"/>
    <w:rsid w:val="00C37D43"/>
    <w:rsid w:val="00C4082C"/>
    <w:rsid w:val="00C42288"/>
    <w:rsid w:val="00C46A6F"/>
    <w:rsid w:val="00C526FE"/>
    <w:rsid w:val="00C54A81"/>
    <w:rsid w:val="00C55F19"/>
    <w:rsid w:val="00C6376C"/>
    <w:rsid w:val="00C63C8F"/>
    <w:rsid w:val="00C64751"/>
    <w:rsid w:val="00C65616"/>
    <w:rsid w:val="00C7513F"/>
    <w:rsid w:val="00C7543A"/>
    <w:rsid w:val="00C82EC9"/>
    <w:rsid w:val="00C85F84"/>
    <w:rsid w:val="00C86551"/>
    <w:rsid w:val="00C86679"/>
    <w:rsid w:val="00C91ADF"/>
    <w:rsid w:val="00C93A43"/>
    <w:rsid w:val="00C94BD6"/>
    <w:rsid w:val="00C94DA8"/>
    <w:rsid w:val="00C9502B"/>
    <w:rsid w:val="00CA1294"/>
    <w:rsid w:val="00CA2421"/>
    <w:rsid w:val="00CA5ABB"/>
    <w:rsid w:val="00CA6CF5"/>
    <w:rsid w:val="00CB7DD4"/>
    <w:rsid w:val="00CC5E6C"/>
    <w:rsid w:val="00CD1038"/>
    <w:rsid w:val="00CD30A3"/>
    <w:rsid w:val="00CD66CB"/>
    <w:rsid w:val="00CE477E"/>
    <w:rsid w:val="00CE5E5C"/>
    <w:rsid w:val="00CE6695"/>
    <w:rsid w:val="00CE760E"/>
    <w:rsid w:val="00CF2122"/>
    <w:rsid w:val="00CF25A9"/>
    <w:rsid w:val="00CF2740"/>
    <w:rsid w:val="00CF295D"/>
    <w:rsid w:val="00CF5027"/>
    <w:rsid w:val="00CF6E9F"/>
    <w:rsid w:val="00D00A28"/>
    <w:rsid w:val="00D076BA"/>
    <w:rsid w:val="00D121C3"/>
    <w:rsid w:val="00D1666A"/>
    <w:rsid w:val="00D322D4"/>
    <w:rsid w:val="00D331AB"/>
    <w:rsid w:val="00D331AF"/>
    <w:rsid w:val="00D3375C"/>
    <w:rsid w:val="00D33E90"/>
    <w:rsid w:val="00D35A75"/>
    <w:rsid w:val="00D35E9B"/>
    <w:rsid w:val="00D36BCB"/>
    <w:rsid w:val="00D37061"/>
    <w:rsid w:val="00D37AC2"/>
    <w:rsid w:val="00D42623"/>
    <w:rsid w:val="00D459CC"/>
    <w:rsid w:val="00D5270A"/>
    <w:rsid w:val="00D55BB7"/>
    <w:rsid w:val="00D604A6"/>
    <w:rsid w:val="00D6198D"/>
    <w:rsid w:val="00D641F7"/>
    <w:rsid w:val="00D65079"/>
    <w:rsid w:val="00D71F4B"/>
    <w:rsid w:val="00D72590"/>
    <w:rsid w:val="00D7261E"/>
    <w:rsid w:val="00D75DBF"/>
    <w:rsid w:val="00D77BC0"/>
    <w:rsid w:val="00D87423"/>
    <w:rsid w:val="00D9225F"/>
    <w:rsid w:val="00D9239C"/>
    <w:rsid w:val="00D963C1"/>
    <w:rsid w:val="00DA0274"/>
    <w:rsid w:val="00DA33ED"/>
    <w:rsid w:val="00DA71DD"/>
    <w:rsid w:val="00DB0CB1"/>
    <w:rsid w:val="00DB3483"/>
    <w:rsid w:val="00DB4143"/>
    <w:rsid w:val="00DB5964"/>
    <w:rsid w:val="00DB7083"/>
    <w:rsid w:val="00DC2044"/>
    <w:rsid w:val="00DD2D40"/>
    <w:rsid w:val="00DD4C44"/>
    <w:rsid w:val="00DD663B"/>
    <w:rsid w:val="00DE0BFA"/>
    <w:rsid w:val="00DE51D9"/>
    <w:rsid w:val="00DE70EA"/>
    <w:rsid w:val="00DF1E1C"/>
    <w:rsid w:val="00DF61BA"/>
    <w:rsid w:val="00E0140A"/>
    <w:rsid w:val="00E01953"/>
    <w:rsid w:val="00E071E4"/>
    <w:rsid w:val="00E1130F"/>
    <w:rsid w:val="00E12A03"/>
    <w:rsid w:val="00E13FCC"/>
    <w:rsid w:val="00E14805"/>
    <w:rsid w:val="00E15681"/>
    <w:rsid w:val="00E15990"/>
    <w:rsid w:val="00E1610F"/>
    <w:rsid w:val="00E16E48"/>
    <w:rsid w:val="00E201FD"/>
    <w:rsid w:val="00E20610"/>
    <w:rsid w:val="00E24946"/>
    <w:rsid w:val="00E2665C"/>
    <w:rsid w:val="00E2796B"/>
    <w:rsid w:val="00E3077F"/>
    <w:rsid w:val="00E32907"/>
    <w:rsid w:val="00E3411D"/>
    <w:rsid w:val="00E351B9"/>
    <w:rsid w:val="00E4527E"/>
    <w:rsid w:val="00E45516"/>
    <w:rsid w:val="00E47B59"/>
    <w:rsid w:val="00E50E22"/>
    <w:rsid w:val="00E51C3E"/>
    <w:rsid w:val="00E56097"/>
    <w:rsid w:val="00E74B9C"/>
    <w:rsid w:val="00E77207"/>
    <w:rsid w:val="00E80EF8"/>
    <w:rsid w:val="00E87F5D"/>
    <w:rsid w:val="00E956AC"/>
    <w:rsid w:val="00EA20AA"/>
    <w:rsid w:val="00EB088D"/>
    <w:rsid w:val="00EB1BD9"/>
    <w:rsid w:val="00EB25C0"/>
    <w:rsid w:val="00EB32CF"/>
    <w:rsid w:val="00EB3588"/>
    <w:rsid w:val="00EB36D7"/>
    <w:rsid w:val="00EB4629"/>
    <w:rsid w:val="00EB6CDA"/>
    <w:rsid w:val="00EC3E04"/>
    <w:rsid w:val="00EC517B"/>
    <w:rsid w:val="00EC6C98"/>
    <w:rsid w:val="00EC7C44"/>
    <w:rsid w:val="00EC7E84"/>
    <w:rsid w:val="00ED353E"/>
    <w:rsid w:val="00ED5049"/>
    <w:rsid w:val="00ED5C83"/>
    <w:rsid w:val="00EF2D5A"/>
    <w:rsid w:val="00EF3FA1"/>
    <w:rsid w:val="00EF4057"/>
    <w:rsid w:val="00EF5038"/>
    <w:rsid w:val="00F04B88"/>
    <w:rsid w:val="00F067DB"/>
    <w:rsid w:val="00F12EBB"/>
    <w:rsid w:val="00F150E5"/>
    <w:rsid w:val="00F20112"/>
    <w:rsid w:val="00F258A1"/>
    <w:rsid w:val="00F27747"/>
    <w:rsid w:val="00F3049A"/>
    <w:rsid w:val="00F31DDF"/>
    <w:rsid w:val="00F36AB4"/>
    <w:rsid w:val="00F41DEB"/>
    <w:rsid w:val="00F42EFA"/>
    <w:rsid w:val="00F47BB6"/>
    <w:rsid w:val="00F47EFC"/>
    <w:rsid w:val="00F505BA"/>
    <w:rsid w:val="00F532B1"/>
    <w:rsid w:val="00F55A14"/>
    <w:rsid w:val="00F5686F"/>
    <w:rsid w:val="00F57BEB"/>
    <w:rsid w:val="00F57D9D"/>
    <w:rsid w:val="00F57EB1"/>
    <w:rsid w:val="00F6189F"/>
    <w:rsid w:val="00F63850"/>
    <w:rsid w:val="00F659E9"/>
    <w:rsid w:val="00F6733F"/>
    <w:rsid w:val="00F7582E"/>
    <w:rsid w:val="00F75ADC"/>
    <w:rsid w:val="00F766FE"/>
    <w:rsid w:val="00F832EA"/>
    <w:rsid w:val="00F84ED2"/>
    <w:rsid w:val="00F908A9"/>
    <w:rsid w:val="00F94188"/>
    <w:rsid w:val="00F959C0"/>
    <w:rsid w:val="00F9666F"/>
    <w:rsid w:val="00F966B8"/>
    <w:rsid w:val="00F97D81"/>
    <w:rsid w:val="00FA0773"/>
    <w:rsid w:val="00FA34F9"/>
    <w:rsid w:val="00FA4A70"/>
    <w:rsid w:val="00FA56BB"/>
    <w:rsid w:val="00FB0BE7"/>
    <w:rsid w:val="00FB2595"/>
    <w:rsid w:val="00FB2B6D"/>
    <w:rsid w:val="00FB58A8"/>
    <w:rsid w:val="00FB6297"/>
    <w:rsid w:val="00FC7AAA"/>
    <w:rsid w:val="00FD0C11"/>
    <w:rsid w:val="00FD5EC6"/>
    <w:rsid w:val="00FD7FA5"/>
    <w:rsid w:val="00FE0FA9"/>
    <w:rsid w:val="00FF6143"/>
    <w:rsid w:val="00FF6386"/>
    <w:rsid w:val="00FF79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7B7C41"/>
  <w15:docId w15:val="{7051EF49-BFC0-4721-9608-E0EACF4F79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0578"/>
    <w:pPr>
      <w:keepNext/>
      <w:keepLines/>
      <w:pageBreakBefore/>
      <w:spacing w:before="3000" w:after="80"/>
      <w:jc w:val="center"/>
      <w:outlineLvl w:val="0"/>
    </w:pPr>
    <w:rPr>
      <w:rFonts w:asciiTheme="majorHAnsi" w:eastAsiaTheme="majorEastAsia" w:hAnsiTheme="majorHAnsi" w:cstheme="majorBidi"/>
      <w:b/>
      <w:color w:val="0F4761" w:themeColor="accent1" w:themeShade="BF"/>
      <w:sz w:val="72"/>
      <w:szCs w:val="40"/>
    </w:rPr>
  </w:style>
  <w:style w:type="paragraph" w:styleId="Heading2">
    <w:name w:val="heading 2"/>
    <w:basedOn w:val="Normal"/>
    <w:next w:val="Normal"/>
    <w:link w:val="Heading2Char"/>
    <w:uiPriority w:val="9"/>
    <w:unhideWhenUsed/>
    <w:qFormat/>
    <w:rsid w:val="002F048D"/>
    <w:pPr>
      <w:keepNext/>
      <w:keepLines/>
      <w:pageBreakBefore/>
      <w:spacing w:before="160" w:after="80"/>
      <w:outlineLvl w:val="1"/>
    </w:pPr>
    <w:rPr>
      <w:rFonts w:asciiTheme="majorHAnsi" w:eastAsiaTheme="majorEastAsia" w:hAnsiTheme="majorHAnsi" w:cstheme="majorBidi"/>
      <w:color w:val="0F4761" w:themeColor="accent1" w:themeShade="BF"/>
      <w:sz w:val="44"/>
      <w:szCs w:val="32"/>
    </w:rPr>
  </w:style>
  <w:style w:type="paragraph" w:styleId="Heading3">
    <w:name w:val="heading 3"/>
    <w:basedOn w:val="Normal"/>
    <w:next w:val="Normal"/>
    <w:link w:val="Heading3Char"/>
    <w:uiPriority w:val="9"/>
    <w:unhideWhenUsed/>
    <w:qFormat/>
    <w:rsid w:val="00D9225F"/>
    <w:pPr>
      <w:keepNext/>
      <w:keepLines/>
      <w:spacing w:before="240" w:after="80"/>
      <w:outlineLvl w:val="2"/>
    </w:pPr>
    <w:rPr>
      <w:rFonts w:eastAsiaTheme="majorEastAsia" w:cstheme="majorBidi"/>
      <w:b/>
      <w:color w:val="0F4761" w:themeColor="accent1" w:themeShade="BF"/>
      <w:sz w:val="28"/>
      <w:szCs w:val="28"/>
    </w:rPr>
  </w:style>
  <w:style w:type="paragraph" w:styleId="Heading4">
    <w:name w:val="heading 4"/>
    <w:basedOn w:val="Normal"/>
    <w:next w:val="Normal"/>
    <w:link w:val="Heading4Char"/>
    <w:uiPriority w:val="9"/>
    <w:unhideWhenUsed/>
    <w:qFormat/>
    <w:rsid w:val="00652EC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52EC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52EC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2EC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2EC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2EC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0578"/>
    <w:rPr>
      <w:rFonts w:asciiTheme="majorHAnsi" w:eastAsiaTheme="majorEastAsia" w:hAnsiTheme="majorHAnsi" w:cstheme="majorBidi"/>
      <w:b/>
      <w:color w:val="0F4761" w:themeColor="accent1" w:themeShade="BF"/>
      <w:sz w:val="72"/>
      <w:szCs w:val="40"/>
    </w:rPr>
  </w:style>
  <w:style w:type="character" w:customStyle="1" w:styleId="Heading2Char">
    <w:name w:val="Heading 2 Char"/>
    <w:basedOn w:val="DefaultParagraphFont"/>
    <w:link w:val="Heading2"/>
    <w:uiPriority w:val="9"/>
    <w:rsid w:val="002F048D"/>
    <w:rPr>
      <w:rFonts w:asciiTheme="majorHAnsi" w:eastAsiaTheme="majorEastAsia" w:hAnsiTheme="majorHAnsi" w:cstheme="majorBidi"/>
      <w:color w:val="0F4761" w:themeColor="accent1" w:themeShade="BF"/>
      <w:sz w:val="44"/>
      <w:szCs w:val="32"/>
    </w:rPr>
  </w:style>
  <w:style w:type="character" w:customStyle="1" w:styleId="Heading3Char">
    <w:name w:val="Heading 3 Char"/>
    <w:basedOn w:val="DefaultParagraphFont"/>
    <w:link w:val="Heading3"/>
    <w:uiPriority w:val="9"/>
    <w:rsid w:val="00D9225F"/>
    <w:rPr>
      <w:rFonts w:eastAsiaTheme="majorEastAsia" w:cstheme="majorBidi"/>
      <w:b/>
      <w:color w:val="0F4761" w:themeColor="accent1" w:themeShade="BF"/>
      <w:sz w:val="28"/>
      <w:szCs w:val="28"/>
    </w:rPr>
  </w:style>
  <w:style w:type="character" w:customStyle="1" w:styleId="Heading4Char">
    <w:name w:val="Heading 4 Char"/>
    <w:basedOn w:val="DefaultParagraphFont"/>
    <w:link w:val="Heading4"/>
    <w:uiPriority w:val="9"/>
    <w:rsid w:val="00652EC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52EC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52EC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2EC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2EC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2EC8"/>
    <w:rPr>
      <w:rFonts w:eastAsiaTheme="majorEastAsia" w:cstheme="majorBidi"/>
      <w:color w:val="272727" w:themeColor="text1" w:themeTint="D8"/>
    </w:rPr>
  </w:style>
  <w:style w:type="paragraph" w:styleId="Title">
    <w:name w:val="Title"/>
    <w:basedOn w:val="Normal"/>
    <w:next w:val="Normal"/>
    <w:link w:val="TitleChar"/>
    <w:uiPriority w:val="10"/>
    <w:qFormat/>
    <w:rsid w:val="00652EC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2EC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2EC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2EC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2EC8"/>
    <w:pPr>
      <w:spacing w:before="160"/>
      <w:jc w:val="center"/>
    </w:pPr>
    <w:rPr>
      <w:i/>
      <w:iCs/>
      <w:color w:val="404040" w:themeColor="text1" w:themeTint="BF"/>
    </w:rPr>
  </w:style>
  <w:style w:type="character" w:customStyle="1" w:styleId="QuoteChar">
    <w:name w:val="Quote Char"/>
    <w:basedOn w:val="DefaultParagraphFont"/>
    <w:link w:val="Quote"/>
    <w:uiPriority w:val="29"/>
    <w:rsid w:val="00652EC8"/>
    <w:rPr>
      <w:i/>
      <w:iCs/>
      <w:color w:val="404040" w:themeColor="text1" w:themeTint="BF"/>
    </w:rPr>
  </w:style>
  <w:style w:type="paragraph" w:styleId="ListParagraph">
    <w:name w:val="List Paragraph"/>
    <w:basedOn w:val="Normal"/>
    <w:uiPriority w:val="34"/>
    <w:qFormat/>
    <w:rsid w:val="00652EC8"/>
    <w:pPr>
      <w:ind w:left="720"/>
      <w:contextualSpacing/>
    </w:pPr>
  </w:style>
  <w:style w:type="character" w:styleId="IntenseEmphasis">
    <w:name w:val="Intense Emphasis"/>
    <w:basedOn w:val="DefaultParagraphFont"/>
    <w:uiPriority w:val="21"/>
    <w:qFormat/>
    <w:rsid w:val="00652EC8"/>
    <w:rPr>
      <w:i/>
      <w:iCs/>
      <w:color w:val="0F4761" w:themeColor="accent1" w:themeShade="BF"/>
    </w:rPr>
  </w:style>
  <w:style w:type="paragraph" w:styleId="IntenseQuote">
    <w:name w:val="Intense Quote"/>
    <w:basedOn w:val="Normal"/>
    <w:next w:val="Normal"/>
    <w:link w:val="IntenseQuoteChar"/>
    <w:uiPriority w:val="30"/>
    <w:qFormat/>
    <w:rsid w:val="00652EC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52EC8"/>
    <w:rPr>
      <w:i/>
      <w:iCs/>
      <w:color w:val="0F4761" w:themeColor="accent1" w:themeShade="BF"/>
    </w:rPr>
  </w:style>
  <w:style w:type="character" w:styleId="IntenseReference">
    <w:name w:val="Intense Reference"/>
    <w:basedOn w:val="DefaultParagraphFont"/>
    <w:uiPriority w:val="32"/>
    <w:qFormat/>
    <w:rsid w:val="00652EC8"/>
    <w:rPr>
      <w:b/>
      <w:bCs/>
      <w:smallCaps/>
      <w:color w:val="0F4761" w:themeColor="accent1" w:themeShade="BF"/>
      <w:spacing w:val="5"/>
    </w:rPr>
  </w:style>
  <w:style w:type="character" w:styleId="HTMLCode">
    <w:name w:val="HTML Code"/>
    <w:basedOn w:val="DefaultParagraphFont"/>
    <w:uiPriority w:val="99"/>
    <w:semiHidden/>
    <w:unhideWhenUsed/>
    <w:rsid w:val="005F0FCA"/>
    <w:rPr>
      <w:rFonts w:ascii="Courier New" w:eastAsia="Times New Roman" w:hAnsi="Courier New" w:cs="Courier New"/>
      <w:sz w:val="20"/>
      <w:szCs w:val="20"/>
    </w:rPr>
  </w:style>
  <w:style w:type="character" w:customStyle="1" w:styleId="Link">
    <w:name w:val="Link"/>
    <w:basedOn w:val="DefaultParagraphFont"/>
    <w:uiPriority w:val="1"/>
    <w:qFormat/>
    <w:rsid w:val="00E20610"/>
    <w:rPr>
      <w:rFonts w:asciiTheme="majorHAnsi" w:hAnsiTheme="majorHAnsi"/>
      <w:b/>
      <w:color w:val="A02B93" w:themeColor="accent5"/>
      <w:u w:val="single"/>
    </w:rPr>
  </w:style>
  <w:style w:type="paragraph" w:customStyle="1" w:styleId="codeBlock">
    <w:name w:val="codeBlock"/>
    <w:basedOn w:val="Normal"/>
    <w:qFormat/>
    <w:rsid w:val="00534624"/>
    <w:pPr>
      <w:keepNext/>
      <w:keepLines/>
      <w:spacing w:after="0"/>
    </w:pPr>
    <w:rPr>
      <w:rFonts w:ascii="Consolas" w:eastAsia="Times New Roman" w:hAnsi="Consolas" w:cs="Times New Roman"/>
      <w:b/>
      <w:color w:val="215E99" w:themeColor="text2" w:themeTint="BF"/>
      <w:kern w:val="0"/>
      <w:sz w:val="20"/>
      <w:szCs w:val="21"/>
      <w:lang w:eastAsia="en-GB"/>
      <w14:ligatures w14:val="none"/>
    </w:rPr>
  </w:style>
  <w:style w:type="table" w:styleId="TableGrid">
    <w:name w:val="Table Grid"/>
    <w:basedOn w:val="TableNormal"/>
    <w:uiPriority w:val="39"/>
    <w:rsid w:val="001321E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qFormat/>
    <w:rsid w:val="00282C44"/>
    <w:pPr>
      <w:spacing w:after="0"/>
    </w:pPr>
    <w:rPr>
      <w:rFonts w:ascii="Consolas" w:hAnsi="Consolas"/>
      <w:b/>
      <w:color w:val="215E99" w:themeColor="text2" w:themeTint="BF"/>
      <w:sz w:val="20"/>
    </w:rPr>
  </w:style>
  <w:style w:type="character" w:customStyle="1" w:styleId="codeChar">
    <w:name w:val="code Char"/>
    <w:basedOn w:val="DefaultParagraphFont"/>
    <w:link w:val="code"/>
    <w:rsid w:val="00282C44"/>
    <w:rPr>
      <w:rFonts w:ascii="Consolas" w:hAnsi="Consolas"/>
      <w:b/>
      <w:color w:val="215E99" w:themeColor="text2" w:themeTint="BF"/>
      <w:sz w:val="20"/>
    </w:rPr>
  </w:style>
  <w:style w:type="paragraph" w:styleId="TOCHeading">
    <w:name w:val="TOC Heading"/>
    <w:basedOn w:val="Heading1"/>
    <w:next w:val="Normal"/>
    <w:uiPriority w:val="39"/>
    <w:unhideWhenUsed/>
    <w:qFormat/>
    <w:rsid w:val="00BE1D7F"/>
    <w:pPr>
      <w:pageBreakBefore w:val="0"/>
      <w:spacing w:before="240" w:after="0"/>
      <w:outlineLvl w:val="9"/>
    </w:pPr>
    <w:rPr>
      <w:kern w:val="0"/>
      <w:sz w:val="32"/>
      <w:szCs w:val="32"/>
      <w:lang w:eastAsia="en-GB"/>
      <w14:ligatures w14:val="none"/>
    </w:rPr>
  </w:style>
  <w:style w:type="paragraph" w:styleId="TOC1">
    <w:name w:val="toc 1"/>
    <w:basedOn w:val="Normal"/>
    <w:next w:val="Normal"/>
    <w:autoRedefine/>
    <w:uiPriority w:val="39"/>
    <w:unhideWhenUsed/>
    <w:rsid w:val="002F048D"/>
    <w:pPr>
      <w:tabs>
        <w:tab w:val="right" w:leader="dot" w:pos="9016"/>
      </w:tabs>
      <w:spacing w:after="100"/>
    </w:pPr>
  </w:style>
  <w:style w:type="paragraph" w:styleId="TOC2">
    <w:name w:val="toc 2"/>
    <w:basedOn w:val="Normal"/>
    <w:next w:val="Normal"/>
    <w:autoRedefine/>
    <w:uiPriority w:val="39"/>
    <w:unhideWhenUsed/>
    <w:rsid w:val="00BE1D7F"/>
    <w:pPr>
      <w:spacing w:after="100"/>
      <w:ind w:left="220"/>
    </w:pPr>
  </w:style>
  <w:style w:type="paragraph" w:styleId="TOC3">
    <w:name w:val="toc 3"/>
    <w:basedOn w:val="Normal"/>
    <w:next w:val="Normal"/>
    <w:autoRedefine/>
    <w:uiPriority w:val="39"/>
    <w:unhideWhenUsed/>
    <w:rsid w:val="00BE1D7F"/>
    <w:pPr>
      <w:spacing w:after="100"/>
      <w:ind w:left="440"/>
    </w:pPr>
  </w:style>
  <w:style w:type="character" w:styleId="Hyperlink">
    <w:name w:val="Hyperlink"/>
    <w:basedOn w:val="DefaultParagraphFont"/>
    <w:uiPriority w:val="99"/>
    <w:unhideWhenUsed/>
    <w:rsid w:val="00BE1D7F"/>
    <w:rPr>
      <w:color w:val="467886" w:themeColor="hyperlink"/>
      <w:u w:val="single"/>
    </w:rPr>
  </w:style>
  <w:style w:type="paragraph" w:styleId="Header">
    <w:name w:val="header"/>
    <w:basedOn w:val="Normal"/>
    <w:link w:val="HeaderChar"/>
    <w:uiPriority w:val="99"/>
    <w:unhideWhenUsed/>
    <w:rsid w:val="009218AB"/>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18AB"/>
  </w:style>
  <w:style w:type="paragraph" w:styleId="Footer">
    <w:name w:val="footer"/>
    <w:basedOn w:val="Normal"/>
    <w:link w:val="FooterChar"/>
    <w:uiPriority w:val="99"/>
    <w:unhideWhenUsed/>
    <w:rsid w:val="009218AB"/>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18AB"/>
  </w:style>
  <w:style w:type="character" w:customStyle="1" w:styleId="cm-m-javascript">
    <w:name w:val="cm-m-javascript"/>
    <w:basedOn w:val="DefaultParagraphFont"/>
    <w:rsid w:val="00772676"/>
  </w:style>
  <w:style w:type="character" w:customStyle="1" w:styleId="sr-only">
    <w:name w:val="sr-only"/>
    <w:basedOn w:val="DefaultParagraphFont"/>
    <w:rsid w:val="00772676"/>
  </w:style>
  <w:style w:type="character" w:customStyle="1" w:styleId="UnresolvedMention1">
    <w:name w:val="Unresolved Mention1"/>
    <w:basedOn w:val="DefaultParagraphFont"/>
    <w:uiPriority w:val="99"/>
    <w:semiHidden/>
    <w:unhideWhenUsed/>
    <w:rsid w:val="0087111E"/>
    <w:rPr>
      <w:color w:val="605E5C"/>
      <w:shd w:val="clear" w:color="auto" w:fill="E1DFDD"/>
    </w:rPr>
  </w:style>
  <w:style w:type="paragraph" w:styleId="TOC4">
    <w:name w:val="toc 4"/>
    <w:basedOn w:val="Normal"/>
    <w:next w:val="Normal"/>
    <w:autoRedefine/>
    <w:uiPriority w:val="39"/>
    <w:unhideWhenUsed/>
    <w:rsid w:val="002E2B61"/>
    <w:pPr>
      <w:spacing w:after="100" w:line="278" w:lineRule="auto"/>
      <w:ind w:left="720"/>
    </w:pPr>
    <w:rPr>
      <w:rFonts w:eastAsiaTheme="minorEastAsia"/>
      <w:sz w:val="24"/>
      <w:szCs w:val="24"/>
      <w:lang w:eastAsia="en-GB"/>
    </w:rPr>
  </w:style>
  <w:style w:type="paragraph" w:styleId="TOC5">
    <w:name w:val="toc 5"/>
    <w:basedOn w:val="Normal"/>
    <w:next w:val="Normal"/>
    <w:autoRedefine/>
    <w:uiPriority w:val="39"/>
    <w:unhideWhenUsed/>
    <w:rsid w:val="002E2B61"/>
    <w:pPr>
      <w:spacing w:after="100" w:line="278" w:lineRule="auto"/>
      <w:ind w:left="960"/>
    </w:pPr>
    <w:rPr>
      <w:rFonts w:eastAsiaTheme="minorEastAsia"/>
      <w:sz w:val="24"/>
      <w:szCs w:val="24"/>
      <w:lang w:eastAsia="en-GB"/>
    </w:rPr>
  </w:style>
  <w:style w:type="paragraph" w:styleId="TOC6">
    <w:name w:val="toc 6"/>
    <w:basedOn w:val="Normal"/>
    <w:next w:val="Normal"/>
    <w:autoRedefine/>
    <w:uiPriority w:val="39"/>
    <w:unhideWhenUsed/>
    <w:rsid w:val="002E2B61"/>
    <w:pPr>
      <w:spacing w:after="100" w:line="278" w:lineRule="auto"/>
      <w:ind w:left="1200"/>
    </w:pPr>
    <w:rPr>
      <w:rFonts w:eastAsiaTheme="minorEastAsia"/>
      <w:sz w:val="24"/>
      <w:szCs w:val="24"/>
      <w:lang w:eastAsia="en-GB"/>
    </w:rPr>
  </w:style>
  <w:style w:type="paragraph" w:styleId="TOC7">
    <w:name w:val="toc 7"/>
    <w:basedOn w:val="Normal"/>
    <w:next w:val="Normal"/>
    <w:autoRedefine/>
    <w:uiPriority w:val="39"/>
    <w:unhideWhenUsed/>
    <w:rsid w:val="002E2B61"/>
    <w:pPr>
      <w:spacing w:after="100" w:line="278" w:lineRule="auto"/>
      <w:ind w:left="1440"/>
    </w:pPr>
    <w:rPr>
      <w:rFonts w:eastAsiaTheme="minorEastAsia"/>
      <w:sz w:val="24"/>
      <w:szCs w:val="24"/>
      <w:lang w:eastAsia="en-GB"/>
    </w:rPr>
  </w:style>
  <w:style w:type="paragraph" w:styleId="TOC8">
    <w:name w:val="toc 8"/>
    <w:basedOn w:val="Normal"/>
    <w:next w:val="Normal"/>
    <w:autoRedefine/>
    <w:uiPriority w:val="39"/>
    <w:unhideWhenUsed/>
    <w:rsid w:val="002E2B61"/>
    <w:pPr>
      <w:spacing w:after="100" w:line="278" w:lineRule="auto"/>
      <w:ind w:left="1680"/>
    </w:pPr>
    <w:rPr>
      <w:rFonts w:eastAsiaTheme="minorEastAsia"/>
      <w:sz w:val="24"/>
      <w:szCs w:val="24"/>
      <w:lang w:eastAsia="en-GB"/>
    </w:rPr>
  </w:style>
  <w:style w:type="paragraph" w:styleId="TOC9">
    <w:name w:val="toc 9"/>
    <w:basedOn w:val="Normal"/>
    <w:next w:val="Normal"/>
    <w:autoRedefine/>
    <w:uiPriority w:val="39"/>
    <w:unhideWhenUsed/>
    <w:rsid w:val="002E2B61"/>
    <w:pPr>
      <w:spacing w:after="100" w:line="278" w:lineRule="auto"/>
      <w:ind w:left="1920"/>
    </w:pPr>
    <w:rPr>
      <w:rFonts w:eastAsiaTheme="minorEastAsia"/>
      <w:sz w:val="24"/>
      <w:szCs w:val="24"/>
      <w:lang w:eastAsia="en-GB"/>
    </w:rPr>
  </w:style>
  <w:style w:type="paragraph" w:styleId="BalloonText">
    <w:name w:val="Balloon Text"/>
    <w:basedOn w:val="Normal"/>
    <w:link w:val="BalloonTextChar"/>
    <w:uiPriority w:val="99"/>
    <w:semiHidden/>
    <w:unhideWhenUsed/>
    <w:rsid w:val="00B47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47230"/>
    <w:rPr>
      <w:rFonts w:ascii="Tahoma" w:hAnsi="Tahoma" w:cs="Tahoma"/>
      <w:sz w:val="16"/>
      <w:szCs w:val="16"/>
    </w:rPr>
  </w:style>
  <w:style w:type="character" w:styleId="CommentReference">
    <w:name w:val="annotation reference"/>
    <w:basedOn w:val="DefaultParagraphFont"/>
    <w:uiPriority w:val="99"/>
    <w:semiHidden/>
    <w:unhideWhenUsed/>
    <w:rsid w:val="005F1111"/>
    <w:rPr>
      <w:sz w:val="16"/>
      <w:szCs w:val="16"/>
    </w:rPr>
  </w:style>
  <w:style w:type="paragraph" w:styleId="CommentText">
    <w:name w:val="annotation text"/>
    <w:basedOn w:val="Normal"/>
    <w:link w:val="CommentTextChar"/>
    <w:uiPriority w:val="99"/>
    <w:unhideWhenUsed/>
    <w:rsid w:val="005F1111"/>
    <w:pPr>
      <w:spacing w:line="240" w:lineRule="auto"/>
    </w:pPr>
    <w:rPr>
      <w:sz w:val="20"/>
      <w:szCs w:val="20"/>
    </w:rPr>
  </w:style>
  <w:style w:type="character" w:customStyle="1" w:styleId="CommentTextChar">
    <w:name w:val="Comment Text Char"/>
    <w:basedOn w:val="DefaultParagraphFont"/>
    <w:link w:val="CommentText"/>
    <w:uiPriority w:val="99"/>
    <w:rsid w:val="005F1111"/>
    <w:rPr>
      <w:sz w:val="20"/>
      <w:szCs w:val="20"/>
    </w:rPr>
  </w:style>
  <w:style w:type="paragraph" w:styleId="CommentSubject">
    <w:name w:val="annotation subject"/>
    <w:basedOn w:val="CommentText"/>
    <w:next w:val="CommentText"/>
    <w:link w:val="CommentSubjectChar"/>
    <w:uiPriority w:val="99"/>
    <w:semiHidden/>
    <w:unhideWhenUsed/>
    <w:rsid w:val="005F1111"/>
    <w:rPr>
      <w:b/>
      <w:bCs/>
    </w:rPr>
  </w:style>
  <w:style w:type="character" w:customStyle="1" w:styleId="CommentSubjectChar">
    <w:name w:val="Comment Subject Char"/>
    <w:basedOn w:val="CommentTextChar"/>
    <w:link w:val="CommentSubject"/>
    <w:uiPriority w:val="99"/>
    <w:semiHidden/>
    <w:rsid w:val="005F1111"/>
    <w:rPr>
      <w:b/>
      <w:bCs/>
      <w:sz w:val="20"/>
      <w:szCs w:val="20"/>
    </w:rPr>
  </w:style>
  <w:style w:type="paragraph" w:styleId="Revision">
    <w:name w:val="Revision"/>
    <w:hidden/>
    <w:uiPriority w:val="99"/>
    <w:semiHidden/>
    <w:rsid w:val="0080709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885597">
      <w:bodyDiv w:val="1"/>
      <w:marLeft w:val="0"/>
      <w:marRight w:val="0"/>
      <w:marTop w:val="0"/>
      <w:marBottom w:val="0"/>
      <w:divBdr>
        <w:top w:val="none" w:sz="0" w:space="0" w:color="auto"/>
        <w:left w:val="none" w:sz="0" w:space="0" w:color="auto"/>
        <w:bottom w:val="none" w:sz="0" w:space="0" w:color="auto"/>
        <w:right w:val="none" w:sz="0" w:space="0" w:color="auto"/>
      </w:divBdr>
      <w:divsChild>
        <w:div w:id="619918089">
          <w:marLeft w:val="0"/>
          <w:marRight w:val="0"/>
          <w:marTop w:val="0"/>
          <w:marBottom w:val="0"/>
          <w:divBdr>
            <w:top w:val="none" w:sz="0" w:space="0" w:color="auto"/>
            <w:left w:val="none" w:sz="0" w:space="0" w:color="auto"/>
            <w:bottom w:val="none" w:sz="0" w:space="0" w:color="auto"/>
            <w:right w:val="none" w:sz="0" w:space="0" w:color="auto"/>
          </w:divBdr>
          <w:divsChild>
            <w:div w:id="1085079609">
              <w:marLeft w:val="0"/>
              <w:marRight w:val="0"/>
              <w:marTop w:val="0"/>
              <w:marBottom w:val="0"/>
              <w:divBdr>
                <w:top w:val="none" w:sz="0" w:space="0" w:color="auto"/>
                <w:left w:val="none" w:sz="0" w:space="0" w:color="auto"/>
                <w:bottom w:val="none" w:sz="0" w:space="0" w:color="auto"/>
                <w:right w:val="none" w:sz="0" w:space="0" w:color="auto"/>
              </w:divBdr>
            </w:div>
            <w:div w:id="577330383">
              <w:marLeft w:val="0"/>
              <w:marRight w:val="0"/>
              <w:marTop w:val="0"/>
              <w:marBottom w:val="0"/>
              <w:divBdr>
                <w:top w:val="none" w:sz="0" w:space="0" w:color="auto"/>
                <w:left w:val="none" w:sz="0" w:space="0" w:color="auto"/>
                <w:bottom w:val="none" w:sz="0" w:space="0" w:color="auto"/>
                <w:right w:val="none" w:sz="0" w:space="0" w:color="auto"/>
              </w:divBdr>
            </w:div>
            <w:div w:id="175728904">
              <w:marLeft w:val="0"/>
              <w:marRight w:val="0"/>
              <w:marTop w:val="0"/>
              <w:marBottom w:val="0"/>
              <w:divBdr>
                <w:top w:val="none" w:sz="0" w:space="0" w:color="auto"/>
                <w:left w:val="none" w:sz="0" w:space="0" w:color="auto"/>
                <w:bottom w:val="none" w:sz="0" w:space="0" w:color="auto"/>
                <w:right w:val="none" w:sz="0" w:space="0" w:color="auto"/>
              </w:divBdr>
            </w:div>
            <w:div w:id="15927392">
              <w:marLeft w:val="0"/>
              <w:marRight w:val="0"/>
              <w:marTop w:val="0"/>
              <w:marBottom w:val="0"/>
              <w:divBdr>
                <w:top w:val="none" w:sz="0" w:space="0" w:color="auto"/>
                <w:left w:val="none" w:sz="0" w:space="0" w:color="auto"/>
                <w:bottom w:val="none" w:sz="0" w:space="0" w:color="auto"/>
                <w:right w:val="none" w:sz="0" w:space="0" w:color="auto"/>
              </w:divBdr>
            </w:div>
            <w:div w:id="1443300442">
              <w:marLeft w:val="0"/>
              <w:marRight w:val="0"/>
              <w:marTop w:val="0"/>
              <w:marBottom w:val="0"/>
              <w:divBdr>
                <w:top w:val="none" w:sz="0" w:space="0" w:color="auto"/>
                <w:left w:val="none" w:sz="0" w:space="0" w:color="auto"/>
                <w:bottom w:val="none" w:sz="0" w:space="0" w:color="auto"/>
                <w:right w:val="none" w:sz="0" w:space="0" w:color="auto"/>
              </w:divBdr>
            </w:div>
            <w:div w:id="1990481163">
              <w:marLeft w:val="0"/>
              <w:marRight w:val="0"/>
              <w:marTop w:val="0"/>
              <w:marBottom w:val="0"/>
              <w:divBdr>
                <w:top w:val="none" w:sz="0" w:space="0" w:color="auto"/>
                <w:left w:val="none" w:sz="0" w:space="0" w:color="auto"/>
                <w:bottom w:val="none" w:sz="0" w:space="0" w:color="auto"/>
                <w:right w:val="none" w:sz="0" w:space="0" w:color="auto"/>
              </w:divBdr>
            </w:div>
            <w:div w:id="913932078">
              <w:marLeft w:val="0"/>
              <w:marRight w:val="0"/>
              <w:marTop w:val="0"/>
              <w:marBottom w:val="0"/>
              <w:divBdr>
                <w:top w:val="none" w:sz="0" w:space="0" w:color="auto"/>
                <w:left w:val="none" w:sz="0" w:space="0" w:color="auto"/>
                <w:bottom w:val="none" w:sz="0" w:space="0" w:color="auto"/>
                <w:right w:val="none" w:sz="0" w:space="0" w:color="auto"/>
              </w:divBdr>
            </w:div>
            <w:div w:id="587037735">
              <w:marLeft w:val="0"/>
              <w:marRight w:val="0"/>
              <w:marTop w:val="0"/>
              <w:marBottom w:val="0"/>
              <w:divBdr>
                <w:top w:val="none" w:sz="0" w:space="0" w:color="auto"/>
                <w:left w:val="none" w:sz="0" w:space="0" w:color="auto"/>
                <w:bottom w:val="none" w:sz="0" w:space="0" w:color="auto"/>
                <w:right w:val="none" w:sz="0" w:space="0" w:color="auto"/>
              </w:divBdr>
            </w:div>
            <w:div w:id="110515096">
              <w:marLeft w:val="0"/>
              <w:marRight w:val="0"/>
              <w:marTop w:val="0"/>
              <w:marBottom w:val="0"/>
              <w:divBdr>
                <w:top w:val="none" w:sz="0" w:space="0" w:color="auto"/>
                <w:left w:val="none" w:sz="0" w:space="0" w:color="auto"/>
                <w:bottom w:val="none" w:sz="0" w:space="0" w:color="auto"/>
                <w:right w:val="none" w:sz="0" w:space="0" w:color="auto"/>
              </w:divBdr>
            </w:div>
            <w:div w:id="19824084">
              <w:marLeft w:val="0"/>
              <w:marRight w:val="0"/>
              <w:marTop w:val="0"/>
              <w:marBottom w:val="0"/>
              <w:divBdr>
                <w:top w:val="none" w:sz="0" w:space="0" w:color="auto"/>
                <w:left w:val="none" w:sz="0" w:space="0" w:color="auto"/>
                <w:bottom w:val="none" w:sz="0" w:space="0" w:color="auto"/>
                <w:right w:val="none" w:sz="0" w:space="0" w:color="auto"/>
              </w:divBdr>
            </w:div>
            <w:div w:id="1410155607">
              <w:marLeft w:val="0"/>
              <w:marRight w:val="0"/>
              <w:marTop w:val="0"/>
              <w:marBottom w:val="0"/>
              <w:divBdr>
                <w:top w:val="none" w:sz="0" w:space="0" w:color="auto"/>
                <w:left w:val="none" w:sz="0" w:space="0" w:color="auto"/>
                <w:bottom w:val="none" w:sz="0" w:space="0" w:color="auto"/>
                <w:right w:val="none" w:sz="0" w:space="0" w:color="auto"/>
              </w:divBdr>
            </w:div>
            <w:div w:id="1654066140">
              <w:marLeft w:val="0"/>
              <w:marRight w:val="0"/>
              <w:marTop w:val="0"/>
              <w:marBottom w:val="0"/>
              <w:divBdr>
                <w:top w:val="none" w:sz="0" w:space="0" w:color="auto"/>
                <w:left w:val="none" w:sz="0" w:space="0" w:color="auto"/>
                <w:bottom w:val="none" w:sz="0" w:space="0" w:color="auto"/>
                <w:right w:val="none" w:sz="0" w:space="0" w:color="auto"/>
              </w:divBdr>
            </w:div>
            <w:div w:id="207838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8605">
      <w:bodyDiv w:val="1"/>
      <w:marLeft w:val="0"/>
      <w:marRight w:val="0"/>
      <w:marTop w:val="0"/>
      <w:marBottom w:val="0"/>
      <w:divBdr>
        <w:top w:val="none" w:sz="0" w:space="0" w:color="auto"/>
        <w:left w:val="none" w:sz="0" w:space="0" w:color="auto"/>
        <w:bottom w:val="none" w:sz="0" w:space="0" w:color="auto"/>
        <w:right w:val="none" w:sz="0" w:space="0" w:color="auto"/>
      </w:divBdr>
      <w:divsChild>
        <w:div w:id="1326788601">
          <w:marLeft w:val="0"/>
          <w:marRight w:val="0"/>
          <w:marTop w:val="0"/>
          <w:marBottom w:val="0"/>
          <w:divBdr>
            <w:top w:val="none" w:sz="0" w:space="0" w:color="auto"/>
            <w:left w:val="none" w:sz="0" w:space="0" w:color="auto"/>
            <w:bottom w:val="none" w:sz="0" w:space="0" w:color="auto"/>
            <w:right w:val="none" w:sz="0" w:space="0" w:color="auto"/>
          </w:divBdr>
          <w:divsChild>
            <w:div w:id="130746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97151">
      <w:bodyDiv w:val="1"/>
      <w:marLeft w:val="0"/>
      <w:marRight w:val="0"/>
      <w:marTop w:val="0"/>
      <w:marBottom w:val="0"/>
      <w:divBdr>
        <w:top w:val="none" w:sz="0" w:space="0" w:color="auto"/>
        <w:left w:val="none" w:sz="0" w:space="0" w:color="auto"/>
        <w:bottom w:val="none" w:sz="0" w:space="0" w:color="auto"/>
        <w:right w:val="none" w:sz="0" w:space="0" w:color="auto"/>
      </w:divBdr>
      <w:divsChild>
        <w:div w:id="441802986">
          <w:marLeft w:val="0"/>
          <w:marRight w:val="0"/>
          <w:marTop w:val="0"/>
          <w:marBottom w:val="0"/>
          <w:divBdr>
            <w:top w:val="none" w:sz="0" w:space="0" w:color="auto"/>
            <w:left w:val="none" w:sz="0" w:space="0" w:color="auto"/>
            <w:bottom w:val="none" w:sz="0" w:space="0" w:color="auto"/>
            <w:right w:val="none" w:sz="0" w:space="0" w:color="auto"/>
          </w:divBdr>
          <w:divsChild>
            <w:div w:id="1760641701">
              <w:marLeft w:val="0"/>
              <w:marRight w:val="0"/>
              <w:marTop w:val="0"/>
              <w:marBottom w:val="0"/>
              <w:divBdr>
                <w:top w:val="none" w:sz="0" w:space="0" w:color="auto"/>
                <w:left w:val="none" w:sz="0" w:space="0" w:color="auto"/>
                <w:bottom w:val="none" w:sz="0" w:space="0" w:color="auto"/>
                <w:right w:val="none" w:sz="0" w:space="0" w:color="auto"/>
              </w:divBdr>
            </w:div>
            <w:div w:id="1248878399">
              <w:marLeft w:val="0"/>
              <w:marRight w:val="0"/>
              <w:marTop w:val="0"/>
              <w:marBottom w:val="0"/>
              <w:divBdr>
                <w:top w:val="none" w:sz="0" w:space="0" w:color="auto"/>
                <w:left w:val="none" w:sz="0" w:space="0" w:color="auto"/>
                <w:bottom w:val="none" w:sz="0" w:space="0" w:color="auto"/>
                <w:right w:val="none" w:sz="0" w:space="0" w:color="auto"/>
              </w:divBdr>
            </w:div>
            <w:div w:id="154608300">
              <w:marLeft w:val="0"/>
              <w:marRight w:val="0"/>
              <w:marTop w:val="0"/>
              <w:marBottom w:val="0"/>
              <w:divBdr>
                <w:top w:val="none" w:sz="0" w:space="0" w:color="auto"/>
                <w:left w:val="none" w:sz="0" w:space="0" w:color="auto"/>
                <w:bottom w:val="none" w:sz="0" w:space="0" w:color="auto"/>
                <w:right w:val="none" w:sz="0" w:space="0" w:color="auto"/>
              </w:divBdr>
            </w:div>
            <w:div w:id="749305735">
              <w:marLeft w:val="0"/>
              <w:marRight w:val="0"/>
              <w:marTop w:val="0"/>
              <w:marBottom w:val="0"/>
              <w:divBdr>
                <w:top w:val="none" w:sz="0" w:space="0" w:color="auto"/>
                <w:left w:val="none" w:sz="0" w:space="0" w:color="auto"/>
                <w:bottom w:val="none" w:sz="0" w:space="0" w:color="auto"/>
                <w:right w:val="none" w:sz="0" w:space="0" w:color="auto"/>
              </w:divBdr>
            </w:div>
            <w:div w:id="2892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43190">
      <w:bodyDiv w:val="1"/>
      <w:marLeft w:val="0"/>
      <w:marRight w:val="0"/>
      <w:marTop w:val="0"/>
      <w:marBottom w:val="0"/>
      <w:divBdr>
        <w:top w:val="none" w:sz="0" w:space="0" w:color="auto"/>
        <w:left w:val="none" w:sz="0" w:space="0" w:color="auto"/>
        <w:bottom w:val="none" w:sz="0" w:space="0" w:color="auto"/>
        <w:right w:val="none" w:sz="0" w:space="0" w:color="auto"/>
      </w:divBdr>
    </w:div>
    <w:div w:id="187448076">
      <w:bodyDiv w:val="1"/>
      <w:marLeft w:val="0"/>
      <w:marRight w:val="0"/>
      <w:marTop w:val="0"/>
      <w:marBottom w:val="0"/>
      <w:divBdr>
        <w:top w:val="none" w:sz="0" w:space="0" w:color="auto"/>
        <w:left w:val="none" w:sz="0" w:space="0" w:color="auto"/>
        <w:bottom w:val="none" w:sz="0" w:space="0" w:color="auto"/>
        <w:right w:val="none" w:sz="0" w:space="0" w:color="auto"/>
      </w:divBdr>
      <w:divsChild>
        <w:div w:id="1694383325">
          <w:marLeft w:val="0"/>
          <w:marRight w:val="0"/>
          <w:marTop w:val="0"/>
          <w:marBottom w:val="0"/>
          <w:divBdr>
            <w:top w:val="none" w:sz="0" w:space="0" w:color="auto"/>
            <w:left w:val="none" w:sz="0" w:space="0" w:color="auto"/>
            <w:bottom w:val="none" w:sz="0" w:space="0" w:color="auto"/>
            <w:right w:val="none" w:sz="0" w:space="0" w:color="auto"/>
          </w:divBdr>
          <w:divsChild>
            <w:div w:id="46346318">
              <w:marLeft w:val="0"/>
              <w:marRight w:val="0"/>
              <w:marTop w:val="0"/>
              <w:marBottom w:val="0"/>
              <w:divBdr>
                <w:top w:val="none" w:sz="0" w:space="0" w:color="auto"/>
                <w:left w:val="none" w:sz="0" w:space="0" w:color="auto"/>
                <w:bottom w:val="none" w:sz="0" w:space="0" w:color="auto"/>
                <w:right w:val="none" w:sz="0" w:space="0" w:color="auto"/>
              </w:divBdr>
            </w:div>
            <w:div w:id="71969513">
              <w:marLeft w:val="0"/>
              <w:marRight w:val="0"/>
              <w:marTop w:val="0"/>
              <w:marBottom w:val="0"/>
              <w:divBdr>
                <w:top w:val="none" w:sz="0" w:space="0" w:color="auto"/>
                <w:left w:val="none" w:sz="0" w:space="0" w:color="auto"/>
                <w:bottom w:val="none" w:sz="0" w:space="0" w:color="auto"/>
                <w:right w:val="none" w:sz="0" w:space="0" w:color="auto"/>
              </w:divBdr>
            </w:div>
            <w:div w:id="147864849">
              <w:marLeft w:val="0"/>
              <w:marRight w:val="0"/>
              <w:marTop w:val="0"/>
              <w:marBottom w:val="0"/>
              <w:divBdr>
                <w:top w:val="none" w:sz="0" w:space="0" w:color="auto"/>
                <w:left w:val="none" w:sz="0" w:space="0" w:color="auto"/>
                <w:bottom w:val="none" w:sz="0" w:space="0" w:color="auto"/>
                <w:right w:val="none" w:sz="0" w:space="0" w:color="auto"/>
              </w:divBdr>
            </w:div>
            <w:div w:id="153884239">
              <w:marLeft w:val="0"/>
              <w:marRight w:val="0"/>
              <w:marTop w:val="0"/>
              <w:marBottom w:val="0"/>
              <w:divBdr>
                <w:top w:val="none" w:sz="0" w:space="0" w:color="auto"/>
                <w:left w:val="none" w:sz="0" w:space="0" w:color="auto"/>
                <w:bottom w:val="none" w:sz="0" w:space="0" w:color="auto"/>
                <w:right w:val="none" w:sz="0" w:space="0" w:color="auto"/>
              </w:divBdr>
            </w:div>
            <w:div w:id="293485106">
              <w:marLeft w:val="0"/>
              <w:marRight w:val="0"/>
              <w:marTop w:val="0"/>
              <w:marBottom w:val="0"/>
              <w:divBdr>
                <w:top w:val="none" w:sz="0" w:space="0" w:color="auto"/>
                <w:left w:val="none" w:sz="0" w:space="0" w:color="auto"/>
                <w:bottom w:val="none" w:sz="0" w:space="0" w:color="auto"/>
                <w:right w:val="none" w:sz="0" w:space="0" w:color="auto"/>
              </w:divBdr>
            </w:div>
            <w:div w:id="365757206">
              <w:marLeft w:val="0"/>
              <w:marRight w:val="0"/>
              <w:marTop w:val="0"/>
              <w:marBottom w:val="0"/>
              <w:divBdr>
                <w:top w:val="none" w:sz="0" w:space="0" w:color="auto"/>
                <w:left w:val="none" w:sz="0" w:space="0" w:color="auto"/>
                <w:bottom w:val="none" w:sz="0" w:space="0" w:color="auto"/>
                <w:right w:val="none" w:sz="0" w:space="0" w:color="auto"/>
              </w:divBdr>
            </w:div>
            <w:div w:id="619721752">
              <w:marLeft w:val="0"/>
              <w:marRight w:val="0"/>
              <w:marTop w:val="0"/>
              <w:marBottom w:val="0"/>
              <w:divBdr>
                <w:top w:val="none" w:sz="0" w:space="0" w:color="auto"/>
                <w:left w:val="none" w:sz="0" w:space="0" w:color="auto"/>
                <w:bottom w:val="none" w:sz="0" w:space="0" w:color="auto"/>
                <w:right w:val="none" w:sz="0" w:space="0" w:color="auto"/>
              </w:divBdr>
            </w:div>
            <w:div w:id="838278446">
              <w:marLeft w:val="0"/>
              <w:marRight w:val="0"/>
              <w:marTop w:val="0"/>
              <w:marBottom w:val="0"/>
              <w:divBdr>
                <w:top w:val="none" w:sz="0" w:space="0" w:color="auto"/>
                <w:left w:val="none" w:sz="0" w:space="0" w:color="auto"/>
                <w:bottom w:val="none" w:sz="0" w:space="0" w:color="auto"/>
                <w:right w:val="none" w:sz="0" w:space="0" w:color="auto"/>
              </w:divBdr>
            </w:div>
            <w:div w:id="954213465">
              <w:marLeft w:val="0"/>
              <w:marRight w:val="0"/>
              <w:marTop w:val="0"/>
              <w:marBottom w:val="0"/>
              <w:divBdr>
                <w:top w:val="none" w:sz="0" w:space="0" w:color="auto"/>
                <w:left w:val="none" w:sz="0" w:space="0" w:color="auto"/>
                <w:bottom w:val="none" w:sz="0" w:space="0" w:color="auto"/>
                <w:right w:val="none" w:sz="0" w:space="0" w:color="auto"/>
              </w:divBdr>
            </w:div>
            <w:div w:id="1017848180">
              <w:marLeft w:val="0"/>
              <w:marRight w:val="0"/>
              <w:marTop w:val="0"/>
              <w:marBottom w:val="0"/>
              <w:divBdr>
                <w:top w:val="none" w:sz="0" w:space="0" w:color="auto"/>
                <w:left w:val="none" w:sz="0" w:space="0" w:color="auto"/>
                <w:bottom w:val="none" w:sz="0" w:space="0" w:color="auto"/>
                <w:right w:val="none" w:sz="0" w:space="0" w:color="auto"/>
              </w:divBdr>
            </w:div>
            <w:div w:id="1111825340">
              <w:marLeft w:val="0"/>
              <w:marRight w:val="0"/>
              <w:marTop w:val="0"/>
              <w:marBottom w:val="0"/>
              <w:divBdr>
                <w:top w:val="none" w:sz="0" w:space="0" w:color="auto"/>
                <w:left w:val="none" w:sz="0" w:space="0" w:color="auto"/>
                <w:bottom w:val="none" w:sz="0" w:space="0" w:color="auto"/>
                <w:right w:val="none" w:sz="0" w:space="0" w:color="auto"/>
              </w:divBdr>
            </w:div>
            <w:div w:id="1319849005">
              <w:marLeft w:val="0"/>
              <w:marRight w:val="0"/>
              <w:marTop w:val="0"/>
              <w:marBottom w:val="0"/>
              <w:divBdr>
                <w:top w:val="none" w:sz="0" w:space="0" w:color="auto"/>
                <w:left w:val="none" w:sz="0" w:space="0" w:color="auto"/>
                <w:bottom w:val="none" w:sz="0" w:space="0" w:color="auto"/>
                <w:right w:val="none" w:sz="0" w:space="0" w:color="auto"/>
              </w:divBdr>
            </w:div>
            <w:div w:id="1394540910">
              <w:marLeft w:val="0"/>
              <w:marRight w:val="0"/>
              <w:marTop w:val="0"/>
              <w:marBottom w:val="0"/>
              <w:divBdr>
                <w:top w:val="none" w:sz="0" w:space="0" w:color="auto"/>
                <w:left w:val="none" w:sz="0" w:space="0" w:color="auto"/>
                <w:bottom w:val="none" w:sz="0" w:space="0" w:color="auto"/>
                <w:right w:val="none" w:sz="0" w:space="0" w:color="auto"/>
              </w:divBdr>
            </w:div>
            <w:div w:id="1807549357">
              <w:marLeft w:val="0"/>
              <w:marRight w:val="0"/>
              <w:marTop w:val="0"/>
              <w:marBottom w:val="0"/>
              <w:divBdr>
                <w:top w:val="none" w:sz="0" w:space="0" w:color="auto"/>
                <w:left w:val="none" w:sz="0" w:space="0" w:color="auto"/>
                <w:bottom w:val="none" w:sz="0" w:space="0" w:color="auto"/>
                <w:right w:val="none" w:sz="0" w:space="0" w:color="auto"/>
              </w:divBdr>
            </w:div>
            <w:div w:id="1903981713">
              <w:marLeft w:val="0"/>
              <w:marRight w:val="0"/>
              <w:marTop w:val="0"/>
              <w:marBottom w:val="0"/>
              <w:divBdr>
                <w:top w:val="none" w:sz="0" w:space="0" w:color="auto"/>
                <w:left w:val="none" w:sz="0" w:space="0" w:color="auto"/>
                <w:bottom w:val="none" w:sz="0" w:space="0" w:color="auto"/>
                <w:right w:val="none" w:sz="0" w:space="0" w:color="auto"/>
              </w:divBdr>
            </w:div>
            <w:div w:id="2042896283">
              <w:marLeft w:val="0"/>
              <w:marRight w:val="0"/>
              <w:marTop w:val="0"/>
              <w:marBottom w:val="0"/>
              <w:divBdr>
                <w:top w:val="none" w:sz="0" w:space="0" w:color="auto"/>
                <w:left w:val="none" w:sz="0" w:space="0" w:color="auto"/>
                <w:bottom w:val="none" w:sz="0" w:space="0" w:color="auto"/>
                <w:right w:val="none" w:sz="0" w:space="0" w:color="auto"/>
              </w:divBdr>
            </w:div>
            <w:div w:id="205018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68427">
      <w:bodyDiv w:val="1"/>
      <w:marLeft w:val="0"/>
      <w:marRight w:val="0"/>
      <w:marTop w:val="0"/>
      <w:marBottom w:val="0"/>
      <w:divBdr>
        <w:top w:val="none" w:sz="0" w:space="0" w:color="auto"/>
        <w:left w:val="none" w:sz="0" w:space="0" w:color="auto"/>
        <w:bottom w:val="none" w:sz="0" w:space="0" w:color="auto"/>
        <w:right w:val="none" w:sz="0" w:space="0" w:color="auto"/>
      </w:divBdr>
      <w:divsChild>
        <w:div w:id="1144010052">
          <w:marLeft w:val="0"/>
          <w:marRight w:val="0"/>
          <w:marTop w:val="0"/>
          <w:marBottom w:val="0"/>
          <w:divBdr>
            <w:top w:val="none" w:sz="0" w:space="0" w:color="auto"/>
            <w:left w:val="none" w:sz="0" w:space="0" w:color="auto"/>
            <w:bottom w:val="none" w:sz="0" w:space="0" w:color="auto"/>
            <w:right w:val="none" w:sz="0" w:space="0" w:color="auto"/>
          </w:divBdr>
          <w:divsChild>
            <w:div w:id="923302074">
              <w:marLeft w:val="0"/>
              <w:marRight w:val="0"/>
              <w:marTop w:val="0"/>
              <w:marBottom w:val="0"/>
              <w:divBdr>
                <w:top w:val="none" w:sz="0" w:space="0" w:color="auto"/>
                <w:left w:val="none" w:sz="0" w:space="0" w:color="auto"/>
                <w:bottom w:val="none" w:sz="0" w:space="0" w:color="auto"/>
                <w:right w:val="none" w:sz="0" w:space="0" w:color="auto"/>
              </w:divBdr>
            </w:div>
            <w:div w:id="404688171">
              <w:marLeft w:val="0"/>
              <w:marRight w:val="0"/>
              <w:marTop w:val="0"/>
              <w:marBottom w:val="0"/>
              <w:divBdr>
                <w:top w:val="none" w:sz="0" w:space="0" w:color="auto"/>
                <w:left w:val="none" w:sz="0" w:space="0" w:color="auto"/>
                <w:bottom w:val="none" w:sz="0" w:space="0" w:color="auto"/>
                <w:right w:val="none" w:sz="0" w:space="0" w:color="auto"/>
              </w:divBdr>
            </w:div>
            <w:div w:id="1151822738">
              <w:marLeft w:val="0"/>
              <w:marRight w:val="0"/>
              <w:marTop w:val="0"/>
              <w:marBottom w:val="0"/>
              <w:divBdr>
                <w:top w:val="none" w:sz="0" w:space="0" w:color="auto"/>
                <w:left w:val="none" w:sz="0" w:space="0" w:color="auto"/>
                <w:bottom w:val="none" w:sz="0" w:space="0" w:color="auto"/>
                <w:right w:val="none" w:sz="0" w:space="0" w:color="auto"/>
              </w:divBdr>
            </w:div>
            <w:div w:id="2004048262">
              <w:marLeft w:val="0"/>
              <w:marRight w:val="0"/>
              <w:marTop w:val="0"/>
              <w:marBottom w:val="0"/>
              <w:divBdr>
                <w:top w:val="none" w:sz="0" w:space="0" w:color="auto"/>
                <w:left w:val="none" w:sz="0" w:space="0" w:color="auto"/>
                <w:bottom w:val="none" w:sz="0" w:space="0" w:color="auto"/>
                <w:right w:val="none" w:sz="0" w:space="0" w:color="auto"/>
              </w:divBdr>
            </w:div>
            <w:div w:id="102724454">
              <w:marLeft w:val="0"/>
              <w:marRight w:val="0"/>
              <w:marTop w:val="0"/>
              <w:marBottom w:val="0"/>
              <w:divBdr>
                <w:top w:val="none" w:sz="0" w:space="0" w:color="auto"/>
                <w:left w:val="none" w:sz="0" w:space="0" w:color="auto"/>
                <w:bottom w:val="none" w:sz="0" w:space="0" w:color="auto"/>
                <w:right w:val="none" w:sz="0" w:space="0" w:color="auto"/>
              </w:divBdr>
            </w:div>
            <w:div w:id="677929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231188">
      <w:bodyDiv w:val="1"/>
      <w:marLeft w:val="0"/>
      <w:marRight w:val="0"/>
      <w:marTop w:val="0"/>
      <w:marBottom w:val="0"/>
      <w:divBdr>
        <w:top w:val="none" w:sz="0" w:space="0" w:color="auto"/>
        <w:left w:val="none" w:sz="0" w:space="0" w:color="auto"/>
        <w:bottom w:val="none" w:sz="0" w:space="0" w:color="auto"/>
        <w:right w:val="none" w:sz="0" w:space="0" w:color="auto"/>
      </w:divBdr>
      <w:divsChild>
        <w:div w:id="1957057392">
          <w:marLeft w:val="0"/>
          <w:marRight w:val="0"/>
          <w:marTop w:val="0"/>
          <w:marBottom w:val="0"/>
          <w:divBdr>
            <w:top w:val="none" w:sz="0" w:space="0" w:color="auto"/>
            <w:left w:val="none" w:sz="0" w:space="0" w:color="auto"/>
            <w:bottom w:val="none" w:sz="0" w:space="0" w:color="auto"/>
            <w:right w:val="none" w:sz="0" w:space="0" w:color="auto"/>
          </w:divBdr>
          <w:divsChild>
            <w:div w:id="71239318">
              <w:marLeft w:val="0"/>
              <w:marRight w:val="0"/>
              <w:marTop w:val="0"/>
              <w:marBottom w:val="0"/>
              <w:divBdr>
                <w:top w:val="none" w:sz="0" w:space="0" w:color="auto"/>
                <w:left w:val="none" w:sz="0" w:space="0" w:color="auto"/>
                <w:bottom w:val="none" w:sz="0" w:space="0" w:color="auto"/>
                <w:right w:val="none" w:sz="0" w:space="0" w:color="auto"/>
              </w:divBdr>
            </w:div>
            <w:div w:id="88165893">
              <w:marLeft w:val="0"/>
              <w:marRight w:val="0"/>
              <w:marTop w:val="0"/>
              <w:marBottom w:val="0"/>
              <w:divBdr>
                <w:top w:val="none" w:sz="0" w:space="0" w:color="auto"/>
                <w:left w:val="none" w:sz="0" w:space="0" w:color="auto"/>
                <w:bottom w:val="none" w:sz="0" w:space="0" w:color="auto"/>
                <w:right w:val="none" w:sz="0" w:space="0" w:color="auto"/>
              </w:divBdr>
            </w:div>
            <w:div w:id="97068291">
              <w:marLeft w:val="0"/>
              <w:marRight w:val="0"/>
              <w:marTop w:val="0"/>
              <w:marBottom w:val="0"/>
              <w:divBdr>
                <w:top w:val="none" w:sz="0" w:space="0" w:color="auto"/>
                <w:left w:val="none" w:sz="0" w:space="0" w:color="auto"/>
                <w:bottom w:val="none" w:sz="0" w:space="0" w:color="auto"/>
                <w:right w:val="none" w:sz="0" w:space="0" w:color="auto"/>
              </w:divBdr>
            </w:div>
            <w:div w:id="134877527">
              <w:marLeft w:val="0"/>
              <w:marRight w:val="0"/>
              <w:marTop w:val="0"/>
              <w:marBottom w:val="0"/>
              <w:divBdr>
                <w:top w:val="none" w:sz="0" w:space="0" w:color="auto"/>
                <w:left w:val="none" w:sz="0" w:space="0" w:color="auto"/>
                <w:bottom w:val="none" w:sz="0" w:space="0" w:color="auto"/>
                <w:right w:val="none" w:sz="0" w:space="0" w:color="auto"/>
              </w:divBdr>
            </w:div>
            <w:div w:id="153837634">
              <w:marLeft w:val="0"/>
              <w:marRight w:val="0"/>
              <w:marTop w:val="0"/>
              <w:marBottom w:val="0"/>
              <w:divBdr>
                <w:top w:val="none" w:sz="0" w:space="0" w:color="auto"/>
                <w:left w:val="none" w:sz="0" w:space="0" w:color="auto"/>
                <w:bottom w:val="none" w:sz="0" w:space="0" w:color="auto"/>
                <w:right w:val="none" w:sz="0" w:space="0" w:color="auto"/>
              </w:divBdr>
            </w:div>
            <w:div w:id="229578585">
              <w:marLeft w:val="0"/>
              <w:marRight w:val="0"/>
              <w:marTop w:val="0"/>
              <w:marBottom w:val="0"/>
              <w:divBdr>
                <w:top w:val="none" w:sz="0" w:space="0" w:color="auto"/>
                <w:left w:val="none" w:sz="0" w:space="0" w:color="auto"/>
                <w:bottom w:val="none" w:sz="0" w:space="0" w:color="auto"/>
                <w:right w:val="none" w:sz="0" w:space="0" w:color="auto"/>
              </w:divBdr>
            </w:div>
            <w:div w:id="247617580">
              <w:marLeft w:val="0"/>
              <w:marRight w:val="0"/>
              <w:marTop w:val="0"/>
              <w:marBottom w:val="0"/>
              <w:divBdr>
                <w:top w:val="none" w:sz="0" w:space="0" w:color="auto"/>
                <w:left w:val="none" w:sz="0" w:space="0" w:color="auto"/>
                <w:bottom w:val="none" w:sz="0" w:space="0" w:color="auto"/>
                <w:right w:val="none" w:sz="0" w:space="0" w:color="auto"/>
              </w:divBdr>
            </w:div>
            <w:div w:id="284428392">
              <w:marLeft w:val="0"/>
              <w:marRight w:val="0"/>
              <w:marTop w:val="0"/>
              <w:marBottom w:val="0"/>
              <w:divBdr>
                <w:top w:val="none" w:sz="0" w:space="0" w:color="auto"/>
                <w:left w:val="none" w:sz="0" w:space="0" w:color="auto"/>
                <w:bottom w:val="none" w:sz="0" w:space="0" w:color="auto"/>
                <w:right w:val="none" w:sz="0" w:space="0" w:color="auto"/>
              </w:divBdr>
            </w:div>
            <w:div w:id="296881104">
              <w:marLeft w:val="0"/>
              <w:marRight w:val="0"/>
              <w:marTop w:val="0"/>
              <w:marBottom w:val="0"/>
              <w:divBdr>
                <w:top w:val="none" w:sz="0" w:space="0" w:color="auto"/>
                <w:left w:val="none" w:sz="0" w:space="0" w:color="auto"/>
                <w:bottom w:val="none" w:sz="0" w:space="0" w:color="auto"/>
                <w:right w:val="none" w:sz="0" w:space="0" w:color="auto"/>
              </w:divBdr>
            </w:div>
            <w:div w:id="318967952">
              <w:marLeft w:val="0"/>
              <w:marRight w:val="0"/>
              <w:marTop w:val="0"/>
              <w:marBottom w:val="0"/>
              <w:divBdr>
                <w:top w:val="none" w:sz="0" w:space="0" w:color="auto"/>
                <w:left w:val="none" w:sz="0" w:space="0" w:color="auto"/>
                <w:bottom w:val="none" w:sz="0" w:space="0" w:color="auto"/>
                <w:right w:val="none" w:sz="0" w:space="0" w:color="auto"/>
              </w:divBdr>
            </w:div>
            <w:div w:id="350185676">
              <w:marLeft w:val="0"/>
              <w:marRight w:val="0"/>
              <w:marTop w:val="0"/>
              <w:marBottom w:val="0"/>
              <w:divBdr>
                <w:top w:val="none" w:sz="0" w:space="0" w:color="auto"/>
                <w:left w:val="none" w:sz="0" w:space="0" w:color="auto"/>
                <w:bottom w:val="none" w:sz="0" w:space="0" w:color="auto"/>
                <w:right w:val="none" w:sz="0" w:space="0" w:color="auto"/>
              </w:divBdr>
            </w:div>
            <w:div w:id="376703314">
              <w:marLeft w:val="0"/>
              <w:marRight w:val="0"/>
              <w:marTop w:val="0"/>
              <w:marBottom w:val="0"/>
              <w:divBdr>
                <w:top w:val="none" w:sz="0" w:space="0" w:color="auto"/>
                <w:left w:val="none" w:sz="0" w:space="0" w:color="auto"/>
                <w:bottom w:val="none" w:sz="0" w:space="0" w:color="auto"/>
                <w:right w:val="none" w:sz="0" w:space="0" w:color="auto"/>
              </w:divBdr>
            </w:div>
            <w:div w:id="381290098">
              <w:marLeft w:val="0"/>
              <w:marRight w:val="0"/>
              <w:marTop w:val="0"/>
              <w:marBottom w:val="0"/>
              <w:divBdr>
                <w:top w:val="none" w:sz="0" w:space="0" w:color="auto"/>
                <w:left w:val="none" w:sz="0" w:space="0" w:color="auto"/>
                <w:bottom w:val="none" w:sz="0" w:space="0" w:color="auto"/>
                <w:right w:val="none" w:sz="0" w:space="0" w:color="auto"/>
              </w:divBdr>
            </w:div>
            <w:div w:id="404374203">
              <w:marLeft w:val="0"/>
              <w:marRight w:val="0"/>
              <w:marTop w:val="0"/>
              <w:marBottom w:val="0"/>
              <w:divBdr>
                <w:top w:val="none" w:sz="0" w:space="0" w:color="auto"/>
                <w:left w:val="none" w:sz="0" w:space="0" w:color="auto"/>
                <w:bottom w:val="none" w:sz="0" w:space="0" w:color="auto"/>
                <w:right w:val="none" w:sz="0" w:space="0" w:color="auto"/>
              </w:divBdr>
            </w:div>
            <w:div w:id="545336312">
              <w:marLeft w:val="0"/>
              <w:marRight w:val="0"/>
              <w:marTop w:val="0"/>
              <w:marBottom w:val="0"/>
              <w:divBdr>
                <w:top w:val="none" w:sz="0" w:space="0" w:color="auto"/>
                <w:left w:val="none" w:sz="0" w:space="0" w:color="auto"/>
                <w:bottom w:val="none" w:sz="0" w:space="0" w:color="auto"/>
                <w:right w:val="none" w:sz="0" w:space="0" w:color="auto"/>
              </w:divBdr>
            </w:div>
            <w:div w:id="689063052">
              <w:marLeft w:val="0"/>
              <w:marRight w:val="0"/>
              <w:marTop w:val="0"/>
              <w:marBottom w:val="0"/>
              <w:divBdr>
                <w:top w:val="none" w:sz="0" w:space="0" w:color="auto"/>
                <w:left w:val="none" w:sz="0" w:space="0" w:color="auto"/>
                <w:bottom w:val="none" w:sz="0" w:space="0" w:color="auto"/>
                <w:right w:val="none" w:sz="0" w:space="0" w:color="auto"/>
              </w:divBdr>
            </w:div>
            <w:div w:id="701520076">
              <w:marLeft w:val="0"/>
              <w:marRight w:val="0"/>
              <w:marTop w:val="0"/>
              <w:marBottom w:val="0"/>
              <w:divBdr>
                <w:top w:val="none" w:sz="0" w:space="0" w:color="auto"/>
                <w:left w:val="none" w:sz="0" w:space="0" w:color="auto"/>
                <w:bottom w:val="none" w:sz="0" w:space="0" w:color="auto"/>
                <w:right w:val="none" w:sz="0" w:space="0" w:color="auto"/>
              </w:divBdr>
            </w:div>
            <w:div w:id="713042153">
              <w:marLeft w:val="0"/>
              <w:marRight w:val="0"/>
              <w:marTop w:val="0"/>
              <w:marBottom w:val="0"/>
              <w:divBdr>
                <w:top w:val="none" w:sz="0" w:space="0" w:color="auto"/>
                <w:left w:val="none" w:sz="0" w:space="0" w:color="auto"/>
                <w:bottom w:val="none" w:sz="0" w:space="0" w:color="auto"/>
                <w:right w:val="none" w:sz="0" w:space="0" w:color="auto"/>
              </w:divBdr>
            </w:div>
            <w:div w:id="794760279">
              <w:marLeft w:val="0"/>
              <w:marRight w:val="0"/>
              <w:marTop w:val="0"/>
              <w:marBottom w:val="0"/>
              <w:divBdr>
                <w:top w:val="none" w:sz="0" w:space="0" w:color="auto"/>
                <w:left w:val="none" w:sz="0" w:space="0" w:color="auto"/>
                <w:bottom w:val="none" w:sz="0" w:space="0" w:color="auto"/>
                <w:right w:val="none" w:sz="0" w:space="0" w:color="auto"/>
              </w:divBdr>
            </w:div>
            <w:div w:id="865100062">
              <w:marLeft w:val="0"/>
              <w:marRight w:val="0"/>
              <w:marTop w:val="0"/>
              <w:marBottom w:val="0"/>
              <w:divBdr>
                <w:top w:val="none" w:sz="0" w:space="0" w:color="auto"/>
                <w:left w:val="none" w:sz="0" w:space="0" w:color="auto"/>
                <w:bottom w:val="none" w:sz="0" w:space="0" w:color="auto"/>
                <w:right w:val="none" w:sz="0" w:space="0" w:color="auto"/>
              </w:divBdr>
            </w:div>
            <w:div w:id="880441769">
              <w:marLeft w:val="0"/>
              <w:marRight w:val="0"/>
              <w:marTop w:val="0"/>
              <w:marBottom w:val="0"/>
              <w:divBdr>
                <w:top w:val="none" w:sz="0" w:space="0" w:color="auto"/>
                <w:left w:val="none" w:sz="0" w:space="0" w:color="auto"/>
                <w:bottom w:val="none" w:sz="0" w:space="0" w:color="auto"/>
                <w:right w:val="none" w:sz="0" w:space="0" w:color="auto"/>
              </w:divBdr>
            </w:div>
            <w:div w:id="919682789">
              <w:marLeft w:val="0"/>
              <w:marRight w:val="0"/>
              <w:marTop w:val="0"/>
              <w:marBottom w:val="0"/>
              <w:divBdr>
                <w:top w:val="none" w:sz="0" w:space="0" w:color="auto"/>
                <w:left w:val="none" w:sz="0" w:space="0" w:color="auto"/>
                <w:bottom w:val="none" w:sz="0" w:space="0" w:color="auto"/>
                <w:right w:val="none" w:sz="0" w:space="0" w:color="auto"/>
              </w:divBdr>
            </w:div>
            <w:div w:id="932251076">
              <w:marLeft w:val="0"/>
              <w:marRight w:val="0"/>
              <w:marTop w:val="0"/>
              <w:marBottom w:val="0"/>
              <w:divBdr>
                <w:top w:val="none" w:sz="0" w:space="0" w:color="auto"/>
                <w:left w:val="none" w:sz="0" w:space="0" w:color="auto"/>
                <w:bottom w:val="none" w:sz="0" w:space="0" w:color="auto"/>
                <w:right w:val="none" w:sz="0" w:space="0" w:color="auto"/>
              </w:divBdr>
            </w:div>
            <w:div w:id="966281742">
              <w:marLeft w:val="0"/>
              <w:marRight w:val="0"/>
              <w:marTop w:val="0"/>
              <w:marBottom w:val="0"/>
              <w:divBdr>
                <w:top w:val="none" w:sz="0" w:space="0" w:color="auto"/>
                <w:left w:val="none" w:sz="0" w:space="0" w:color="auto"/>
                <w:bottom w:val="none" w:sz="0" w:space="0" w:color="auto"/>
                <w:right w:val="none" w:sz="0" w:space="0" w:color="auto"/>
              </w:divBdr>
            </w:div>
            <w:div w:id="986203516">
              <w:marLeft w:val="0"/>
              <w:marRight w:val="0"/>
              <w:marTop w:val="0"/>
              <w:marBottom w:val="0"/>
              <w:divBdr>
                <w:top w:val="none" w:sz="0" w:space="0" w:color="auto"/>
                <w:left w:val="none" w:sz="0" w:space="0" w:color="auto"/>
                <w:bottom w:val="none" w:sz="0" w:space="0" w:color="auto"/>
                <w:right w:val="none" w:sz="0" w:space="0" w:color="auto"/>
              </w:divBdr>
            </w:div>
            <w:div w:id="993997026">
              <w:marLeft w:val="0"/>
              <w:marRight w:val="0"/>
              <w:marTop w:val="0"/>
              <w:marBottom w:val="0"/>
              <w:divBdr>
                <w:top w:val="none" w:sz="0" w:space="0" w:color="auto"/>
                <w:left w:val="none" w:sz="0" w:space="0" w:color="auto"/>
                <w:bottom w:val="none" w:sz="0" w:space="0" w:color="auto"/>
                <w:right w:val="none" w:sz="0" w:space="0" w:color="auto"/>
              </w:divBdr>
            </w:div>
            <w:div w:id="1004240148">
              <w:marLeft w:val="0"/>
              <w:marRight w:val="0"/>
              <w:marTop w:val="0"/>
              <w:marBottom w:val="0"/>
              <w:divBdr>
                <w:top w:val="none" w:sz="0" w:space="0" w:color="auto"/>
                <w:left w:val="none" w:sz="0" w:space="0" w:color="auto"/>
                <w:bottom w:val="none" w:sz="0" w:space="0" w:color="auto"/>
                <w:right w:val="none" w:sz="0" w:space="0" w:color="auto"/>
              </w:divBdr>
            </w:div>
            <w:div w:id="1008480164">
              <w:marLeft w:val="0"/>
              <w:marRight w:val="0"/>
              <w:marTop w:val="0"/>
              <w:marBottom w:val="0"/>
              <w:divBdr>
                <w:top w:val="none" w:sz="0" w:space="0" w:color="auto"/>
                <w:left w:val="none" w:sz="0" w:space="0" w:color="auto"/>
                <w:bottom w:val="none" w:sz="0" w:space="0" w:color="auto"/>
                <w:right w:val="none" w:sz="0" w:space="0" w:color="auto"/>
              </w:divBdr>
            </w:div>
            <w:div w:id="1095369401">
              <w:marLeft w:val="0"/>
              <w:marRight w:val="0"/>
              <w:marTop w:val="0"/>
              <w:marBottom w:val="0"/>
              <w:divBdr>
                <w:top w:val="none" w:sz="0" w:space="0" w:color="auto"/>
                <w:left w:val="none" w:sz="0" w:space="0" w:color="auto"/>
                <w:bottom w:val="none" w:sz="0" w:space="0" w:color="auto"/>
                <w:right w:val="none" w:sz="0" w:space="0" w:color="auto"/>
              </w:divBdr>
            </w:div>
            <w:div w:id="1111438153">
              <w:marLeft w:val="0"/>
              <w:marRight w:val="0"/>
              <w:marTop w:val="0"/>
              <w:marBottom w:val="0"/>
              <w:divBdr>
                <w:top w:val="none" w:sz="0" w:space="0" w:color="auto"/>
                <w:left w:val="none" w:sz="0" w:space="0" w:color="auto"/>
                <w:bottom w:val="none" w:sz="0" w:space="0" w:color="auto"/>
                <w:right w:val="none" w:sz="0" w:space="0" w:color="auto"/>
              </w:divBdr>
            </w:div>
            <w:div w:id="1114595943">
              <w:marLeft w:val="0"/>
              <w:marRight w:val="0"/>
              <w:marTop w:val="0"/>
              <w:marBottom w:val="0"/>
              <w:divBdr>
                <w:top w:val="none" w:sz="0" w:space="0" w:color="auto"/>
                <w:left w:val="none" w:sz="0" w:space="0" w:color="auto"/>
                <w:bottom w:val="none" w:sz="0" w:space="0" w:color="auto"/>
                <w:right w:val="none" w:sz="0" w:space="0" w:color="auto"/>
              </w:divBdr>
            </w:div>
            <w:div w:id="1115976753">
              <w:marLeft w:val="0"/>
              <w:marRight w:val="0"/>
              <w:marTop w:val="0"/>
              <w:marBottom w:val="0"/>
              <w:divBdr>
                <w:top w:val="none" w:sz="0" w:space="0" w:color="auto"/>
                <w:left w:val="none" w:sz="0" w:space="0" w:color="auto"/>
                <w:bottom w:val="none" w:sz="0" w:space="0" w:color="auto"/>
                <w:right w:val="none" w:sz="0" w:space="0" w:color="auto"/>
              </w:divBdr>
            </w:div>
            <w:div w:id="1119497291">
              <w:marLeft w:val="0"/>
              <w:marRight w:val="0"/>
              <w:marTop w:val="0"/>
              <w:marBottom w:val="0"/>
              <w:divBdr>
                <w:top w:val="none" w:sz="0" w:space="0" w:color="auto"/>
                <w:left w:val="none" w:sz="0" w:space="0" w:color="auto"/>
                <w:bottom w:val="none" w:sz="0" w:space="0" w:color="auto"/>
                <w:right w:val="none" w:sz="0" w:space="0" w:color="auto"/>
              </w:divBdr>
            </w:div>
            <w:div w:id="1127629729">
              <w:marLeft w:val="0"/>
              <w:marRight w:val="0"/>
              <w:marTop w:val="0"/>
              <w:marBottom w:val="0"/>
              <w:divBdr>
                <w:top w:val="none" w:sz="0" w:space="0" w:color="auto"/>
                <w:left w:val="none" w:sz="0" w:space="0" w:color="auto"/>
                <w:bottom w:val="none" w:sz="0" w:space="0" w:color="auto"/>
                <w:right w:val="none" w:sz="0" w:space="0" w:color="auto"/>
              </w:divBdr>
            </w:div>
            <w:div w:id="1159007396">
              <w:marLeft w:val="0"/>
              <w:marRight w:val="0"/>
              <w:marTop w:val="0"/>
              <w:marBottom w:val="0"/>
              <w:divBdr>
                <w:top w:val="none" w:sz="0" w:space="0" w:color="auto"/>
                <w:left w:val="none" w:sz="0" w:space="0" w:color="auto"/>
                <w:bottom w:val="none" w:sz="0" w:space="0" w:color="auto"/>
                <w:right w:val="none" w:sz="0" w:space="0" w:color="auto"/>
              </w:divBdr>
            </w:div>
            <w:div w:id="1200555071">
              <w:marLeft w:val="0"/>
              <w:marRight w:val="0"/>
              <w:marTop w:val="0"/>
              <w:marBottom w:val="0"/>
              <w:divBdr>
                <w:top w:val="none" w:sz="0" w:space="0" w:color="auto"/>
                <w:left w:val="none" w:sz="0" w:space="0" w:color="auto"/>
                <w:bottom w:val="none" w:sz="0" w:space="0" w:color="auto"/>
                <w:right w:val="none" w:sz="0" w:space="0" w:color="auto"/>
              </w:divBdr>
            </w:div>
            <w:div w:id="1312783540">
              <w:marLeft w:val="0"/>
              <w:marRight w:val="0"/>
              <w:marTop w:val="0"/>
              <w:marBottom w:val="0"/>
              <w:divBdr>
                <w:top w:val="none" w:sz="0" w:space="0" w:color="auto"/>
                <w:left w:val="none" w:sz="0" w:space="0" w:color="auto"/>
                <w:bottom w:val="none" w:sz="0" w:space="0" w:color="auto"/>
                <w:right w:val="none" w:sz="0" w:space="0" w:color="auto"/>
              </w:divBdr>
            </w:div>
            <w:div w:id="1315916948">
              <w:marLeft w:val="0"/>
              <w:marRight w:val="0"/>
              <w:marTop w:val="0"/>
              <w:marBottom w:val="0"/>
              <w:divBdr>
                <w:top w:val="none" w:sz="0" w:space="0" w:color="auto"/>
                <w:left w:val="none" w:sz="0" w:space="0" w:color="auto"/>
                <w:bottom w:val="none" w:sz="0" w:space="0" w:color="auto"/>
                <w:right w:val="none" w:sz="0" w:space="0" w:color="auto"/>
              </w:divBdr>
            </w:div>
            <w:div w:id="1336768619">
              <w:marLeft w:val="0"/>
              <w:marRight w:val="0"/>
              <w:marTop w:val="0"/>
              <w:marBottom w:val="0"/>
              <w:divBdr>
                <w:top w:val="none" w:sz="0" w:space="0" w:color="auto"/>
                <w:left w:val="none" w:sz="0" w:space="0" w:color="auto"/>
                <w:bottom w:val="none" w:sz="0" w:space="0" w:color="auto"/>
                <w:right w:val="none" w:sz="0" w:space="0" w:color="auto"/>
              </w:divBdr>
            </w:div>
            <w:div w:id="1361662376">
              <w:marLeft w:val="0"/>
              <w:marRight w:val="0"/>
              <w:marTop w:val="0"/>
              <w:marBottom w:val="0"/>
              <w:divBdr>
                <w:top w:val="none" w:sz="0" w:space="0" w:color="auto"/>
                <w:left w:val="none" w:sz="0" w:space="0" w:color="auto"/>
                <w:bottom w:val="none" w:sz="0" w:space="0" w:color="auto"/>
                <w:right w:val="none" w:sz="0" w:space="0" w:color="auto"/>
              </w:divBdr>
            </w:div>
            <w:div w:id="1500854250">
              <w:marLeft w:val="0"/>
              <w:marRight w:val="0"/>
              <w:marTop w:val="0"/>
              <w:marBottom w:val="0"/>
              <w:divBdr>
                <w:top w:val="none" w:sz="0" w:space="0" w:color="auto"/>
                <w:left w:val="none" w:sz="0" w:space="0" w:color="auto"/>
                <w:bottom w:val="none" w:sz="0" w:space="0" w:color="auto"/>
                <w:right w:val="none" w:sz="0" w:space="0" w:color="auto"/>
              </w:divBdr>
            </w:div>
            <w:div w:id="1528060969">
              <w:marLeft w:val="0"/>
              <w:marRight w:val="0"/>
              <w:marTop w:val="0"/>
              <w:marBottom w:val="0"/>
              <w:divBdr>
                <w:top w:val="none" w:sz="0" w:space="0" w:color="auto"/>
                <w:left w:val="none" w:sz="0" w:space="0" w:color="auto"/>
                <w:bottom w:val="none" w:sz="0" w:space="0" w:color="auto"/>
                <w:right w:val="none" w:sz="0" w:space="0" w:color="auto"/>
              </w:divBdr>
            </w:div>
            <w:div w:id="1533610227">
              <w:marLeft w:val="0"/>
              <w:marRight w:val="0"/>
              <w:marTop w:val="0"/>
              <w:marBottom w:val="0"/>
              <w:divBdr>
                <w:top w:val="none" w:sz="0" w:space="0" w:color="auto"/>
                <w:left w:val="none" w:sz="0" w:space="0" w:color="auto"/>
                <w:bottom w:val="none" w:sz="0" w:space="0" w:color="auto"/>
                <w:right w:val="none" w:sz="0" w:space="0" w:color="auto"/>
              </w:divBdr>
            </w:div>
            <w:div w:id="1587807069">
              <w:marLeft w:val="0"/>
              <w:marRight w:val="0"/>
              <w:marTop w:val="0"/>
              <w:marBottom w:val="0"/>
              <w:divBdr>
                <w:top w:val="none" w:sz="0" w:space="0" w:color="auto"/>
                <w:left w:val="none" w:sz="0" w:space="0" w:color="auto"/>
                <w:bottom w:val="none" w:sz="0" w:space="0" w:color="auto"/>
                <w:right w:val="none" w:sz="0" w:space="0" w:color="auto"/>
              </w:divBdr>
            </w:div>
            <w:div w:id="1705129334">
              <w:marLeft w:val="0"/>
              <w:marRight w:val="0"/>
              <w:marTop w:val="0"/>
              <w:marBottom w:val="0"/>
              <w:divBdr>
                <w:top w:val="none" w:sz="0" w:space="0" w:color="auto"/>
                <w:left w:val="none" w:sz="0" w:space="0" w:color="auto"/>
                <w:bottom w:val="none" w:sz="0" w:space="0" w:color="auto"/>
                <w:right w:val="none" w:sz="0" w:space="0" w:color="auto"/>
              </w:divBdr>
            </w:div>
            <w:div w:id="1753896235">
              <w:marLeft w:val="0"/>
              <w:marRight w:val="0"/>
              <w:marTop w:val="0"/>
              <w:marBottom w:val="0"/>
              <w:divBdr>
                <w:top w:val="none" w:sz="0" w:space="0" w:color="auto"/>
                <w:left w:val="none" w:sz="0" w:space="0" w:color="auto"/>
                <w:bottom w:val="none" w:sz="0" w:space="0" w:color="auto"/>
                <w:right w:val="none" w:sz="0" w:space="0" w:color="auto"/>
              </w:divBdr>
            </w:div>
            <w:div w:id="1763331414">
              <w:marLeft w:val="0"/>
              <w:marRight w:val="0"/>
              <w:marTop w:val="0"/>
              <w:marBottom w:val="0"/>
              <w:divBdr>
                <w:top w:val="none" w:sz="0" w:space="0" w:color="auto"/>
                <w:left w:val="none" w:sz="0" w:space="0" w:color="auto"/>
                <w:bottom w:val="none" w:sz="0" w:space="0" w:color="auto"/>
                <w:right w:val="none" w:sz="0" w:space="0" w:color="auto"/>
              </w:divBdr>
            </w:div>
            <w:div w:id="1791702677">
              <w:marLeft w:val="0"/>
              <w:marRight w:val="0"/>
              <w:marTop w:val="0"/>
              <w:marBottom w:val="0"/>
              <w:divBdr>
                <w:top w:val="none" w:sz="0" w:space="0" w:color="auto"/>
                <w:left w:val="none" w:sz="0" w:space="0" w:color="auto"/>
                <w:bottom w:val="none" w:sz="0" w:space="0" w:color="auto"/>
                <w:right w:val="none" w:sz="0" w:space="0" w:color="auto"/>
              </w:divBdr>
            </w:div>
            <w:div w:id="1869684718">
              <w:marLeft w:val="0"/>
              <w:marRight w:val="0"/>
              <w:marTop w:val="0"/>
              <w:marBottom w:val="0"/>
              <w:divBdr>
                <w:top w:val="none" w:sz="0" w:space="0" w:color="auto"/>
                <w:left w:val="none" w:sz="0" w:space="0" w:color="auto"/>
                <w:bottom w:val="none" w:sz="0" w:space="0" w:color="auto"/>
                <w:right w:val="none" w:sz="0" w:space="0" w:color="auto"/>
              </w:divBdr>
            </w:div>
            <w:div w:id="1898395686">
              <w:marLeft w:val="0"/>
              <w:marRight w:val="0"/>
              <w:marTop w:val="0"/>
              <w:marBottom w:val="0"/>
              <w:divBdr>
                <w:top w:val="none" w:sz="0" w:space="0" w:color="auto"/>
                <w:left w:val="none" w:sz="0" w:space="0" w:color="auto"/>
                <w:bottom w:val="none" w:sz="0" w:space="0" w:color="auto"/>
                <w:right w:val="none" w:sz="0" w:space="0" w:color="auto"/>
              </w:divBdr>
            </w:div>
            <w:div w:id="1902403494">
              <w:marLeft w:val="0"/>
              <w:marRight w:val="0"/>
              <w:marTop w:val="0"/>
              <w:marBottom w:val="0"/>
              <w:divBdr>
                <w:top w:val="none" w:sz="0" w:space="0" w:color="auto"/>
                <w:left w:val="none" w:sz="0" w:space="0" w:color="auto"/>
                <w:bottom w:val="none" w:sz="0" w:space="0" w:color="auto"/>
                <w:right w:val="none" w:sz="0" w:space="0" w:color="auto"/>
              </w:divBdr>
            </w:div>
            <w:div w:id="1904175912">
              <w:marLeft w:val="0"/>
              <w:marRight w:val="0"/>
              <w:marTop w:val="0"/>
              <w:marBottom w:val="0"/>
              <w:divBdr>
                <w:top w:val="none" w:sz="0" w:space="0" w:color="auto"/>
                <w:left w:val="none" w:sz="0" w:space="0" w:color="auto"/>
                <w:bottom w:val="none" w:sz="0" w:space="0" w:color="auto"/>
                <w:right w:val="none" w:sz="0" w:space="0" w:color="auto"/>
              </w:divBdr>
            </w:div>
            <w:div w:id="1962415569">
              <w:marLeft w:val="0"/>
              <w:marRight w:val="0"/>
              <w:marTop w:val="0"/>
              <w:marBottom w:val="0"/>
              <w:divBdr>
                <w:top w:val="none" w:sz="0" w:space="0" w:color="auto"/>
                <w:left w:val="none" w:sz="0" w:space="0" w:color="auto"/>
                <w:bottom w:val="none" w:sz="0" w:space="0" w:color="auto"/>
                <w:right w:val="none" w:sz="0" w:space="0" w:color="auto"/>
              </w:divBdr>
            </w:div>
            <w:div w:id="1963687703">
              <w:marLeft w:val="0"/>
              <w:marRight w:val="0"/>
              <w:marTop w:val="0"/>
              <w:marBottom w:val="0"/>
              <w:divBdr>
                <w:top w:val="none" w:sz="0" w:space="0" w:color="auto"/>
                <w:left w:val="none" w:sz="0" w:space="0" w:color="auto"/>
                <w:bottom w:val="none" w:sz="0" w:space="0" w:color="auto"/>
                <w:right w:val="none" w:sz="0" w:space="0" w:color="auto"/>
              </w:divBdr>
            </w:div>
            <w:div w:id="1986162290">
              <w:marLeft w:val="0"/>
              <w:marRight w:val="0"/>
              <w:marTop w:val="0"/>
              <w:marBottom w:val="0"/>
              <w:divBdr>
                <w:top w:val="none" w:sz="0" w:space="0" w:color="auto"/>
                <w:left w:val="none" w:sz="0" w:space="0" w:color="auto"/>
                <w:bottom w:val="none" w:sz="0" w:space="0" w:color="auto"/>
                <w:right w:val="none" w:sz="0" w:space="0" w:color="auto"/>
              </w:divBdr>
            </w:div>
            <w:div w:id="2011177760">
              <w:marLeft w:val="0"/>
              <w:marRight w:val="0"/>
              <w:marTop w:val="0"/>
              <w:marBottom w:val="0"/>
              <w:divBdr>
                <w:top w:val="none" w:sz="0" w:space="0" w:color="auto"/>
                <w:left w:val="none" w:sz="0" w:space="0" w:color="auto"/>
                <w:bottom w:val="none" w:sz="0" w:space="0" w:color="auto"/>
                <w:right w:val="none" w:sz="0" w:space="0" w:color="auto"/>
              </w:divBdr>
            </w:div>
            <w:div w:id="2018532516">
              <w:marLeft w:val="0"/>
              <w:marRight w:val="0"/>
              <w:marTop w:val="0"/>
              <w:marBottom w:val="0"/>
              <w:divBdr>
                <w:top w:val="none" w:sz="0" w:space="0" w:color="auto"/>
                <w:left w:val="none" w:sz="0" w:space="0" w:color="auto"/>
                <w:bottom w:val="none" w:sz="0" w:space="0" w:color="auto"/>
                <w:right w:val="none" w:sz="0" w:space="0" w:color="auto"/>
              </w:divBdr>
            </w:div>
            <w:div w:id="2073968056">
              <w:marLeft w:val="0"/>
              <w:marRight w:val="0"/>
              <w:marTop w:val="0"/>
              <w:marBottom w:val="0"/>
              <w:divBdr>
                <w:top w:val="none" w:sz="0" w:space="0" w:color="auto"/>
                <w:left w:val="none" w:sz="0" w:space="0" w:color="auto"/>
                <w:bottom w:val="none" w:sz="0" w:space="0" w:color="auto"/>
                <w:right w:val="none" w:sz="0" w:space="0" w:color="auto"/>
              </w:divBdr>
            </w:div>
            <w:div w:id="2146310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002663">
      <w:bodyDiv w:val="1"/>
      <w:marLeft w:val="0"/>
      <w:marRight w:val="0"/>
      <w:marTop w:val="0"/>
      <w:marBottom w:val="0"/>
      <w:divBdr>
        <w:top w:val="none" w:sz="0" w:space="0" w:color="auto"/>
        <w:left w:val="none" w:sz="0" w:space="0" w:color="auto"/>
        <w:bottom w:val="none" w:sz="0" w:space="0" w:color="auto"/>
        <w:right w:val="none" w:sz="0" w:space="0" w:color="auto"/>
      </w:divBdr>
    </w:div>
    <w:div w:id="289019191">
      <w:bodyDiv w:val="1"/>
      <w:marLeft w:val="0"/>
      <w:marRight w:val="0"/>
      <w:marTop w:val="0"/>
      <w:marBottom w:val="0"/>
      <w:divBdr>
        <w:top w:val="none" w:sz="0" w:space="0" w:color="auto"/>
        <w:left w:val="none" w:sz="0" w:space="0" w:color="auto"/>
        <w:bottom w:val="none" w:sz="0" w:space="0" w:color="auto"/>
        <w:right w:val="none" w:sz="0" w:space="0" w:color="auto"/>
      </w:divBdr>
      <w:divsChild>
        <w:div w:id="225995357">
          <w:marLeft w:val="0"/>
          <w:marRight w:val="0"/>
          <w:marTop w:val="0"/>
          <w:marBottom w:val="0"/>
          <w:divBdr>
            <w:top w:val="none" w:sz="0" w:space="0" w:color="auto"/>
            <w:left w:val="none" w:sz="0" w:space="0" w:color="auto"/>
            <w:bottom w:val="none" w:sz="0" w:space="0" w:color="auto"/>
            <w:right w:val="none" w:sz="0" w:space="0" w:color="auto"/>
          </w:divBdr>
          <w:divsChild>
            <w:div w:id="1699425313">
              <w:marLeft w:val="0"/>
              <w:marRight w:val="0"/>
              <w:marTop w:val="0"/>
              <w:marBottom w:val="0"/>
              <w:divBdr>
                <w:top w:val="none" w:sz="0" w:space="0" w:color="auto"/>
                <w:left w:val="none" w:sz="0" w:space="0" w:color="auto"/>
                <w:bottom w:val="none" w:sz="0" w:space="0" w:color="auto"/>
                <w:right w:val="none" w:sz="0" w:space="0" w:color="auto"/>
              </w:divBdr>
            </w:div>
            <w:div w:id="1934046831">
              <w:marLeft w:val="0"/>
              <w:marRight w:val="0"/>
              <w:marTop w:val="0"/>
              <w:marBottom w:val="0"/>
              <w:divBdr>
                <w:top w:val="none" w:sz="0" w:space="0" w:color="auto"/>
                <w:left w:val="none" w:sz="0" w:space="0" w:color="auto"/>
                <w:bottom w:val="none" w:sz="0" w:space="0" w:color="auto"/>
                <w:right w:val="none" w:sz="0" w:space="0" w:color="auto"/>
              </w:divBdr>
            </w:div>
            <w:div w:id="1176920745">
              <w:marLeft w:val="0"/>
              <w:marRight w:val="0"/>
              <w:marTop w:val="0"/>
              <w:marBottom w:val="0"/>
              <w:divBdr>
                <w:top w:val="none" w:sz="0" w:space="0" w:color="auto"/>
                <w:left w:val="none" w:sz="0" w:space="0" w:color="auto"/>
                <w:bottom w:val="none" w:sz="0" w:space="0" w:color="auto"/>
                <w:right w:val="none" w:sz="0" w:space="0" w:color="auto"/>
              </w:divBdr>
            </w:div>
            <w:div w:id="64841088">
              <w:marLeft w:val="0"/>
              <w:marRight w:val="0"/>
              <w:marTop w:val="0"/>
              <w:marBottom w:val="0"/>
              <w:divBdr>
                <w:top w:val="none" w:sz="0" w:space="0" w:color="auto"/>
                <w:left w:val="none" w:sz="0" w:space="0" w:color="auto"/>
                <w:bottom w:val="none" w:sz="0" w:space="0" w:color="auto"/>
                <w:right w:val="none" w:sz="0" w:space="0" w:color="auto"/>
              </w:divBdr>
            </w:div>
            <w:div w:id="2058045502">
              <w:marLeft w:val="0"/>
              <w:marRight w:val="0"/>
              <w:marTop w:val="0"/>
              <w:marBottom w:val="0"/>
              <w:divBdr>
                <w:top w:val="none" w:sz="0" w:space="0" w:color="auto"/>
                <w:left w:val="none" w:sz="0" w:space="0" w:color="auto"/>
                <w:bottom w:val="none" w:sz="0" w:space="0" w:color="auto"/>
                <w:right w:val="none" w:sz="0" w:space="0" w:color="auto"/>
              </w:divBdr>
            </w:div>
            <w:div w:id="18824168">
              <w:marLeft w:val="0"/>
              <w:marRight w:val="0"/>
              <w:marTop w:val="0"/>
              <w:marBottom w:val="0"/>
              <w:divBdr>
                <w:top w:val="none" w:sz="0" w:space="0" w:color="auto"/>
                <w:left w:val="none" w:sz="0" w:space="0" w:color="auto"/>
                <w:bottom w:val="none" w:sz="0" w:space="0" w:color="auto"/>
                <w:right w:val="none" w:sz="0" w:space="0" w:color="auto"/>
              </w:divBdr>
            </w:div>
            <w:div w:id="1127235590">
              <w:marLeft w:val="0"/>
              <w:marRight w:val="0"/>
              <w:marTop w:val="0"/>
              <w:marBottom w:val="0"/>
              <w:divBdr>
                <w:top w:val="none" w:sz="0" w:space="0" w:color="auto"/>
                <w:left w:val="none" w:sz="0" w:space="0" w:color="auto"/>
                <w:bottom w:val="none" w:sz="0" w:space="0" w:color="auto"/>
                <w:right w:val="none" w:sz="0" w:space="0" w:color="auto"/>
              </w:divBdr>
            </w:div>
            <w:div w:id="1344355226">
              <w:marLeft w:val="0"/>
              <w:marRight w:val="0"/>
              <w:marTop w:val="0"/>
              <w:marBottom w:val="0"/>
              <w:divBdr>
                <w:top w:val="none" w:sz="0" w:space="0" w:color="auto"/>
                <w:left w:val="none" w:sz="0" w:space="0" w:color="auto"/>
                <w:bottom w:val="none" w:sz="0" w:space="0" w:color="auto"/>
                <w:right w:val="none" w:sz="0" w:space="0" w:color="auto"/>
              </w:divBdr>
            </w:div>
            <w:div w:id="610480299">
              <w:marLeft w:val="0"/>
              <w:marRight w:val="0"/>
              <w:marTop w:val="0"/>
              <w:marBottom w:val="0"/>
              <w:divBdr>
                <w:top w:val="none" w:sz="0" w:space="0" w:color="auto"/>
                <w:left w:val="none" w:sz="0" w:space="0" w:color="auto"/>
                <w:bottom w:val="none" w:sz="0" w:space="0" w:color="auto"/>
                <w:right w:val="none" w:sz="0" w:space="0" w:color="auto"/>
              </w:divBdr>
            </w:div>
            <w:div w:id="431828686">
              <w:marLeft w:val="0"/>
              <w:marRight w:val="0"/>
              <w:marTop w:val="0"/>
              <w:marBottom w:val="0"/>
              <w:divBdr>
                <w:top w:val="none" w:sz="0" w:space="0" w:color="auto"/>
                <w:left w:val="none" w:sz="0" w:space="0" w:color="auto"/>
                <w:bottom w:val="none" w:sz="0" w:space="0" w:color="auto"/>
                <w:right w:val="none" w:sz="0" w:space="0" w:color="auto"/>
              </w:divBdr>
            </w:div>
            <w:div w:id="881328585">
              <w:marLeft w:val="0"/>
              <w:marRight w:val="0"/>
              <w:marTop w:val="0"/>
              <w:marBottom w:val="0"/>
              <w:divBdr>
                <w:top w:val="none" w:sz="0" w:space="0" w:color="auto"/>
                <w:left w:val="none" w:sz="0" w:space="0" w:color="auto"/>
                <w:bottom w:val="none" w:sz="0" w:space="0" w:color="auto"/>
                <w:right w:val="none" w:sz="0" w:space="0" w:color="auto"/>
              </w:divBdr>
            </w:div>
            <w:div w:id="1910264720">
              <w:marLeft w:val="0"/>
              <w:marRight w:val="0"/>
              <w:marTop w:val="0"/>
              <w:marBottom w:val="0"/>
              <w:divBdr>
                <w:top w:val="none" w:sz="0" w:space="0" w:color="auto"/>
                <w:left w:val="none" w:sz="0" w:space="0" w:color="auto"/>
                <w:bottom w:val="none" w:sz="0" w:space="0" w:color="auto"/>
                <w:right w:val="none" w:sz="0" w:space="0" w:color="auto"/>
              </w:divBdr>
            </w:div>
            <w:div w:id="1447700718">
              <w:marLeft w:val="0"/>
              <w:marRight w:val="0"/>
              <w:marTop w:val="0"/>
              <w:marBottom w:val="0"/>
              <w:divBdr>
                <w:top w:val="none" w:sz="0" w:space="0" w:color="auto"/>
                <w:left w:val="none" w:sz="0" w:space="0" w:color="auto"/>
                <w:bottom w:val="none" w:sz="0" w:space="0" w:color="auto"/>
                <w:right w:val="none" w:sz="0" w:space="0" w:color="auto"/>
              </w:divBdr>
            </w:div>
            <w:div w:id="1359893551">
              <w:marLeft w:val="0"/>
              <w:marRight w:val="0"/>
              <w:marTop w:val="0"/>
              <w:marBottom w:val="0"/>
              <w:divBdr>
                <w:top w:val="none" w:sz="0" w:space="0" w:color="auto"/>
                <w:left w:val="none" w:sz="0" w:space="0" w:color="auto"/>
                <w:bottom w:val="none" w:sz="0" w:space="0" w:color="auto"/>
                <w:right w:val="none" w:sz="0" w:space="0" w:color="auto"/>
              </w:divBdr>
            </w:div>
            <w:div w:id="60273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141998">
      <w:bodyDiv w:val="1"/>
      <w:marLeft w:val="0"/>
      <w:marRight w:val="0"/>
      <w:marTop w:val="0"/>
      <w:marBottom w:val="0"/>
      <w:divBdr>
        <w:top w:val="none" w:sz="0" w:space="0" w:color="auto"/>
        <w:left w:val="none" w:sz="0" w:space="0" w:color="auto"/>
        <w:bottom w:val="none" w:sz="0" w:space="0" w:color="auto"/>
        <w:right w:val="none" w:sz="0" w:space="0" w:color="auto"/>
      </w:divBdr>
      <w:divsChild>
        <w:div w:id="386759779">
          <w:marLeft w:val="0"/>
          <w:marRight w:val="0"/>
          <w:marTop w:val="0"/>
          <w:marBottom w:val="0"/>
          <w:divBdr>
            <w:top w:val="none" w:sz="0" w:space="0" w:color="auto"/>
            <w:left w:val="none" w:sz="0" w:space="0" w:color="auto"/>
            <w:bottom w:val="none" w:sz="0" w:space="0" w:color="auto"/>
            <w:right w:val="none" w:sz="0" w:space="0" w:color="auto"/>
          </w:divBdr>
          <w:divsChild>
            <w:div w:id="4828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773595">
      <w:bodyDiv w:val="1"/>
      <w:marLeft w:val="0"/>
      <w:marRight w:val="0"/>
      <w:marTop w:val="0"/>
      <w:marBottom w:val="0"/>
      <w:divBdr>
        <w:top w:val="none" w:sz="0" w:space="0" w:color="auto"/>
        <w:left w:val="none" w:sz="0" w:space="0" w:color="auto"/>
        <w:bottom w:val="none" w:sz="0" w:space="0" w:color="auto"/>
        <w:right w:val="none" w:sz="0" w:space="0" w:color="auto"/>
      </w:divBdr>
      <w:divsChild>
        <w:div w:id="278219977">
          <w:marLeft w:val="0"/>
          <w:marRight w:val="0"/>
          <w:marTop w:val="0"/>
          <w:marBottom w:val="0"/>
          <w:divBdr>
            <w:top w:val="none" w:sz="0" w:space="0" w:color="auto"/>
            <w:left w:val="none" w:sz="0" w:space="0" w:color="auto"/>
            <w:bottom w:val="none" w:sz="0" w:space="0" w:color="auto"/>
            <w:right w:val="none" w:sz="0" w:space="0" w:color="auto"/>
          </w:divBdr>
          <w:divsChild>
            <w:div w:id="1275020813">
              <w:marLeft w:val="0"/>
              <w:marRight w:val="0"/>
              <w:marTop w:val="0"/>
              <w:marBottom w:val="0"/>
              <w:divBdr>
                <w:top w:val="none" w:sz="0" w:space="0" w:color="auto"/>
                <w:left w:val="none" w:sz="0" w:space="0" w:color="auto"/>
                <w:bottom w:val="none" w:sz="0" w:space="0" w:color="auto"/>
                <w:right w:val="none" w:sz="0" w:space="0" w:color="auto"/>
              </w:divBdr>
              <w:divsChild>
                <w:div w:id="133302184">
                  <w:marLeft w:val="0"/>
                  <w:marRight w:val="0"/>
                  <w:marTop w:val="0"/>
                  <w:marBottom w:val="0"/>
                  <w:divBdr>
                    <w:top w:val="none" w:sz="0" w:space="0" w:color="auto"/>
                    <w:left w:val="none" w:sz="0" w:space="0" w:color="auto"/>
                    <w:bottom w:val="none" w:sz="0" w:space="0" w:color="auto"/>
                    <w:right w:val="none" w:sz="0" w:space="0" w:color="auto"/>
                  </w:divBdr>
                  <w:divsChild>
                    <w:div w:id="1046182160">
                      <w:marLeft w:val="0"/>
                      <w:marRight w:val="0"/>
                      <w:marTop w:val="0"/>
                      <w:marBottom w:val="0"/>
                      <w:divBdr>
                        <w:top w:val="none" w:sz="0" w:space="0" w:color="auto"/>
                        <w:left w:val="none" w:sz="0" w:space="0" w:color="auto"/>
                        <w:bottom w:val="none" w:sz="0" w:space="0" w:color="auto"/>
                        <w:right w:val="single" w:sz="6" w:space="0" w:color="auto"/>
                      </w:divBdr>
                    </w:div>
                    <w:div w:id="1341153550">
                      <w:marLeft w:val="0"/>
                      <w:marRight w:val="0"/>
                      <w:marTop w:val="0"/>
                      <w:marBottom w:val="0"/>
                      <w:divBdr>
                        <w:top w:val="none" w:sz="0" w:space="0" w:color="auto"/>
                        <w:left w:val="none" w:sz="0" w:space="0" w:color="auto"/>
                        <w:bottom w:val="none" w:sz="0" w:space="0" w:color="auto"/>
                        <w:right w:val="none" w:sz="0" w:space="0" w:color="auto"/>
                      </w:divBdr>
                      <w:divsChild>
                        <w:div w:id="288512756">
                          <w:marLeft w:val="0"/>
                          <w:marRight w:val="0"/>
                          <w:marTop w:val="0"/>
                          <w:marBottom w:val="0"/>
                          <w:divBdr>
                            <w:top w:val="none" w:sz="0" w:space="0" w:color="auto"/>
                            <w:left w:val="none" w:sz="0" w:space="0" w:color="auto"/>
                            <w:bottom w:val="none" w:sz="0" w:space="0" w:color="auto"/>
                            <w:right w:val="none" w:sz="0" w:space="0" w:color="auto"/>
                          </w:divBdr>
                        </w:div>
                        <w:div w:id="1742752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0089239">
          <w:marLeft w:val="0"/>
          <w:marRight w:val="0"/>
          <w:marTop w:val="0"/>
          <w:marBottom w:val="0"/>
          <w:divBdr>
            <w:top w:val="none" w:sz="0" w:space="0" w:color="auto"/>
            <w:left w:val="none" w:sz="0" w:space="0" w:color="auto"/>
            <w:bottom w:val="none" w:sz="0" w:space="0" w:color="auto"/>
            <w:right w:val="none" w:sz="0" w:space="0" w:color="auto"/>
          </w:divBdr>
          <w:divsChild>
            <w:div w:id="1777480775">
              <w:marLeft w:val="0"/>
              <w:marRight w:val="0"/>
              <w:marTop w:val="0"/>
              <w:marBottom w:val="0"/>
              <w:divBdr>
                <w:top w:val="none" w:sz="0" w:space="0" w:color="auto"/>
                <w:left w:val="none" w:sz="0" w:space="0" w:color="auto"/>
                <w:bottom w:val="none" w:sz="0" w:space="0" w:color="auto"/>
                <w:right w:val="none" w:sz="0" w:space="0" w:color="auto"/>
              </w:divBdr>
              <w:divsChild>
                <w:div w:id="1585794907">
                  <w:marLeft w:val="0"/>
                  <w:marRight w:val="0"/>
                  <w:marTop w:val="0"/>
                  <w:marBottom w:val="0"/>
                  <w:divBdr>
                    <w:top w:val="none" w:sz="0" w:space="0" w:color="auto"/>
                    <w:left w:val="none" w:sz="0" w:space="0" w:color="auto"/>
                    <w:bottom w:val="none" w:sz="0" w:space="0" w:color="auto"/>
                    <w:right w:val="none" w:sz="0" w:space="0" w:color="auto"/>
                  </w:divBdr>
                  <w:divsChild>
                    <w:div w:id="1677688039">
                      <w:marLeft w:val="0"/>
                      <w:marRight w:val="0"/>
                      <w:marTop w:val="0"/>
                      <w:marBottom w:val="0"/>
                      <w:divBdr>
                        <w:top w:val="none" w:sz="0" w:space="0" w:color="auto"/>
                        <w:left w:val="none" w:sz="0" w:space="0" w:color="auto"/>
                        <w:bottom w:val="none" w:sz="0" w:space="0" w:color="auto"/>
                        <w:right w:val="none" w:sz="0" w:space="0" w:color="auto"/>
                      </w:divBdr>
                      <w:divsChild>
                        <w:div w:id="94951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5111721">
          <w:marLeft w:val="0"/>
          <w:marRight w:val="0"/>
          <w:marTop w:val="0"/>
          <w:marBottom w:val="0"/>
          <w:divBdr>
            <w:top w:val="none" w:sz="0" w:space="0" w:color="auto"/>
            <w:left w:val="none" w:sz="0" w:space="0" w:color="auto"/>
            <w:bottom w:val="none" w:sz="0" w:space="0" w:color="auto"/>
            <w:right w:val="none" w:sz="0" w:space="0" w:color="auto"/>
          </w:divBdr>
          <w:divsChild>
            <w:div w:id="419788826">
              <w:marLeft w:val="0"/>
              <w:marRight w:val="0"/>
              <w:marTop w:val="0"/>
              <w:marBottom w:val="0"/>
              <w:divBdr>
                <w:top w:val="none" w:sz="0" w:space="0" w:color="auto"/>
                <w:left w:val="none" w:sz="0" w:space="0" w:color="auto"/>
                <w:bottom w:val="none" w:sz="0" w:space="0" w:color="auto"/>
                <w:right w:val="none" w:sz="0" w:space="0" w:color="auto"/>
              </w:divBdr>
              <w:divsChild>
                <w:div w:id="1594825460">
                  <w:marLeft w:val="0"/>
                  <w:marRight w:val="0"/>
                  <w:marTop w:val="0"/>
                  <w:marBottom w:val="0"/>
                  <w:divBdr>
                    <w:top w:val="none" w:sz="0" w:space="0" w:color="auto"/>
                    <w:left w:val="none" w:sz="0" w:space="0" w:color="auto"/>
                    <w:bottom w:val="none" w:sz="0" w:space="0" w:color="auto"/>
                    <w:right w:val="none" w:sz="0" w:space="0" w:color="auto"/>
                  </w:divBdr>
                  <w:divsChild>
                    <w:div w:id="1642225543">
                      <w:marLeft w:val="0"/>
                      <w:marRight w:val="0"/>
                      <w:marTop w:val="0"/>
                      <w:marBottom w:val="0"/>
                      <w:divBdr>
                        <w:top w:val="none" w:sz="0" w:space="0" w:color="auto"/>
                        <w:left w:val="none" w:sz="0" w:space="0" w:color="auto"/>
                        <w:bottom w:val="none" w:sz="0" w:space="0" w:color="auto"/>
                        <w:right w:val="none" w:sz="0" w:space="0" w:color="auto"/>
                      </w:divBdr>
                      <w:divsChild>
                        <w:div w:id="729229828">
                          <w:marLeft w:val="0"/>
                          <w:marRight w:val="0"/>
                          <w:marTop w:val="0"/>
                          <w:marBottom w:val="0"/>
                          <w:divBdr>
                            <w:top w:val="none" w:sz="0" w:space="0" w:color="auto"/>
                            <w:left w:val="none" w:sz="0" w:space="0" w:color="auto"/>
                            <w:bottom w:val="none" w:sz="0" w:space="0" w:color="auto"/>
                            <w:right w:val="none" w:sz="0" w:space="0" w:color="auto"/>
                          </w:divBdr>
                        </w:div>
                        <w:div w:id="768744367">
                          <w:marLeft w:val="0"/>
                          <w:marRight w:val="0"/>
                          <w:marTop w:val="0"/>
                          <w:marBottom w:val="0"/>
                          <w:divBdr>
                            <w:top w:val="none" w:sz="0" w:space="0" w:color="auto"/>
                            <w:left w:val="none" w:sz="0" w:space="0" w:color="auto"/>
                            <w:bottom w:val="none" w:sz="0" w:space="0" w:color="auto"/>
                            <w:right w:val="none" w:sz="0" w:space="0" w:color="auto"/>
                          </w:divBdr>
                        </w:div>
                      </w:divsChild>
                    </w:div>
                    <w:div w:id="1738241447">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1005019033">
          <w:marLeft w:val="0"/>
          <w:marRight w:val="0"/>
          <w:marTop w:val="0"/>
          <w:marBottom w:val="0"/>
          <w:divBdr>
            <w:top w:val="none" w:sz="0" w:space="0" w:color="auto"/>
            <w:left w:val="none" w:sz="0" w:space="0" w:color="auto"/>
            <w:bottom w:val="none" w:sz="0" w:space="0" w:color="auto"/>
            <w:right w:val="none" w:sz="0" w:space="0" w:color="auto"/>
          </w:divBdr>
          <w:divsChild>
            <w:div w:id="62683666">
              <w:marLeft w:val="0"/>
              <w:marRight w:val="0"/>
              <w:marTop w:val="0"/>
              <w:marBottom w:val="0"/>
              <w:divBdr>
                <w:top w:val="none" w:sz="0" w:space="0" w:color="auto"/>
                <w:left w:val="none" w:sz="0" w:space="0" w:color="auto"/>
                <w:bottom w:val="none" w:sz="0" w:space="0" w:color="auto"/>
                <w:right w:val="none" w:sz="0" w:space="0" w:color="auto"/>
              </w:divBdr>
              <w:divsChild>
                <w:div w:id="1118839707">
                  <w:marLeft w:val="0"/>
                  <w:marRight w:val="0"/>
                  <w:marTop w:val="0"/>
                  <w:marBottom w:val="0"/>
                  <w:divBdr>
                    <w:top w:val="none" w:sz="0" w:space="0" w:color="auto"/>
                    <w:left w:val="none" w:sz="0" w:space="0" w:color="auto"/>
                    <w:bottom w:val="none" w:sz="0" w:space="0" w:color="auto"/>
                    <w:right w:val="none" w:sz="0" w:space="0" w:color="auto"/>
                  </w:divBdr>
                  <w:divsChild>
                    <w:div w:id="66848627">
                      <w:marLeft w:val="0"/>
                      <w:marRight w:val="0"/>
                      <w:marTop w:val="0"/>
                      <w:marBottom w:val="0"/>
                      <w:divBdr>
                        <w:top w:val="none" w:sz="0" w:space="0" w:color="auto"/>
                        <w:left w:val="none" w:sz="0" w:space="0" w:color="auto"/>
                        <w:bottom w:val="none" w:sz="0" w:space="0" w:color="auto"/>
                        <w:right w:val="none" w:sz="0" w:space="0" w:color="auto"/>
                      </w:divBdr>
                      <w:divsChild>
                        <w:div w:id="980884638">
                          <w:marLeft w:val="0"/>
                          <w:marRight w:val="0"/>
                          <w:marTop w:val="0"/>
                          <w:marBottom w:val="0"/>
                          <w:divBdr>
                            <w:top w:val="none" w:sz="0" w:space="0" w:color="auto"/>
                            <w:left w:val="none" w:sz="0" w:space="0" w:color="auto"/>
                            <w:bottom w:val="none" w:sz="0" w:space="0" w:color="auto"/>
                            <w:right w:val="none" w:sz="0" w:space="0" w:color="auto"/>
                          </w:divBdr>
                        </w:div>
                        <w:div w:id="1492260809">
                          <w:marLeft w:val="0"/>
                          <w:marRight w:val="0"/>
                          <w:marTop w:val="0"/>
                          <w:marBottom w:val="0"/>
                          <w:divBdr>
                            <w:top w:val="none" w:sz="0" w:space="0" w:color="auto"/>
                            <w:left w:val="none" w:sz="0" w:space="0" w:color="auto"/>
                            <w:bottom w:val="none" w:sz="0" w:space="0" w:color="auto"/>
                            <w:right w:val="none" w:sz="0" w:space="0" w:color="auto"/>
                          </w:divBdr>
                        </w:div>
                      </w:divsChild>
                    </w:div>
                    <w:div w:id="1164785085">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 w:id="2113209821">
          <w:marLeft w:val="0"/>
          <w:marRight w:val="0"/>
          <w:marTop w:val="0"/>
          <w:marBottom w:val="0"/>
          <w:divBdr>
            <w:top w:val="none" w:sz="0" w:space="0" w:color="auto"/>
            <w:left w:val="none" w:sz="0" w:space="0" w:color="auto"/>
            <w:bottom w:val="none" w:sz="0" w:space="0" w:color="auto"/>
            <w:right w:val="none" w:sz="0" w:space="0" w:color="auto"/>
          </w:divBdr>
          <w:divsChild>
            <w:div w:id="1241254963">
              <w:marLeft w:val="0"/>
              <w:marRight w:val="0"/>
              <w:marTop w:val="0"/>
              <w:marBottom w:val="0"/>
              <w:divBdr>
                <w:top w:val="none" w:sz="0" w:space="0" w:color="auto"/>
                <w:left w:val="none" w:sz="0" w:space="0" w:color="auto"/>
                <w:bottom w:val="none" w:sz="0" w:space="0" w:color="auto"/>
                <w:right w:val="none" w:sz="0" w:space="0" w:color="auto"/>
              </w:divBdr>
              <w:divsChild>
                <w:div w:id="687410966">
                  <w:marLeft w:val="0"/>
                  <w:marRight w:val="0"/>
                  <w:marTop w:val="0"/>
                  <w:marBottom w:val="0"/>
                  <w:divBdr>
                    <w:top w:val="none" w:sz="0" w:space="0" w:color="auto"/>
                    <w:left w:val="none" w:sz="0" w:space="0" w:color="auto"/>
                    <w:bottom w:val="none" w:sz="0" w:space="0" w:color="auto"/>
                    <w:right w:val="none" w:sz="0" w:space="0" w:color="auto"/>
                  </w:divBdr>
                  <w:divsChild>
                    <w:div w:id="1076168649">
                      <w:marLeft w:val="0"/>
                      <w:marRight w:val="0"/>
                      <w:marTop w:val="0"/>
                      <w:marBottom w:val="0"/>
                      <w:divBdr>
                        <w:top w:val="none" w:sz="0" w:space="0" w:color="auto"/>
                        <w:left w:val="none" w:sz="0" w:space="0" w:color="auto"/>
                        <w:bottom w:val="none" w:sz="0" w:space="0" w:color="auto"/>
                        <w:right w:val="none" w:sz="0" w:space="0" w:color="auto"/>
                      </w:divBdr>
                      <w:divsChild>
                        <w:div w:id="1405495568">
                          <w:marLeft w:val="0"/>
                          <w:marRight w:val="0"/>
                          <w:marTop w:val="0"/>
                          <w:marBottom w:val="0"/>
                          <w:divBdr>
                            <w:top w:val="none" w:sz="0" w:space="0" w:color="auto"/>
                            <w:left w:val="none" w:sz="0" w:space="0" w:color="auto"/>
                            <w:bottom w:val="none" w:sz="0" w:space="0" w:color="auto"/>
                            <w:right w:val="none" w:sz="0" w:space="0" w:color="auto"/>
                          </w:divBdr>
                        </w:div>
                        <w:div w:id="1831826195">
                          <w:marLeft w:val="0"/>
                          <w:marRight w:val="0"/>
                          <w:marTop w:val="0"/>
                          <w:marBottom w:val="0"/>
                          <w:divBdr>
                            <w:top w:val="none" w:sz="0" w:space="0" w:color="auto"/>
                            <w:left w:val="none" w:sz="0" w:space="0" w:color="auto"/>
                            <w:bottom w:val="none" w:sz="0" w:space="0" w:color="auto"/>
                            <w:right w:val="none" w:sz="0" w:space="0" w:color="auto"/>
                          </w:divBdr>
                        </w:div>
                      </w:divsChild>
                    </w:div>
                    <w:div w:id="1282296866">
                      <w:marLeft w:val="0"/>
                      <w:marRight w:val="0"/>
                      <w:marTop w:val="0"/>
                      <w:marBottom w:val="0"/>
                      <w:divBdr>
                        <w:top w:val="none" w:sz="0" w:space="0" w:color="auto"/>
                        <w:left w:val="none" w:sz="0" w:space="0" w:color="auto"/>
                        <w:bottom w:val="none" w:sz="0" w:space="0" w:color="auto"/>
                        <w:right w:val="single" w:sz="6" w:space="0" w:color="auto"/>
                      </w:divBdr>
                    </w:div>
                  </w:divsChild>
                </w:div>
              </w:divsChild>
            </w:div>
          </w:divsChild>
        </w:div>
      </w:divsChild>
    </w:div>
    <w:div w:id="509682025">
      <w:bodyDiv w:val="1"/>
      <w:marLeft w:val="0"/>
      <w:marRight w:val="0"/>
      <w:marTop w:val="0"/>
      <w:marBottom w:val="0"/>
      <w:divBdr>
        <w:top w:val="none" w:sz="0" w:space="0" w:color="auto"/>
        <w:left w:val="none" w:sz="0" w:space="0" w:color="auto"/>
        <w:bottom w:val="none" w:sz="0" w:space="0" w:color="auto"/>
        <w:right w:val="none" w:sz="0" w:space="0" w:color="auto"/>
      </w:divBdr>
      <w:divsChild>
        <w:div w:id="121702948">
          <w:marLeft w:val="0"/>
          <w:marRight w:val="0"/>
          <w:marTop w:val="0"/>
          <w:marBottom w:val="0"/>
          <w:divBdr>
            <w:top w:val="none" w:sz="0" w:space="0" w:color="auto"/>
            <w:left w:val="none" w:sz="0" w:space="0" w:color="auto"/>
            <w:bottom w:val="none" w:sz="0" w:space="0" w:color="auto"/>
            <w:right w:val="none" w:sz="0" w:space="0" w:color="auto"/>
          </w:divBdr>
          <w:divsChild>
            <w:div w:id="35591079">
              <w:marLeft w:val="0"/>
              <w:marRight w:val="0"/>
              <w:marTop w:val="0"/>
              <w:marBottom w:val="0"/>
              <w:divBdr>
                <w:top w:val="none" w:sz="0" w:space="0" w:color="auto"/>
                <w:left w:val="none" w:sz="0" w:space="0" w:color="auto"/>
                <w:bottom w:val="none" w:sz="0" w:space="0" w:color="auto"/>
                <w:right w:val="none" w:sz="0" w:space="0" w:color="auto"/>
              </w:divBdr>
            </w:div>
            <w:div w:id="2105689520">
              <w:marLeft w:val="0"/>
              <w:marRight w:val="0"/>
              <w:marTop w:val="0"/>
              <w:marBottom w:val="0"/>
              <w:divBdr>
                <w:top w:val="none" w:sz="0" w:space="0" w:color="auto"/>
                <w:left w:val="none" w:sz="0" w:space="0" w:color="auto"/>
                <w:bottom w:val="none" w:sz="0" w:space="0" w:color="auto"/>
                <w:right w:val="none" w:sz="0" w:space="0" w:color="auto"/>
              </w:divBdr>
            </w:div>
            <w:div w:id="211767386">
              <w:marLeft w:val="0"/>
              <w:marRight w:val="0"/>
              <w:marTop w:val="0"/>
              <w:marBottom w:val="0"/>
              <w:divBdr>
                <w:top w:val="none" w:sz="0" w:space="0" w:color="auto"/>
                <w:left w:val="none" w:sz="0" w:space="0" w:color="auto"/>
                <w:bottom w:val="none" w:sz="0" w:space="0" w:color="auto"/>
                <w:right w:val="none" w:sz="0" w:space="0" w:color="auto"/>
              </w:divBdr>
            </w:div>
            <w:div w:id="829251048">
              <w:marLeft w:val="0"/>
              <w:marRight w:val="0"/>
              <w:marTop w:val="0"/>
              <w:marBottom w:val="0"/>
              <w:divBdr>
                <w:top w:val="none" w:sz="0" w:space="0" w:color="auto"/>
                <w:left w:val="none" w:sz="0" w:space="0" w:color="auto"/>
                <w:bottom w:val="none" w:sz="0" w:space="0" w:color="auto"/>
                <w:right w:val="none" w:sz="0" w:space="0" w:color="auto"/>
              </w:divBdr>
            </w:div>
            <w:div w:id="930965004">
              <w:marLeft w:val="0"/>
              <w:marRight w:val="0"/>
              <w:marTop w:val="0"/>
              <w:marBottom w:val="0"/>
              <w:divBdr>
                <w:top w:val="none" w:sz="0" w:space="0" w:color="auto"/>
                <w:left w:val="none" w:sz="0" w:space="0" w:color="auto"/>
                <w:bottom w:val="none" w:sz="0" w:space="0" w:color="auto"/>
                <w:right w:val="none" w:sz="0" w:space="0" w:color="auto"/>
              </w:divBdr>
            </w:div>
            <w:div w:id="1857039424">
              <w:marLeft w:val="0"/>
              <w:marRight w:val="0"/>
              <w:marTop w:val="0"/>
              <w:marBottom w:val="0"/>
              <w:divBdr>
                <w:top w:val="none" w:sz="0" w:space="0" w:color="auto"/>
                <w:left w:val="none" w:sz="0" w:space="0" w:color="auto"/>
                <w:bottom w:val="none" w:sz="0" w:space="0" w:color="auto"/>
                <w:right w:val="none" w:sz="0" w:space="0" w:color="auto"/>
              </w:divBdr>
            </w:div>
            <w:div w:id="863398664">
              <w:marLeft w:val="0"/>
              <w:marRight w:val="0"/>
              <w:marTop w:val="0"/>
              <w:marBottom w:val="0"/>
              <w:divBdr>
                <w:top w:val="none" w:sz="0" w:space="0" w:color="auto"/>
                <w:left w:val="none" w:sz="0" w:space="0" w:color="auto"/>
                <w:bottom w:val="none" w:sz="0" w:space="0" w:color="auto"/>
                <w:right w:val="none" w:sz="0" w:space="0" w:color="auto"/>
              </w:divBdr>
            </w:div>
            <w:div w:id="688720673">
              <w:marLeft w:val="0"/>
              <w:marRight w:val="0"/>
              <w:marTop w:val="0"/>
              <w:marBottom w:val="0"/>
              <w:divBdr>
                <w:top w:val="none" w:sz="0" w:space="0" w:color="auto"/>
                <w:left w:val="none" w:sz="0" w:space="0" w:color="auto"/>
                <w:bottom w:val="none" w:sz="0" w:space="0" w:color="auto"/>
                <w:right w:val="none" w:sz="0" w:space="0" w:color="auto"/>
              </w:divBdr>
            </w:div>
            <w:div w:id="49304470">
              <w:marLeft w:val="0"/>
              <w:marRight w:val="0"/>
              <w:marTop w:val="0"/>
              <w:marBottom w:val="0"/>
              <w:divBdr>
                <w:top w:val="none" w:sz="0" w:space="0" w:color="auto"/>
                <w:left w:val="none" w:sz="0" w:space="0" w:color="auto"/>
                <w:bottom w:val="none" w:sz="0" w:space="0" w:color="auto"/>
                <w:right w:val="none" w:sz="0" w:space="0" w:color="auto"/>
              </w:divBdr>
            </w:div>
            <w:div w:id="1161388522">
              <w:marLeft w:val="0"/>
              <w:marRight w:val="0"/>
              <w:marTop w:val="0"/>
              <w:marBottom w:val="0"/>
              <w:divBdr>
                <w:top w:val="none" w:sz="0" w:space="0" w:color="auto"/>
                <w:left w:val="none" w:sz="0" w:space="0" w:color="auto"/>
                <w:bottom w:val="none" w:sz="0" w:space="0" w:color="auto"/>
                <w:right w:val="none" w:sz="0" w:space="0" w:color="auto"/>
              </w:divBdr>
            </w:div>
            <w:div w:id="81339600">
              <w:marLeft w:val="0"/>
              <w:marRight w:val="0"/>
              <w:marTop w:val="0"/>
              <w:marBottom w:val="0"/>
              <w:divBdr>
                <w:top w:val="none" w:sz="0" w:space="0" w:color="auto"/>
                <w:left w:val="none" w:sz="0" w:space="0" w:color="auto"/>
                <w:bottom w:val="none" w:sz="0" w:space="0" w:color="auto"/>
                <w:right w:val="none" w:sz="0" w:space="0" w:color="auto"/>
              </w:divBdr>
            </w:div>
            <w:div w:id="1597714834">
              <w:marLeft w:val="0"/>
              <w:marRight w:val="0"/>
              <w:marTop w:val="0"/>
              <w:marBottom w:val="0"/>
              <w:divBdr>
                <w:top w:val="none" w:sz="0" w:space="0" w:color="auto"/>
                <w:left w:val="none" w:sz="0" w:space="0" w:color="auto"/>
                <w:bottom w:val="none" w:sz="0" w:space="0" w:color="auto"/>
                <w:right w:val="none" w:sz="0" w:space="0" w:color="auto"/>
              </w:divBdr>
            </w:div>
            <w:div w:id="92576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38483">
      <w:bodyDiv w:val="1"/>
      <w:marLeft w:val="0"/>
      <w:marRight w:val="0"/>
      <w:marTop w:val="0"/>
      <w:marBottom w:val="0"/>
      <w:divBdr>
        <w:top w:val="none" w:sz="0" w:space="0" w:color="auto"/>
        <w:left w:val="none" w:sz="0" w:space="0" w:color="auto"/>
        <w:bottom w:val="none" w:sz="0" w:space="0" w:color="auto"/>
        <w:right w:val="none" w:sz="0" w:space="0" w:color="auto"/>
      </w:divBdr>
      <w:divsChild>
        <w:div w:id="17464199">
          <w:marLeft w:val="0"/>
          <w:marRight w:val="0"/>
          <w:marTop w:val="0"/>
          <w:marBottom w:val="0"/>
          <w:divBdr>
            <w:top w:val="none" w:sz="0" w:space="0" w:color="auto"/>
            <w:left w:val="none" w:sz="0" w:space="0" w:color="auto"/>
            <w:bottom w:val="none" w:sz="0" w:space="0" w:color="auto"/>
            <w:right w:val="none" w:sz="0" w:space="0" w:color="auto"/>
          </w:divBdr>
          <w:divsChild>
            <w:div w:id="853761037">
              <w:marLeft w:val="0"/>
              <w:marRight w:val="0"/>
              <w:marTop w:val="0"/>
              <w:marBottom w:val="0"/>
              <w:divBdr>
                <w:top w:val="none" w:sz="0" w:space="0" w:color="auto"/>
                <w:left w:val="none" w:sz="0" w:space="0" w:color="auto"/>
                <w:bottom w:val="none" w:sz="0" w:space="0" w:color="auto"/>
                <w:right w:val="none" w:sz="0" w:space="0" w:color="auto"/>
              </w:divBdr>
            </w:div>
            <w:div w:id="77678729">
              <w:marLeft w:val="0"/>
              <w:marRight w:val="0"/>
              <w:marTop w:val="0"/>
              <w:marBottom w:val="0"/>
              <w:divBdr>
                <w:top w:val="none" w:sz="0" w:space="0" w:color="auto"/>
                <w:left w:val="none" w:sz="0" w:space="0" w:color="auto"/>
                <w:bottom w:val="none" w:sz="0" w:space="0" w:color="auto"/>
                <w:right w:val="none" w:sz="0" w:space="0" w:color="auto"/>
              </w:divBdr>
            </w:div>
            <w:div w:id="1543056697">
              <w:marLeft w:val="0"/>
              <w:marRight w:val="0"/>
              <w:marTop w:val="0"/>
              <w:marBottom w:val="0"/>
              <w:divBdr>
                <w:top w:val="none" w:sz="0" w:space="0" w:color="auto"/>
                <w:left w:val="none" w:sz="0" w:space="0" w:color="auto"/>
                <w:bottom w:val="none" w:sz="0" w:space="0" w:color="auto"/>
                <w:right w:val="none" w:sz="0" w:space="0" w:color="auto"/>
              </w:divBdr>
            </w:div>
            <w:div w:id="1956519965">
              <w:marLeft w:val="0"/>
              <w:marRight w:val="0"/>
              <w:marTop w:val="0"/>
              <w:marBottom w:val="0"/>
              <w:divBdr>
                <w:top w:val="none" w:sz="0" w:space="0" w:color="auto"/>
                <w:left w:val="none" w:sz="0" w:space="0" w:color="auto"/>
                <w:bottom w:val="none" w:sz="0" w:space="0" w:color="auto"/>
                <w:right w:val="none" w:sz="0" w:space="0" w:color="auto"/>
              </w:divBdr>
            </w:div>
            <w:div w:id="310789164">
              <w:marLeft w:val="0"/>
              <w:marRight w:val="0"/>
              <w:marTop w:val="0"/>
              <w:marBottom w:val="0"/>
              <w:divBdr>
                <w:top w:val="none" w:sz="0" w:space="0" w:color="auto"/>
                <w:left w:val="none" w:sz="0" w:space="0" w:color="auto"/>
                <w:bottom w:val="none" w:sz="0" w:space="0" w:color="auto"/>
                <w:right w:val="none" w:sz="0" w:space="0" w:color="auto"/>
              </w:divBdr>
            </w:div>
            <w:div w:id="1801873351">
              <w:marLeft w:val="0"/>
              <w:marRight w:val="0"/>
              <w:marTop w:val="0"/>
              <w:marBottom w:val="0"/>
              <w:divBdr>
                <w:top w:val="none" w:sz="0" w:space="0" w:color="auto"/>
                <w:left w:val="none" w:sz="0" w:space="0" w:color="auto"/>
                <w:bottom w:val="none" w:sz="0" w:space="0" w:color="auto"/>
                <w:right w:val="none" w:sz="0" w:space="0" w:color="auto"/>
              </w:divBdr>
            </w:div>
            <w:div w:id="1659845203">
              <w:marLeft w:val="0"/>
              <w:marRight w:val="0"/>
              <w:marTop w:val="0"/>
              <w:marBottom w:val="0"/>
              <w:divBdr>
                <w:top w:val="none" w:sz="0" w:space="0" w:color="auto"/>
                <w:left w:val="none" w:sz="0" w:space="0" w:color="auto"/>
                <w:bottom w:val="none" w:sz="0" w:space="0" w:color="auto"/>
                <w:right w:val="none" w:sz="0" w:space="0" w:color="auto"/>
              </w:divBdr>
            </w:div>
            <w:div w:id="541290990">
              <w:marLeft w:val="0"/>
              <w:marRight w:val="0"/>
              <w:marTop w:val="0"/>
              <w:marBottom w:val="0"/>
              <w:divBdr>
                <w:top w:val="none" w:sz="0" w:space="0" w:color="auto"/>
                <w:left w:val="none" w:sz="0" w:space="0" w:color="auto"/>
                <w:bottom w:val="none" w:sz="0" w:space="0" w:color="auto"/>
                <w:right w:val="none" w:sz="0" w:space="0" w:color="auto"/>
              </w:divBdr>
            </w:div>
            <w:div w:id="1322930222">
              <w:marLeft w:val="0"/>
              <w:marRight w:val="0"/>
              <w:marTop w:val="0"/>
              <w:marBottom w:val="0"/>
              <w:divBdr>
                <w:top w:val="none" w:sz="0" w:space="0" w:color="auto"/>
                <w:left w:val="none" w:sz="0" w:space="0" w:color="auto"/>
                <w:bottom w:val="none" w:sz="0" w:space="0" w:color="auto"/>
                <w:right w:val="none" w:sz="0" w:space="0" w:color="auto"/>
              </w:divBdr>
            </w:div>
            <w:div w:id="286470673">
              <w:marLeft w:val="0"/>
              <w:marRight w:val="0"/>
              <w:marTop w:val="0"/>
              <w:marBottom w:val="0"/>
              <w:divBdr>
                <w:top w:val="none" w:sz="0" w:space="0" w:color="auto"/>
                <w:left w:val="none" w:sz="0" w:space="0" w:color="auto"/>
                <w:bottom w:val="none" w:sz="0" w:space="0" w:color="auto"/>
                <w:right w:val="none" w:sz="0" w:space="0" w:color="auto"/>
              </w:divBdr>
            </w:div>
            <w:div w:id="1062555974">
              <w:marLeft w:val="0"/>
              <w:marRight w:val="0"/>
              <w:marTop w:val="0"/>
              <w:marBottom w:val="0"/>
              <w:divBdr>
                <w:top w:val="none" w:sz="0" w:space="0" w:color="auto"/>
                <w:left w:val="none" w:sz="0" w:space="0" w:color="auto"/>
                <w:bottom w:val="none" w:sz="0" w:space="0" w:color="auto"/>
                <w:right w:val="none" w:sz="0" w:space="0" w:color="auto"/>
              </w:divBdr>
            </w:div>
            <w:div w:id="208950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745696">
      <w:bodyDiv w:val="1"/>
      <w:marLeft w:val="0"/>
      <w:marRight w:val="0"/>
      <w:marTop w:val="0"/>
      <w:marBottom w:val="0"/>
      <w:divBdr>
        <w:top w:val="none" w:sz="0" w:space="0" w:color="auto"/>
        <w:left w:val="none" w:sz="0" w:space="0" w:color="auto"/>
        <w:bottom w:val="none" w:sz="0" w:space="0" w:color="auto"/>
        <w:right w:val="none" w:sz="0" w:space="0" w:color="auto"/>
      </w:divBdr>
      <w:divsChild>
        <w:div w:id="1279949480">
          <w:marLeft w:val="0"/>
          <w:marRight w:val="0"/>
          <w:marTop w:val="0"/>
          <w:marBottom w:val="0"/>
          <w:divBdr>
            <w:top w:val="none" w:sz="0" w:space="0" w:color="auto"/>
            <w:left w:val="none" w:sz="0" w:space="0" w:color="auto"/>
            <w:bottom w:val="none" w:sz="0" w:space="0" w:color="auto"/>
            <w:right w:val="none" w:sz="0" w:space="0" w:color="auto"/>
          </w:divBdr>
          <w:divsChild>
            <w:div w:id="1641879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36273">
      <w:bodyDiv w:val="1"/>
      <w:marLeft w:val="0"/>
      <w:marRight w:val="0"/>
      <w:marTop w:val="0"/>
      <w:marBottom w:val="0"/>
      <w:divBdr>
        <w:top w:val="none" w:sz="0" w:space="0" w:color="auto"/>
        <w:left w:val="none" w:sz="0" w:space="0" w:color="auto"/>
        <w:bottom w:val="none" w:sz="0" w:space="0" w:color="auto"/>
        <w:right w:val="none" w:sz="0" w:space="0" w:color="auto"/>
      </w:divBdr>
      <w:divsChild>
        <w:div w:id="1677734683">
          <w:marLeft w:val="0"/>
          <w:marRight w:val="0"/>
          <w:marTop w:val="0"/>
          <w:marBottom w:val="0"/>
          <w:divBdr>
            <w:top w:val="none" w:sz="0" w:space="0" w:color="auto"/>
            <w:left w:val="none" w:sz="0" w:space="0" w:color="auto"/>
            <w:bottom w:val="none" w:sz="0" w:space="0" w:color="auto"/>
            <w:right w:val="none" w:sz="0" w:space="0" w:color="auto"/>
          </w:divBdr>
          <w:divsChild>
            <w:div w:id="544608146">
              <w:marLeft w:val="0"/>
              <w:marRight w:val="0"/>
              <w:marTop w:val="0"/>
              <w:marBottom w:val="0"/>
              <w:divBdr>
                <w:top w:val="none" w:sz="0" w:space="0" w:color="auto"/>
                <w:left w:val="none" w:sz="0" w:space="0" w:color="auto"/>
                <w:bottom w:val="none" w:sz="0" w:space="0" w:color="auto"/>
                <w:right w:val="none" w:sz="0" w:space="0" w:color="auto"/>
              </w:divBdr>
            </w:div>
            <w:div w:id="1680422134">
              <w:marLeft w:val="0"/>
              <w:marRight w:val="0"/>
              <w:marTop w:val="0"/>
              <w:marBottom w:val="0"/>
              <w:divBdr>
                <w:top w:val="none" w:sz="0" w:space="0" w:color="auto"/>
                <w:left w:val="none" w:sz="0" w:space="0" w:color="auto"/>
                <w:bottom w:val="none" w:sz="0" w:space="0" w:color="auto"/>
                <w:right w:val="none" w:sz="0" w:space="0" w:color="auto"/>
              </w:divBdr>
            </w:div>
            <w:div w:id="1687099108">
              <w:marLeft w:val="0"/>
              <w:marRight w:val="0"/>
              <w:marTop w:val="0"/>
              <w:marBottom w:val="0"/>
              <w:divBdr>
                <w:top w:val="none" w:sz="0" w:space="0" w:color="auto"/>
                <w:left w:val="none" w:sz="0" w:space="0" w:color="auto"/>
                <w:bottom w:val="none" w:sz="0" w:space="0" w:color="auto"/>
                <w:right w:val="none" w:sz="0" w:space="0" w:color="auto"/>
              </w:divBdr>
            </w:div>
            <w:div w:id="838933748">
              <w:marLeft w:val="0"/>
              <w:marRight w:val="0"/>
              <w:marTop w:val="0"/>
              <w:marBottom w:val="0"/>
              <w:divBdr>
                <w:top w:val="none" w:sz="0" w:space="0" w:color="auto"/>
                <w:left w:val="none" w:sz="0" w:space="0" w:color="auto"/>
                <w:bottom w:val="none" w:sz="0" w:space="0" w:color="auto"/>
                <w:right w:val="none" w:sz="0" w:space="0" w:color="auto"/>
              </w:divBdr>
            </w:div>
            <w:div w:id="1335181338">
              <w:marLeft w:val="0"/>
              <w:marRight w:val="0"/>
              <w:marTop w:val="0"/>
              <w:marBottom w:val="0"/>
              <w:divBdr>
                <w:top w:val="none" w:sz="0" w:space="0" w:color="auto"/>
                <w:left w:val="none" w:sz="0" w:space="0" w:color="auto"/>
                <w:bottom w:val="none" w:sz="0" w:space="0" w:color="auto"/>
                <w:right w:val="none" w:sz="0" w:space="0" w:color="auto"/>
              </w:divBdr>
            </w:div>
            <w:div w:id="1360624527">
              <w:marLeft w:val="0"/>
              <w:marRight w:val="0"/>
              <w:marTop w:val="0"/>
              <w:marBottom w:val="0"/>
              <w:divBdr>
                <w:top w:val="none" w:sz="0" w:space="0" w:color="auto"/>
                <w:left w:val="none" w:sz="0" w:space="0" w:color="auto"/>
                <w:bottom w:val="none" w:sz="0" w:space="0" w:color="auto"/>
                <w:right w:val="none" w:sz="0" w:space="0" w:color="auto"/>
              </w:divBdr>
            </w:div>
            <w:div w:id="1276719024">
              <w:marLeft w:val="0"/>
              <w:marRight w:val="0"/>
              <w:marTop w:val="0"/>
              <w:marBottom w:val="0"/>
              <w:divBdr>
                <w:top w:val="none" w:sz="0" w:space="0" w:color="auto"/>
                <w:left w:val="none" w:sz="0" w:space="0" w:color="auto"/>
                <w:bottom w:val="none" w:sz="0" w:space="0" w:color="auto"/>
                <w:right w:val="none" w:sz="0" w:space="0" w:color="auto"/>
              </w:divBdr>
            </w:div>
            <w:div w:id="413473077">
              <w:marLeft w:val="0"/>
              <w:marRight w:val="0"/>
              <w:marTop w:val="0"/>
              <w:marBottom w:val="0"/>
              <w:divBdr>
                <w:top w:val="none" w:sz="0" w:space="0" w:color="auto"/>
                <w:left w:val="none" w:sz="0" w:space="0" w:color="auto"/>
                <w:bottom w:val="none" w:sz="0" w:space="0" w:color="auto"/>
                <w:right w:val="none" w:sz="0" w:space="0" w:color="auto"/>
              </w:divBdr>
            </w:div>
            <w:div w:id="670106941">
              <w:marLeft w:val="0"/>
              <w:marRight w:val="0"/>
              <w:marTop w:val="0"/>
              <w:marBottom w:val="0"/>
              <w:divBdr>
                <w:top w:val="none" w:sz="0" w:space="0" w:color="auto"/>
                <w:left w:val="none" w:sz="0" w:space="0" w:color="auto"/>
                <w:bottom w:val="none" w:sz="0" w:space="0" w:color="auto"/>
                <w:right w:val="none" w:sz="0" w:space="0" w:color="auto"/>
              </w:divBdr>
            </w:div>
            <w:div w:id="277415941">
              <w:marLeft w:val="0"/>
              <w:marRight w:val="0"/>
              <w:marTop w:val="0"/>
              <w:marBottom w:val="0"/>
              <w:divBdr>
                <w:top w:val="none" w:sz="0" w:space="0" w:color="auto"/>
                <w:left w:val="none" w:sz="0" w:space="0" w:color="auto"/>
                <w:bottom w:val="none" w:sz="0" w:space="0" w:color="auto"/>
                <w:right w:val="none" w:sz="0" w:space="0" w:color="auto"/>
              </w:divBdr>
            </w:div>
            <w:div w:id="817110893">
              <w:marLeft w:val="0"/>
              <w:marRight w:val="0"/>
              <w:marTop w:val="0"/>
              <w:marBottom w:val="0"/>
              <w:divBdr>
                <w:top w:val="none" w:sz="0" w:space="0" w:color="auto"/>
                <w:left w:val="none" w:sz="0" w:space="0" w:color="auto"/>
                <w:bottom w:val="none" w:sz="0" w:space="0" w:color="auto"/>
                <w:right w:val="none" w:sz="0" w:space="0" w:color="auto"/>
              </w:divBdr>
            </w:div>
            <w:div w:id="964314481">
              <w:marLeft w:val="0"/>
              <w:marRight w:val="0"/>
              <w:marTop w:val="0"/>
              <w:marBottom w:val="0"/>
              <w:divBdr>
                <w:top w:val="none" w:sz="0" w:space="0" w:color="auto"/>
                <w:left w:val="none" w:sz="0" w:space="0" w:color="auto"/>
                <w:bottom w:val="none" w:sz="0" w:space="0" w:color="auto"/>
                <w:right w:val="none" w:sz="0" w:space="0" w:color="auto"/>
              </w:divBdr>
            </w:div>
            <w:div w:id="470829824">
              <w:marLeft w:val="0"/>
              <w:marRight w:val="0"/>
              <w:marTop w:val="0"/>
              <w:marBottom w:val="0"/>
              <w:divBdr>
                <w:top w:val="none" w:sz="0" w:space="0" w:color="auto"/>
                <w:left w:val="none" w:sz="0" w:space="0" w:color="auto"/>
                <w:bottom w:val="none" w:sz="0" w:space="0" w:color="auto"/>
                <w:right w:val="none" w:sz="0" w:space="0" w:color="auto"/>
              </w:divBdr>
            </w:div>
            <w:div w:id="1534685740">
              <w:marLeft w:val="0"/>
              <w:marRight w:val="0"/>
              <w:marTop w:val="0"/>
              <w:marBottom w:val="0"/>
              <w:divBdr>
                <w:top w:val="none" w:sz="0" w:space="0" w:color="auto"/>
                <w:left w:val="none" w:sz="0" w:space="0" w:color="auto"/>
                <w:bottom w:val="none" w:sz="0" w:space="0" w:color="auto"/>
                <w:right w:val="none" w:sz="0" w:space="0" w:color="auto"/>
              </w:divBdr>
            </w:div>
            <w:div w:id="97525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71935">
      <w:bodyDiv w:val="1"/>
      <w:marLeft w:val="0"/>
      <w:marRight w:val="0"/>
      <w:marTop w:val="0"/>
      <w:marBottom w:val="0"/>
      <w:divBdr>
        <w:top w:val="none" w:sz="0" w:space="0" w:color="auto"/>
        <w:left w:val="none" w:sz="0" w:space="0" w:color="auto"/>
        <w:bottom w:val="none" w:sz="0" w:space="0" w:color="auto"/>
        <w:right w:val="none" w:sz="0" w:space="0" w:color="auto"/>
      </w:divBdr>
      <w:divsChild>
        <w:div w:id="1404833644">
          <w:marLeft w:val="0"/>
          <w:marRight w:val="0"/>
          <w:marTop w:val="0"/>
          <w:marBottom w:val="0"/>
          <w:divBdr>
            <w:top w:val="none" w:sz="0" w:space="0" w:color="auto"/>
            <w:left w:val="none" w:sz="0" w:space="0" w:color="auto"/>
            <w:bottom w:val="none" w:sz="0" w:space="0" w:color="auto"/>
            <w:right w:val="none" w:sz="0" w:space="0" w:color="auto"/>
          </w:divBdr>
          <w:divsChild>
            <w:div w:id="103691413">
              <w:marLeft w:val="0"/>
              <w:marRight w:val="0"/>
              <w:marTop w:val="0"/>
              <w:marBottom w:val="0"/>
              <w:divBdr>
                <w:top w:val="none" w:sz="0" w:space="0" w:color="auto"/>
                <w:left w:val="none" w:sz="0" w:space="0" w:color="auto"/>
                <w:bottom w:val="none" w:sz="0" w:space="0" w:color="auto"/>
                <w:right w:val="none" w:sz="0" w:space="0" w:color="auto"/>
              </w:divBdr>
            </w:div>
            <w:div w:id="143862472">
              <w:marLeft w:val="0"/>
              <w:marRight w:val="0"/>
              <w:marTop w:val="0"/>
              <w:marBottom w:val="0"/>
              <w:divBdr>
                <w:top w:val="none" w:sz="0" w:space="0" w:color="auto"/>
                <w:left w:val="none" w:sz="0" w:space="0" w:color="auto"/>
                <w:bottom w:val="none" w:sz="0" w:space="0" w:color="auto"/>
                <w:right w:val="none" w:sz="0" w:space="0" w:color="auto"/>
              </w:divBdr>
            </w:div>
            <w:div w:id="389691875">
              <w:marLeft w:val="0"/>
              <w:marRight w:val="0"/>
              <w:marTop w:val="0"/>
              <w:marBottom w:val="0"/>
              <w:divBdr>
                <w:top w:val="none" w:sz="0" w:space="0" w:color="auto"/>
                <w:left w:val="none" w:sz="0" w:space="0" w:color="auto"/>
                <w:bottom w:val="none" w:sz="0" w:space="0" w:color="auto"/>
                <w:right w:val="none" w:sz="0" w:space="0" w:color="auto"/>
              </w:divBdr>
            </w:div>
            <w:div w:id="569771043">
              <w:marLeft w:val="0"/>
              <w:marRight w:val="0"/>
              <w:marTop w:val="0"/>
              <w:marBottom w:val="0"/>
              <w:divBdr>
                <w:top w:val="none" w:sz="0" w:space="0" w:color="auto"/>
                <w:left w:val="none" w:sz="0" w:space="0" w:color="auto"/>
                <w:bottom w:val="none" w:sz="0" w:space="0" w:color="auto"/>
                <w:right w:val="none" w:sz="0" w:space="0" w:color="auto"/>
              </w:divBdr>
            </w:div>
            <w:div w:id="623392083">
              <w:marLeft w:val="0"/>
              <w:marRight w:val="0"/>
              <w:marTop w:val="0"/>
              <w:marBottom w:val="0"/>
              <w:divBdr>
                <w:top w:val="none" w:sz="0" w:space="0" w:color="auto"/>
                <w:left w:val="none" w:sz="0" w:space="0" w:color="auto"/>
                <w:bottom w:val="none" w:sz="0" w:space="0" w:color="auto"/>
                <w:right w:val="none" w:sz="0" w:space="0" w:color="auto"/>
              </w:divBdr>
            </w:div>
            <w:div w:id="700084292">
              <w:marLeft w:val="0"/>
              <w:marRight w:val="0"/>
              <w:marTop w:val="0"/>
              <w:marBottom w:val="0"/>
              <w:divBdr>
                <w:top w:val="none" w:sz="0" w:space="0" w:color="auto"/>
                <w:left w:val="none" w:sz="0" w:space="0" w:color="auto"/>
                <w:bottom w:val="none" w:sz="0" w:space="0" w:color="auto"/>
                <w:right w:val="none" w:sz="0" w:space="0" w:color="auto"/>
              </w:divBdr>
            </w:div>
            <w:div w:id="739326200">
              <w:marLeft w:val="0"/>
              <w:marRight w:val="0"/>
              <w:marTop w:val="0"/>
              <w:marBottom w:val="0"/>
              <w:divBdr>
                <w:top w:val="none" w:sz="0" w:space="0" w:color="auto"/>
                <w:left w:val="none" w:sz="0" w:space="0" w:color="auto"/>
                <w:bottom w:val="none" w:sz="0" w:space="0" w:color="auto"/>
                <w:right w:val="none" w:sz="0" w:space="0" w:color="auto"/>
              </w:divBdr>
            </w:div>
            <w:div w:id="787312435">
              <w:marLeft w:val="0"/>
              <w:marRight w:val="0"/>
              <w:marTop w:val="0"/>
              <w:marBottom w:val="0"/>
              <w:divBdr>
                <w:top w:val="none" w:sz="0" w:space="0" w:color="auto"/>
                <w:left w:val="none" w:sz="0" w:space="0" w:color="auto"/>
                <w:bottom w:val="none" w:sz="0" w:space="0" w:color="auto"/>
                <w:right w:val="none" w:sz="0" w:space="0" w:color="auto"/>
              </w:divBdr>
            </w:div>
            <w:div w:id="944925079">
              <w:marLeft w:val="0"/>
              <w:marRight w:val="0"/>
              <w:marTop w:val="0"/>
              <w:marBottom w:val="0"/>
              <w:divBdr>
                <w:top w:val="none" w:sz="0" w:space="0" w:color="auto"/>
                <w:left w:val="none" w:sz="0" w:space="0" w:color="auto"/>
                <w:bottom w:val="none" w:sz="0" w:space="0" w:color="auto"/>
                <w:right w:val="none" w:sz="0" w:space="0" w:color="auto"/>
              </w:divBdr>
            </w:div>
            <w:div w:id="994146831">
              <w:marLeft w:val="0"/>
              <w:marRight w:val="0"/>
              <w:marTop w:val="0"/>
              <w:marBottom w:val="0"/>
              <w:divBdr>
                <w:top w:val="none" w:sz="0" w:space="0" w:color="auto"/>
                <w:left w:val="none" w:sz="0" w:space="0" w:color="auto"/>
                <w:bottom w:val="none" w:sz="0" w:space="0" w:color="auto"/>
                <w:right w:val="none" w:sz="0" w:space="0" w:color="auto"/>
              </w:divBdr>
            </w:div>
            <w:div w:id="1234663622">
              <w:marLeft w:val="0"/>
              <w:marRight w:val="0"/>
              <w:marTop w:val="0"/>
              <w:marBottom w:val="0"/>
              <w:divBdr>
                <w:top w:val="none" w:sz="0" w:space="0" w:color="auto"/>
                <w:left w:val="none" w:sz="0" w:space="0" w:color="auto"/>
                <w:bottom w:val="none" w:sz="0" w:space="0" w:color="auto"/>
                <w:right w:val="none" w:sz="0" w:space="0" w:color="auto"/>
              </w:divBdr>
            </w:div>
            <w:div w:id="1274023259">
              <w:marLeft w:val="0"/>
              <w:marRight w:val="0"/>
              <w:marTop w:val="0"/>
              <w:marBottom w:val="0"/>
              <w:divBdr>
                <w:top w:val="none" w:sz="0" w:space="0" w:color="auto"/>
                <w:left w:val="none" w:sz="0" w:space="0" w:color="auto"/>
                <w:bottom w:val="none" w:sz="0" w:space="0" w:color="auto"/>
                <w:right w:val="none" w:sz="0" w:space="0" w:color="auto"/>
              </w:divBdr>
            </w:div>
            <w:div w:id="1350184558">
              <w:marLeft w:val="0"/>
              <w:marRight w:val="0"/>
              <w:marTop w:val="0"/>
              <w:marBottom w:val="0"/>
              <w:divBdr>
                <w:top w:val="none" w:sz="0" w:space="0" w:color="auto"/>
                <w:left w:val="none" w:sz="0" w:space="0" w:color="auto"/>
                <w:bottom w:val="none" w:sz="0" w:space="0" w:color="auto"/>
                <w:right w:val="none" w:sz="0" w:space="0" w:color="auto"/>
              </w:divBdr>
            </w:div>
            <w:div w:id="1451120440">
              <w:marLeft w:val="0"/>
              <w:marRight w:val="0"/>
              <w:marTop w:val="0"/>
              <w:marBottom w:val="0"/>
              <w:divBdr>
                <w:top w:val="none" w:sz="0" w:space="0" w:color="auto"/>
                <w:left w:val="none" w:sz="0" w:space="0" w:color="auto"/>
                <w:bottom w:val="none" w:sz="0" w:space="0" w:color="auto"/>
                <w:right w:val="none" w:sz="0" w:space="0" w:color="auto"/>
              </w:divBdr>
            </w:div>
            <w:div w:id="1621063977">
              <w:marLeft w:val="0"/>
              <w:marRight w:val="0"/>
              <w:marTop w:val="0"/>
              <w:marBottom w:val="0"/>
              <w:divBdr>
                <w:top w:val="none" w:sz="0" w:space="0" w:color="auto"/>
                <w:left w:val="none" w:sz="0" w:space="0" w:color="auto"/>
                <w:bottom w:val="none" w:sz="0" w:space="0" w:color="auto"/>
                <w:right w:val="none" w:sz="0" w:space="0" w:color="auto"/>
              </w:divBdr>
            </w:div>
            <w:div w:id="1651976346">
              <w:marLeft w:val="0"/>
              <w:marRight w:val="0"/>
              <w:marTop w:val="0"/>
              <w:marBottom w:val="0"/>
              <w:divBdr>
                <w:top w:val="none" w:sz="0" w:space="0" w:color="auto"/>
                <w:left w:val="none" w:sz="0" w:space="0" w:color="auto"/>
                <w:bottom w:val="none" w:sz="0" w:space="0" w:color="auto"/>
                <w:right w:val="none" w:sz="0" w:space="0" w:color="auto"/>
              </w:divBdr>
            </w:div>
            <w:div w:id="204258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800648">
      <w:bodyDiv w:val="1"/>
      <w:marLeft w:val="0"/>
      <w:marRight w:val="0"/>
      <w:marTop w:val="0"/>
      <w:marBottom w:val="0"/>
      <w:divBdr>
        <w:top w:val="none" w:sz="0" w:space="0" w:color="auto"/>
        <w:left w:val="none" w:sz="0" w:space="0" w:color="auto"/>
        <w:bottom w:val="none" w:sz="0" w:space="0" w:color="auto"/>
        <w:right w:val="none" w:sz="0" w:space="0" w:color="auto"/>
      </w:divBdr>
      <w:divsChild>
        <w:div w:id="535581166">
          <w:marLeft w:val="0"/>
          <w:marRight w:val="0"/>
          <w:marTop w:val="0"/>
          <w:marBottom w:val="0"/>
          <w:divBdr>
            <w:top w:val="none" w:sz="0" w:space="0" w:color="auto"/>
            <w:left w:val="none" w:sz="0" w:space="0" w:color="auto"/>
            <w:bottom w:val="none" w:sz="0" w:space="0" w:color="auto"/>
            <w:right w:val="none" w:sz="0" w:space="0" w:color="auto"/>
          </w:divBdr>
          <w:divsChild>
            <w:div w:id="1755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11378">
      <w:bodyDiv w:val="1"/>
      <w:marLeft w:val="0"/>
      <w:marRight w:val="0"/>
      <w:marTop w:val="0"/>
      <w:marBottom w:val="0"/>
      <w:divBdr>
        <w:top w:val="none" w:sz="0" w:space="0" w:color="auto"/>
        <w:left w:val="none" w:sz="0" w:space="0" w:color="auto"/>
        <w:bottom w:val="none" w:sz="0" w:space="0" w:color="auto"/>
        <w:right w:val="none" w:sz="0" w:space="0" w:color="auto"/>
      </w:divBdr>
      <w:divsChild>
        <w:div w:id="291518346">
          <w:marLeft w:val="0"/>
          <w:marRight w:val="0"/>
          <w:marTop w:val="0"/>
          <w:marBottom w:val="0"/>
          <w:divBdr>
            <w:top w:val="none" w:sz="0" w:space="0" w:color="auto"/>
            <w:left w:val="none" w:sz="0" w:space="0" w:color="auto"/>
            <w:bottom w:val="none" w:sz="0" w:space="0" w:color="auto"/>
            <w:right w:val="none" w:sz="0" w:space="0" w:color="auto"/>
          </w:divBdr>
          <w:divsChild>
            <w:div w:id="43330326">
              <w:marLeft w:val="0"/>
              <w:marRight w:val="0"/>
              <w:marTop w:val="0"/>
              <w:marBottom w:val="0"/>
              <w:divBdr>
                <w:top w:val="none" w:sz="0" w:space="0" w:color="auto"/>
                <w:left w:val="none" w:sz="0" w:space="0" w:color="auto"/>
                <w:bottom w:val="none" w:sz="0" w:space="0" w:color="auto"/>
                <w:right w:val="none" w:sz="0" w:space="0" w:color="auto"/>
              </w:divBdr>
            </w:div>
            <w:div w:id="85000841">
              <w:marLeft w:val="0"/>
              <w:marRight w:val="0"/>
              <w:marTop w:val="0"/>
              <w:marBottom w:val="0"/>
              <w:divBdr>
                <w:top w:val="none" w:sz="0" w:space="0" w:color="auto"/>
                <w:left w:val="none" w:sz="0" w:space="0" w:color="auto"/>
                <w:bottom w:val="none" w:sz="0" w:space="0" w:color="auto"/>
                <w:right w:val="none" w:sz="0" w:space="0" w:color="auto"/>
              </w:divBdr>
            </w:div>
            <w:div w:id="122120841">
              <w:marLeft w:val="0"/>
              <w:marRight w:val="0"/>
              <w:marTop w:val="0"/>
              <w:marBottom w:val="0"/>
              <w:divBdr>
                <w:top w:val="none" w:sz="0" w:space="0" w:color="auto"/>
                <w:left w:val="none" w:sz="0" w:space="0" w:color="auto"/>
                <w:bottom w:val="none" w:sz="0" w:space="0" w:color="auto"/>
                <w:right w:val="none" w:sz="0" w:space="0" w:color="auto"/>
              </w:divBdr>
            </w:div>
            <w:div w:id="134489794">
              <w:marLeft w:val="0"/>
              <w:marRight w:val="0"/>
              <w:marTop w:val="0"/>
              <w:marBottom w:val="0"/>
              <w:divBdr>
                <w:top w:val="none" w:sz="0" w:space="0" w:color="auto"/>
                <w:left w:val="none" w:sz="0" w:space="0" w:color="auto"/>
                <w:bottom w:val="none" w:sz="0" w:space="0" w:color="auto"/>
                <w:right w:val="none" w:sz="0" w:space="0" w:color="auto"/>
              </w:divBdr>
            </w:div>
            <w:div w:id="139468664">
              <w:marLeft w:val="0"/>
              <w:marRight w:val="0"/>
              <w:marTop w:val="0"/>
              <w:marBottom w:val="0"/>
              <w:divBdr>
                <w:top w:val="none" w:sz="0" w:space="0" w:color="auto"/>
                <w:left w:val="none" w:sz="0" w:space="0" w:color="auto"/>
                <w:bottom w:val="none" w:sz="0" w:space="0" w:color="auto"/>
                <w:right w:val="none" w:sz="0" w:space="0" w:color="auto"/>
              </w:divBdr>
            </w:div>
            <w:div w:id="145364996">
              <w:marLeft w:val="0"/>
              <w:marRight w:val="0"/>
              <w:marTop w:val="0"/>
              <w:marBottom w:val="0"/>
              <w:divBdr>
                <w:top w:val="none" w:sz="0" w:space="0" w:color="auto"/>
                <w:left w:val="none" w:sz="0" w:space="0" w:color="auto"/>
                <w:bottom w:val="none" w:sz="0" w:space="0" w:color="auto"/>
                <w:right w:val="none" w:sz="0" w:space="0" w:color="auto"/>
              </w:divBdr>
            </w:div>
            <w:div w:id="239869016">
              <w:marLeft w:val="0"/>
              <w:marRight w:val="0"/>
              <w:marTop w:val="0"/>
              <w:marBottom w:val="0"/>
              <w:divBdr>
                <w:top w:val="none" w:sz="0" w:space="0" w:color="auto"/>
                <w:left w:val="none" w:sz="0" w:space="0" w:color="auto"/>
                <w:bottom w:val="none" w:sz="0" w:space="0" w:color="auto"/>
                <w:right w:val="none" w:sz="0" w:space="0" w:color="auto"/>
              </w:divBdr>
            </w:div>
            <w:div w:id="287131138">
              <w:marLeft w:val="0"/>
              <w:marRight w:val="0"/>
              <w:marTop w:val="0"/>
              <w:marBottom w:val="0"/>
              <w:divBdr>
                <w:top w:val="none" w:sz="0" w:space="0" w:color="auto"/>
                <w:left w:val="none" w:sz="0" w:space="0" w:color="auto"/>
                <w:bottom w:val="none" w:sz="0" w:space="0" w:color="auto"/>
                <w:right w:val="none" w:sz="0" w:space="0" w:color="auto"/>
              </w:divBdr>
            </w:div>
            <w:div w:id="301038623">
              <w:marLeft w:val="0"/>
              <w:marRight w:val="0"/>
              <w:marTop w:val="0"/>
              <w:marBottom w:val="0"/>
              <w:divBdr>
                <w:top w:val="none" w:sz="0" w:space="0" w:color="auto"/>
                <w:left w:val="none" w:sz="0" w:space="0" w:color="auto"/>
                <w:bottom w:val="none" w:sz="0" w:space="0" w:color="auto"/>
                <w:right w:val="none" w:sz="0" w:space="0" w:color="auto"/>
              </w:divBdr>
            </w:div>
            <w:div w:id="306907964">
              <w:marLeft w:val="0"/>
              <w:marRight w:val="0"/>
              <w:marTop w:val="0"/>
              <w:marBottom w:val="0"/>
              <w:divBdr>
                <w:top w:val="none" w:sz="0" w:space="0" w:color="auto"/>
                <w:left w:val="none" w:sz="0" w:space="0" w:color="auto"/>
                <w:bottom w:val="none" w:sz="0" w:space="0" w:color="auto"/>
                <w:right w:val="none" w:sz="0" w:space="0" w:color="auto"/>
              </w:divBdr>
            </w:div>
            <w:div w:id="357900816">
              <w:marLeft w:val="0"/>
              <w:marRight w:val="0"/>
              <w:marTop w:val="0"/>
              <w:marBottom w:val="0"/>
              <w:divBdr>
                <w:top w:val="none" w:sz="0" w:space="0" w:color="auto"/>
                <w:left w:val="none" w:sz="0" w:space="0" w:color="auto"/>
                <w:bottom w:val="none" w:sz="0" w:space="0" w:color="auto"/>
                <w:right w:val="none" w:sz="0" w:space="0" w:color="auto"/>
              </w:divBdr>
            </w:div>
            <w:div w:id="423452659">
              <w:marLeft w:val="0"/>
              <w:marRight w:val="0"/>
              <w:marTop w:val="0"/>
              <w:marBottom w:val="0"/>
              <w:divBdr>
                <w:top w:val="none" w:sz="0" w:space="0" w:color="auto"/>
                <w:left w:val="none" w:sz="0" w:space="0" w:color="auto"/>
                <w:bottom w:val="none" w:sz="0" w:space="0" w:color="auto"/>
                <w:right w:val="none" w:sz="0" w:space="0" w:color="auto"/>
              </w:divBdr>
            </w:div>
            <w:div w:id="508452424">
              <w:marLeft w:val="0"/>
              <w:marRight w:val="0"/>
              <w:marTop w:val="0"/>
              <w:marBottom w:val="0"/>
              <w:divBdr>
                <w:top w:val="none" w:sz="0" w:space="0" w:color="auto"/>
                <w:left w:val="none" w:sz="0" w:space="0" w:color="auto"/>
                <w:bottom w:val="none" w:sz="0" w:space="0" w:color="auto"/>
                <w:right w:val="none" w:sz="0" w:space="0" w:color="auto"/>
              </w:divBdr>
            </w:div>
            <w:div w:id="565454542">
              <w:marLeft w:val="0"/>
              <w:marRight w:val="0"/>
              <w:marTop w:val="0"/>
              <w:marBottom w:val="0"/>
              <w:divBdr>
                <w:top w:val="none" w:sz="0" w:space="0" w:color="auto"/>
                <w:left w:val="none" w:sz="0" w:space="0" w:color="auto"/>
                <w:bottom w:val="none" w:sz="0" w:space="0" w:color="auto"/>
                <w:right w:val="none" w:sz="0" w:space="0" w:color="auto"/>
              </w:divBdr>
            </w:div>
            <w:div w:id="657344034">
              <w:marLeft w:val="0"/>
              <w:marRight w:val="0"/>
              <w:marTop w:val="0"/>
              <w:marBottom w:val="0"/>
              <w:divBdr>
                <w:top w:val="none" w:sz="0" w:space="0" w:color="auto"/>
                <w:left w:val="none" w:sz="0" w:space="0" w:color="auto"/>
                <w:bottom w:val="none" w:sz="0" w:space="0" w:color="auto"/>
                <w:right w:val="none" w:sz="0" w:space="0" w:color="auto"/>
              </w:divBdr>
            </w:div>
            <w:div w:id="711618918">
              <w:marLeft w:val="0"/>
              <w:marRight w:val="0"/>
              <w:marTop w:val="0"/>
              <w:marBottom w:val="0"/>
              <w:divBdr>
                <w:top w:val="none" w:sz="0" w:space="0" w:color="auto"/>
                <w:left w:val="none" w:sz="0" w:space="0" w:color="auto"/>
                <w:bottom w:val="none" w:sz="0" w:space="0" w:color="auto"/>
                <w:right w:val="none" w:sz="0" w:space="0" w:color="auto"/>
              </w:divBdr>
            </w:div>
            <w:div w:id="875585509">
              <w:marLeft w:val="0"/>
              <w:marRight w:val="0"/>
              <w:marTop w:val="0"/>
              <w:marBottom w:val="0"/>
              <w:divBdr>
                <w:top w:val="none" w:sz="0" w:space="0" w:color="auto"/>
                <w:left w:val="none" w:sz="0" w:space="0" w:color="auto"/>
                <w:bottom w:val="none" w:sz="0" w:space="0" w:color="auto"/>
                <w:right w:val="none" w:sz="0" w:space="0" w:color="auto"/>
              </w:divBdr>
            </w:div>
            <w:div w:id="877548013">
              <w:marLeft w:val="0"/>
              <w:marRight w:val="0"/>
              <w:marTop w:val="0"/>
              <w:marBottom w:val="0"/>
              <w:divBdr>
                <w:top w:val="none" w:sz="0" w:space="0" w:color="auto"/>
                <w:left w:val="none" w:sz="0" w:space="0" w:color="auto"/>
                <w:bottom w:val="none" w:sz="0" w:space="0" w:color="auto"/>
                <w:right w:val="none" w:sz="0" w:space="0" w:color="auto"/>
              </w:divBdr>
            </w:div>
            <w:div w:id="962273715">
              <w:marLeft w:val="0"/>
              <w:marRight w:val="0"/>
              <w:marTop w:val="0"/>
              <w:marBottom w:val="0"/>
              <w:divBdr>
                <w:top w:val="none" w:sz="0" w:space="0" w:color="auto"/>
                <w:left w:val="none" w:sz="0" w:space="0" w:color="auto"/>
                <w:bottom w:val="none" w:sz="0" w:space="0" w:color="auto"/>
                <w:right w:val="none" w:sz="0" w:space="0" w:color="auto"/>
              </w:divBdr>
            </w:div>
            <w:div w:id="969018511">
              <w:marLeft w:val="0"/>
              <w:marRight w:val="0"/>
              <w:marTop w:val="0"/>
              <w:marBottom w:val="0"/>
              <w:divBdr>
                <w:top w:val="none" w:sz="0" w:space="0" w:color="auto"/>
                <w:left w:val="none" w:sz="0" w:space="0" w:color="auto"/>
                <w:bottom w:val="none" w:sz="0" w:space="0" w:color="auto"/>
                <w:right w:val="none" w:sz="0" w:space="0" w:color="auto"/>
              </w:divBdr>
            </w:div>
            <w:div w:id="989746236">
              <w:marLeft w:val="0"/>
              <w:marRight w:val="0"/>
              <w:marTop w:val="0"/>
              <w:marBottom w:val="0"/>
              <w:divBdr>
                <w:top w:val="none" w:sz="0" w:space="0" w:color="auto"/>
                <w:left w:val="none" w:sz="0" w:space="0" w:color="auto"/>
                <w:bottom w:val="none" w:sz="0" w:space="0" w:color="auto"/>
                <w:right w:val="none" w:sz="0" w:space="0" w:color="auto"/>
              </w:divBdr>
            </w:div>
            <w:div w:id="1067414595">
              <w:marLeft w:val="0"/>
              <w:marRight w:val="0"/>
              <w:marTop w:val="0"/>
              <w:marBottom w:val="0"/>
              <w:divBdr>
                <w:top w:val="none" w:sz="0" w:space="0" w:color="auto"/>
                <w:left w:val="none" w:sz="0" w:space="0" w:color="auto"/>
                <w:bottom w:val="none" w:sz="0" w:space="0" w:color="auto"/>
                <w:right w:val="none" w:sz="0" w:space="0" w:color="auto"/>
              </w:divBdr>
            </w:div>
            <w:div w:id="1079642224">
              <w:marLeft w:val="0"/>
              <w:marRight w:val="0"/>
              <w:marTop w:val="0"/>
              <w:marBottom w:val="0"/>
              <w:divBdr>
                <w:top w:val="none" w:sz="0" w:space="0" w:color="auto"/>
                <w:left w:val="none" w:sz="0" w:space="0" w:color="auto"/>
                <w:bottom w:val="none" w:sz="0" w:space="0" w:color="auto"/>
                <w:right w:val="none" w:sz="0" w:space="0" w:color="auto"/>
              </w:divBdr>
            </w:div>
            <w:div w:id="1107695055">
              <w:marLeft w:val="0"/>
              <w:marRight w:val="0"/>
              <w:marTop w:val="0"/>
              <w:marBottom w:val="0"/>
              <w:divBdr>
                <w:top w:val="none" w:sz="0" w:space="0" w:color="auto"/>
                <w:left w:val="none" w:sz="0" w:space="0" w:color="auto"/>
                <w:bottom w:val="none" w:sz="0" w:space="0" w:color="auto"/>
                <w:right w:val="none" w:sz="0" w:space="0" w:color="auto"/>
              </w:divBdr>
            </w:div>
            <w:div w:id="1133601462">
              <w:marLeft w:val="0"/>
              <w:marRight w:val="0"/>
              <w:marTop w:val="0"/>
              <w:marBottom w:val="0"/>
              <w:divBdr>
                <w:top w:val="none" w:sz="0" w:space="0" w:color="auto"/>
                <w:left w:val="none" w:sz="0" w:space="0" w:color="auto"/>
                <w:bottom w:val="none" w:sz="0" w:space="0" w:color="auto"/>
                <w:right w:val="none" w:sz="0" w:space="0" w:color="auto"/>
              </w:divBdr>
            </w:div>
            <w:div w:id="1170024509">
              <w:marLeft w:val="0"/>
              <w:marRight w:val="0"/>
              <w:marTop w:val="0"/>
              <w:marBottom w:val="0"/>
              <w:divBdr>
                <w:top w:val="none" w:sz="0" w:space="0" w:color="auto"/>
                <w:left w:val="none" w:sz="0" w:space="0" w:color="auto"/>
                <w:bottom w:val="none" w:sz="0" w:space="0" w:color="auto"/>
                <w:right w:val="none" w:sz="0" w:space="0" w:color="auto"/>
              </w:divBdr>
            </w:div>
            <w:div w:id="1192842594">
              <w:marLeft w:val="0"/>
              <w:marRight w:val="0"/>
              <w:marTop w:val="0"/>
              <w:marBottom w:val="0"/>
              <w:divBdr>
                <w:top w:val="none" w:sz="0" w:space="0" w:color="auto"/>
                <w:left w:val="none" w:sz="0" w:space="0" w:color="auto"/>
                <w:bottom w:val="none" w:sz="0" w:space="0" w:color="auto"/>
                <w:right w:val="none" w:sz="0" w:space="0" w:color="auto"/>
              </w:divBdr>
            </w:div>
            <w:div w:id="1259211421">
              <w:marLeft w:val="0"/>
              <w:marRight w:val="0"/>
              <w:marTop w:val="0"/>
              <w:marBottom w:val="0"/>
              <w:divBdr>
                <w:top w:val="none" w:sz="0" w:space="0" w:color="auto"/>
                <w:left w:val="none" w:sz="0" w:space="0" w:color="auto"/>
                <w:bottom w:val="none" w:sz="0" w:space="0" w:color="auto"/>
                <w:right w:val="none" w:sz="0" w:space="0" w:color="auto"/>
              </w:divBdr>
            </w:div>
            <w:div w:id="1280145539">
              <w:marLeft w:val="0"/>
              <w:marRight w:val="0"/>
              <w:marTop w:val="0"/>
              <w:marBottom w:val="0"/>
              <w:divBdr>
                <w:top w:val="none" w:sz="0" w:space="0" w:color="auto"/>
                <w:left w:val="none" w:sz="0" w:space="0" w:color="auto"/>
                <w:bottom w:val="none" w:sz="0" w:space="0" w:color="auto"/>
                <w:right w:val="none" w:sz="0" w:space="0" w:color="auto"/>
              </w:divBdr>
            </w:div>
            <w:div w:id="1293707821">
              <w:marLeft w:val="0"/>
              <w:marRight w:val="0"/>
              <w:marTop w:val="0"/>
              <w:marBottom w:val="0"/>
              <w:divBdr>
                <w:top w:val="none" w:sz="0" w:space="0" w:color="auto"/>
                <w:left w:val="none" w:sz="0" w:space="0" w:color="auto"/>
                <w:bottom w:val="none" w:sz="0" w:space="0" w:color="auto"/>
                <w:right w:val="none" w:sz="0" w:space="0" w:color="auto"/>
              </w:divBdr>
            </w:div>
            <w:div w:id="1303120682">
              <w:marLeft w:val="0"/>
              <w:marRight w:val="0"/>
              <w:marTop w:val="0"/>
              <w:marBottom w:val="0"/>
              <w:divBdr>
                <w:top w:val="none" w:sz="0" w:space="0" w:color="auto"/>
                <w:left w:val="none" w:sz="0" w:space="0" w:color="auto"/>
                <w:bottom w:val="none" w:sz="0" w:space="0" w:color="auto"/>
                <w:right w:val="none" w:sz="0" w:space="0" w:color="auto"/>
              </w:divBdr>
            </w:div>
            <w:div w:id="1312103809">
              <w:marLeft w:val="0"/>
              <w:marRight w:val="0"/>
              <w:marTop w:val="0"/>
              <w:marBottom w:val="0"/>
              <w:divBdr>
                <w:top w:val="none" w:sz="0" w:space="0" w:color="auto"/>
                <w:left w:val="none" w:sz="0" w:space="0" w:color="auto"/>
                <w:bottom w:val="none" w:sz="0" w:space="0" w:color="auto"/>
                <w:right w:val="none" w:sz="0" w:space="0" w:color="auto"/>
              </w:divBdr>
            </w:div>
            <w:div w:id="1330866307">
              <w:marLeft w:val="0"/>
              <w:marRight w:val="0"/>
              <w:marTop w:val="0"/>
              <w:marBottom w:val="0"/>
              <w:divBdr>
                <w:top w:val="none" w:sz="0" w:space="0" w:color="auto"/>
                <w:left w:val="none" w:sz="0" w:space="0" w:color="auto"/>
                <w:bottom w:val="none" w:sz="0" w:space="0" w:color="auto"/>
                <w:right w:val="none" w:sz="0" w:space="0" w:color="auto"/>
              </w:divBdr>
            </w:div>
            <w:div w:id="1336231027">
              <w:marLeft w:val="0"/>
              <w:marRight w:val="0"/>
              <w:marTop w:val="0"/>
              <w:marBottom w:val="0"/>
              <w:divBdr>
                <w:top w:val="none" w:sz="0" w:space="0" w:color="auto"/>
                <w:left w:val="none" w:sz="0" w:space="0" w:color="auto"/>
                <w:bottom w:val="none" w:sz="0" w:space="0" w:color="auto"/>
                <w:right w:val="none" w:sz="0" w:space="0" w:color="auto"/>
              </w:divBdr>
            </w:div>
            <w:div w:id="1369061789">
              <w:marLeft w:val="0"/>
              <w:marRight w:val="0"/>
              <w:marTop w:val="0"/>
              <w:marBottom w:val="0"/>
              <w:divBdr>
                <w:top w:val="none" w:sz="0" w:space="0" w:color="auto"/>
                <w:left w:val="none" w:sz="0" w:space="0" w:color="auto"/>
                <w:bottom w:val="none" w:sz="0" w:space="0" w:color="auto"/>
                <w:right w:val="none" w:sz="0" w:space="0" w:color="auto"/>
              </w:divBdr>
            </w:div>
            <w:div w:id="1422294213">
              <w:marLeft w:val="0"/>
              <w:marRight w:val="0"/>
              <w:marTop w:val="0"/>
              <w:marBottom w:val="0"/>
              <w:divBdr>
                <w:top w:val="none" w:sz="0" w:space="0" w:color="auto"/>
                <w:left w:val="none" w:sz="0" w:space="0" w:color="auto"/>
                <w:bottom w:val="none" w:sz="0" w:space="0" w:color="auto"/>
                <w:right w:val="none" w:sz="0" w:space="0" w:color="auto"/>
              </w:divBdr>
            </w:div>
            <w:div w:id="1433167381">
              <w:marLeft w:val="0"/>
              <w:marRight w:val="0"/>
              <w:marTop w:val="0"/>
              <w:marBottom w:val="0"/>
              <w:divBdr>
                <w:top w:val="none" w:sz="0" w:space="0" w:color="auto"/>
                <w:left w:val="none" w:sz="0" w:space="0" w:color="auto"/>
                <w:bottom w:val="none" w:sz="0" w:space="0" w:color="auto"/>
                <w:right w:val="none" w:sz="0" w:space="0" w:color="auto"/>
              </w:divBdr>
            </w:div>
            <w:div w:id="1473400670">
              <w:marLeft w:val="0"/>
              <w:marRight w:val="0"/>
              <w:marTop w:val="0"/>
              <w:marBottom w:val="0"/>
              <w:divBdr>
                <w:top w:val="none" w:sz="0" w:space="0" w:color="auto"/>
                <w:left w:val="none" w:sz="0" w:space="0" w:color="auto"/>
                <w:bottom w:val="none" w:sz="0" w:space="0" w:color="auto"/>
                <w:right w:val="none" w:sz="0" w:space="0" w:color="auto"/>
              </w:divBdr>
            </w:div>
            <w:div w:id="1485118702">
              <w:marLeft w:val="0"/>
              <w:marRight w:val="0"/>
              <w:marTop w:val="0"/>
              <w:marBottom w:val="0"/>
              <w:divBdr>
                <w:top w:val="none" w:sz="0" w:space="0" w:color="auto"/>
                <w:left w:val="none" w:sz="0" w:space="0" w:color="auto"/>
                <w:bottom w:val="none" w:sz="0" w:space="0" w:color="auto"/>
                <w:right w:val="none" w:sz="0" w:space="0" w:color="auto"/>
              </w:divBdr>
            </w:div>
            <w:div w:id="1499619442">
              <w:marLeft w:val="0"/>
              <w:marRight w:val="0"/>
              <w:marTop w:val="0"/>
              <w:marBottom w:val="0"/>
              <w:divBdr>
                <w:top w:val="none" w:sz="0" w:space="0" w:color="auto"/>
                <w:left w:val="none" w:sz="0" w:space="0" w:color="auto"/>
                <w:bottom w:val="none" w:sz="0" w:space="0" w:color="auto"/>
                <w:right w:val="none" w:sz="0" w:space="0" w:color="auto"/>
              </w:divBdr>
            </w:div>
            <w:div w:id="1502234614">
              <w:marLeft w:val="0"/>
              <w:marRight w:val="0"/>
              <w:marTop w:val="0"/>
              <w:marBottom w:val="0"/>
              <w:divBdr>
                <w:top w:val="none" w:sz="0" w:space="0" w:color="auto"/>
                <w:left w:val="none" w:sz="0" w:space="0" w:color="auto"/>
                <w:bottom w:val="none" w:sz="0" w:space="0" w:color="auto"/>
                <w:right w:val="none" w:sz="0" w:space="0" w:color="auto"/>
              </w:divBdr>
            </w:div>
            <w:div w:id="1546672439">
              <w:marLeft w:val="0"/>
              <w:marRight w:val="0"/>
              <w:marTop w:val="0"/>
              <w:marBottom w:val="0"/>
              <w:divBdr>
                <w:top w:val="none" w:sz="0" w:space="0" w:color="auto"/>
                <w:left w:val="none" w:sz="0" w:space="0" w:color="auto"/>
                <w:bottom w:val="none" w:sz="0" w:space="0" w:color="auto"/>
                <w:right w:val="none" w:sz="0" w:space="0" w:color="auto"/>
              </w:divBdr>
            </w:div>
            <w:div w:id="1552768449">
              <w:marLeft w:val="0"/>
              <w:marRight w:val="0"/>
              <w:marTop w:val="0"/>
              <w:marBottom w:val="0"/>
              <w:divBdr>
                <w:top w:val="none" w:sz="0" w:space="0" w:color="auto"/>
                <w:left w:val="none" w:sz="0" w:space="0" w:color="auto"/>
                <w:bottom w:val="none" w:sz="0" w:space="0" w:color="auto"/>
                <w:right w:val="none" w:sz="0" w:space="0" w:color="auto"/>
              </w:divBdr>
            </w:div>
            <w:div w:id="1593322560">
              <w:marLeft w:val="0"/>
              <w:marRight w:val="0"/>
              <w:marTop w:val="0"/>
              <w:marBottom w:val="0"/>
              <w:divBdr>
                <w:top w:val="none" w:sz="0" w:space="0" w:color="auto"/>
                <w:left w:val="none" w:sz="0" w:space="0" w:color="auto"/>
                <w:bottom w:val="none" w:sz="0" w:space="0" w:color="auto"/>
                <w:right w:val="none" w:sz="0" w:space="0" w:color="auto"/>
              </w:divBdr>
            </w:div>
            <w:div w:id="1594511392">
              <w:marLeft w:val="0"/>
              <w:marRight w:val="0"/>
              <w:marTop w:val="0"/>
              <w:marBottom w:val="0"/>
              <w:divBdr>
                <w:top w:val="none" w:sz="0" w:space="0" w:color="auto"/>
                <w:left w:val="none" w:sz="0" w:space="0" w:color="auto"/>
                <w:bottom w:val="none" w:sz="0" w:space="0" w:color="auto"/>
                <w:right w:val="none" w:sz="0" w:space="0" w:color="auto"/>
              </w:divBdr>
            </w:div>
            <w:div w:id="1683583390">
              <w:marLeft w:val="0"/>
              <w:marRight w:val="0"/>
              <w:marTop w:val="0"/>
              <w:marBottom w:val="0"/>
              <w:divBdr>
                <w:top w:val="none" w:sz="0" w:space="0" w:color="auto"/>
                <w:left w:val="none" w:sz="0" w:space="0" w:color="auto"/>
                <w:bottom w:val="none" w:sz="0" w:space="0" w:color="auto"/>
                <w:right w:val="none" w:sz="0" w:space="0" w:color="auto"/>
              </w:divBdr>
            </w:div>
            <w:div w:id="1710911702">
              <w:marLeft w:val="0"/>
              <w:marRight w:val="0"/>
              <w:marTop w:val="0"/>
              <w:marBottom w:val="0"/>
              <w:divBdr>
                <w:top w:val="none" w:sz="0" w:space="0" w:color="auto"/>
                <w:left w:val="none" w:sz="0" w:space="0" w:color="auto"/>
                <w:bottom w:val="none" w:sz="0" w:space="0" w:color="auto"/>
                <w:right w:val="none" w:sz="0" w:space="0" w:color="auto"/>
              </w:divBdr>
            </w:div>
            <w:div w:id="1784416993">
              <w:marLeft w:val="0"/>
              <w:marRight w:val="0"/>
              <w:marTop w:val="0"/>
              <w:marBottom w:val="0"/>
              <w:divBdr>
                <w:top w:val="none" w:sz="0" w:space="0" w:color="auto"/>
                <w:left w:val="none" w:sz="0" w:space="0" w:color="auto"/>
                <w:bottom w:val="none" w:sz="0" w:space="0" w:color="auto"/>
                <w:right w:val="none" w:sz="0" w:space="0" w:color="auto"/>
              </w:divBdr>
            </w:div>
            <w:div w:id="1789736671">
              <w:marLeft w:val="0"/>
              <w:marRight w:val="0"/>
              <w:marTop w:val="0"/>
              <w:marBottom w:val="0"/>
              <w:divBdr>
                <w:top w:val="none" w:sz="0" w:space="0" w:color="auto"/>
                <w:left w:val="none" w:sz="0" w:space="0" w:color="auto"/>
                <w:bottom w:val="none" w:sz="0" w:space="0" w:color="auto"/>
                <w:right w:val="none" w:sz="0" w:space="0" w:color="auto"/>
              </w:divBdr>
            </w:div>
            <w:div w:id="1789816929">
              <w:marLeft w:val="0"/>
              <w:marRight w:val="0"/>
              <w:marTop w:val="0"/>
              <w:marBottom w:val="0"/>
              <w:divBdr>
                <w:top w:val="none" w:sz="0" w:space="0" w:color="auto"/>
                <w:left w:val="none" w:sz="0" w:space="0" w:color="auto"/>
                <w:bottom w:val="none" w:sz="0" w:space="0" w:color="auto"/>
                <w:right w:val="none" w:sz="0" w:space="0" w:color="auto"/>
              </w:divBdr>
            </w:div>
            <w:div w:id="1795556695">
              <w:marLeft w:val="0"/>
              <w:marRight w:val="0"/>
              <w:marTop w:val="0"/>
              <w:marBottom w:val="0"/>
              <w:divBdr>
                <w:top w:val="none" w:sz="0" w:space="0" w:color="auto"/>
                <w:left w:val="none" w:sz="0" w:space="0" w:color="auto"/>
                <w:bottom w:val="none" w:sz="0" w:space="0" w:color="auto"/>
                <w:right w:val="none" w:sz="0" w:space="0" w:color="auto"/>
              </w:divBdr>
            </w:div>
            <w:div w:id="1821575177">
              <w:marLeft w:val="0"/>
              <w:marRight w:val="0"/>
              <w:marTop w:val="0"/>
              <w:marBottom w:val="0"/>
              <w:divBdr>
                <w:top w:val="none" w:sz="0" w:space="0" w:color="auto"/>
                <w:left w:val="none" w:sz="0" w:space="0" w:color="auto"/>
                <w:bottom w:val="none" w:sz="0" w:space="0" w:color="auto"/>
                <w:right w:val="none" w:sz="0" w:space="0" w:color="auto"/>
              </w:divBdr>
            </w:div>
            <w:div w:id="1824808295">
              <w:marLeft w:val="0"/>
              <w:marRight w:val="0"/>
              <w:marTop w:val="0"/>
              <w:marBottom w:val="0"/>
              <w:divBdr>
                <w:top w:val="none" w:sz="0" w:space="0" w:color="auto"/>
                <w:left w:val="none" w:sz="0" w:space="0" w:color="auto"/>
                <w:bottom w:val="none" w:sz="0" w:space="0" w:color="auto"/>
                <w:right w:val="none" w:sz="0" w:space="0" w:color="auto"/>
              </w:divBdr>
            </w:div>
            <w:div w:id="1856114841">
              <w:marLeft w:val="0"/>
              <w:marRight w:val="0"/>
              <w:marTop w:val="0"/>
              <w:marBottom w:val="0"/>
              <w:divBdr>
                <w:top w:val="none" w:sz="0" w:space="0" w:color="auto"/>
                <w:left w:val="none" w:sz="0" w:space="0" w:color="auto"/>
                <w:bottom w:val="none" w:sz="0" w:space="0" w:color="auto"/>
                <w:right w:val="none" w:sz="0" w:space="0" w:color="auto"/>
              </w:divBdr>
            </w:div>
            <w:div w:id="1870607206">
              <w:marLeft w:val="0"/>
              <w:marRight w:val="0"/>
              <w:marTop w:val="0"/>
              <w:marBottom w:val="0"/>
              <w:divBdr>
                <w:top w:val="none" w:sz="0" w:space="0" w:color="auto"/>
                <w:left w:val="none" w:sz="0" w:space="0" w:color="auto"/>
                <w:bottom w:val="none" w:sz="0" w:space="0" w:color="auto"/>
                <w:right w:val="none" w:sz="0" w:space="0" w:color="auto"/>
              </w:divBdr>
            </w:div>
            <w:div w:id="1935281794">
              <w:marLeft w:val="0"/>
              <w:marRight w:val="0"/>
              <w:marTop w:val="0"/>
              <w:marBottom w:val="0"/>
              <w:divBdr>
                <w:top w:val="none" w:sz="0" w:space="0" w:color="auto"/>
                <w:left w:val="none" w:sz="0" w:space="0" w:color="auto"/>
                <w:bottom w:val="none" w:sz="0" w:space="0" w:color="auto"/>
                <w:right w:val="none" w:sz="0" w:space="0" w:color="auto"/>
              </w:divBdr>
            </w:div>
            <w:div w:id="1937055449">
              <w:marLeft w:val="0"/>
              <w:marRight w:val="0"/>
              <w:marTop w:val="0"/>
              <w:marBottom w:val="0"/>
              <w:divBdr>
                <w:top w:val="none" w:sz="0" w:space="0" w:color="auto"/>
                <w:left w:val="none" w:sz="0" w:space="0" w:color="auto"/>
                <w:bottom w:val="none" w:sz="0" w:space="0" w:color="auto"/>
                <w:right w:val="none" w:sz="0" w:space="0" w:color="auto"/>
              </w:divBdr>
            </w:div>
            <w:div w:id="2067364341">
              <w:marLeft w:val="0"/>
              <w:marRight w:val="0"/>
              <w:marTop w:val="0"/>
              <w:marBottom w:val="0"/>
              <w:divBdr>
                <w:top w:val="none" w:sz="0" w:space="0" w:color="auto"/>
                <w:left w:val="none" w:sz="0" w:space="0" w:color="auto"/>
                <w:bottom w:val="none" w:sz="0" w:space="0" w:color="auto"/>
                <w:right w:val="none" w:sz="0" w:space="0" w:color="auto"/>
              </w:divBdr>
            </w:div>
            <w:div w:id="2146850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729220">
      <w:bodyDiv w:val="1"/>
      <w:marLeft w:val="0"/>
      <w:marRight w:val="0"/>
      <w:marTop w:val="0"/>
      <w:marBottom w:val="0"/>
      <w:divBdr>
        <w:top w:val="none" w:sz="0" w:space="0" w:color="auto"/>
        <w:left w:val="none" w:sz="0" w:space="0" w:color="auto"/>
        <w:bottom w:val="none" w:sz="0" w:space="0" w:color="auto"/>
        <w:right w:val="none" w:sz="0" w:space="0" w:color="auto"/>
      </w:divBdr>
      <w:divsChild>
        <w:div w:id="745153340">
          <w:marLeft w:val="0"/>
          <w:marRight w:val="0"/>
          <w:marTop w:val="0"/>
          <w:marBottom w:val="0"/>
          <w:divBdr>
            <w:top w:val="none" w:sz="0" w:space="0" w:color="auto"/>
            <w:left w:val="none" w:sz="0" w:space="0" w:color="auto"/>
            <w:bottom w:val="none" w:sz="0" w:space="0" w:color="auto"/>
            <w:right w:val="none" w:sz="0" w:space="0" w:color="auto"/>
          </w:divBdr>
          <w:divsChild>
            <w:div w:id="50231750">
              <w:marLeft w:val="0"/>
              <w:marRight w:val="0"/>
              <w:marTop w:val="0"/>
              <w:marBottom w:val="0"/>
              <w:divBdr>
                <w:top w:val="none" w:sz="0" w:space="0" w:color="auto"/>
                <w:left w:val="none" w:sz="0" w:space="0" w:color="auto"/>
                <w:bottom w:val="none" w:sz="0" w:space="0" w:color="auto"/>
                <w:right w:val="none" w:sz="0" w:space="0" w:color="auto"/>
              </w:divBdr>
            </w:div>
            <w:div w:id="67509159">
              <w:marLeft w:val="0"/>
              <w:marRight w:val="0"/>
              <w:marTop w:val="0"/>
              <w:marBottom w:val="0"/>
              <w:divBdr>
                <w:top w:val="none" w:sz="0" w:space="0" w:color="auto"/>
                <w:left w:val="none" w:sz="0" w:space="0" w:color="auto"/>
                <w:bottom w:val="none" w:sz="0" w:space="0" w:color="auto"/>
                <w:right w:val="none" w:sz="0" w:space="0" w:color="auto"/>
              </w:divBdr>
            </w:div>
            <w:div w:id="78139466">
              <w:marLeft w:val="0"/>
              <w:marRight w:val="0"/>
              <w:marTop w:val="0"/>
              <w:marBottom w:val="0"/>
              <w:divBdr>
                <w:top w:val="none" w:sz="0" w:space="0" w:color="auto"/>
                <w:left w:val="none" w:sz="0" w:space="0" w:color="auto"/>
                <w:bottom w:val="none" w:sz="0" w:space="0" w:color="auto"/>
                <w:right w:val="none" w:sz="0" w:space="0" w:color="auto"/>
              </w:divBdr>
            </w:div>
            <w:div w:id="88889802">
              <w:marLeft w:val="0"/>
              <w:marRight w:val="0"/>
              <w:marTop w:val="0"/>
              <w:marBottom w:val="0"/>
              <w:divBdr>
                <w:top w:val="none" w:sz="0" w:space="0" w:color="auto"/>
                <w:left w:val="none" w:sz="0" w:space="0" w:color="auto"/>
                <w:bottom w:val="none" w:sz="0" w:space="0" w:color="auto"/>
                <w:right w:val="none" w:sz="0" w:space="0" w:color="auto"/>
              </w:divBdr>
            </w:div>
            <w:div w:id="91821305">
              <w:marLeft w:val="0"/>
              <w:marRight w:val="0"/>
              <w:marTop w:val="0"/>
              <w:marBottom w:val="0"/>
              <w:divBdr>
                <w:top w:val="none" w:sz="0" w:space="0" w:color="auto"/>
                <w:left w:val="none" w:sz="0" w:space="0" w:color="auto"/>
                <w:bottom w:val="none" w:sz="0" w:space="0" w:color="auto"/>
                <w:right w:val="none" w:sz="0" w:space="0" w:color="auto"/>
              </w:divBdr>
            </w:div>
            <w:div w:id="105849733">
              <w:marLeft w:val="0"/>
              <w:marRight w:val="0"/>
              <w:marTop w:val="0"/>
              <w:marBottom w:val="0"/>
              <w:divBdr>
                <w:top w:val="none" w:sz="0" w:space="0" w:color="auto"/>
                <w:left w:val="none" w:sz="0" w:space="0" w:color="auto"/>
                <w:bottom w:val="none" w:sz="0" w:space="0" w:color="auto"/>
                <w:right w:val="none" w:sz="0" w:space="0" w:color="auto"/>
              </w:divBdr>
            </w:div>
            <w:div w:id="231545825">
              <w:marLeft w:val="0"/>
              <w:marRight w:val="0"/>
              <w:marTop w:val="0"/>
              <w:marBottom w:val="0"/>
              <w:divBdr>
                <w:top w:val="none" w:sz="0" w:space="0" w:color="auto"/>
                <w:left w:val="none" w:sz="0" w:space="0" w:color="auto"/>
                <w:bottom w:val="none" w:sz="0" w:space="0" w:color="auto"/>
                <w:right w:val="none" w:sz="0" w:space="0" w:color="auto"/>
              </w:divBdr>
            </w:div>
            <w:div w:id="249655448">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324363933">
              <w:marLeft w:val="0"/>
              <w:marRight w:val="0"/>
              <w:marTop w:val="0"/>
              <w:marBottom w:val="0"/>
              <w:divBdr>
                <w:top w:val="none" w:sz="0" w:space="0" w:color="auto"/>
                <w:left w:val="none" w:sz="0" w:space="0" w:color="auto"/>
                <w:bottom w:val="none" w:sz="0" w:space="0" w:color="auto"/>
                <w:right w:val="none" w:sz="0" w:space="0" w:color="auto"/>
              </w:divBdr>
            </w:div>
            <w:div w:id="350256009">
              <w:marLeft w:val="0"/>
              <w:marRight w:val="0"/>
              <w:marTop w:val="0"/>
              <w:marBottom w:val="0"/>
              <w:divBdr>
                <w:top w:val="none" w:sz="0" w:space="0" w:color="auto"/>
                <w:left w:val="none" w:sz="0" w:space="0" w:color="auto"/>
                <w:bottom w:val="none" w:sz="0" w:space="0" w:color="auto"/>
                <w:right w:val="none" w:sz="0" w:space="0" w:color="auto"/>
              </w:divBdr>
            </w:div>
            <w:div w:id="380834163">
              <w:marLeft w:val="0"/>
              <w:marRight w:val="0"/>
              <w:marTop w:val="0"/>
              <w:marBottom w:val="0"/>
              <w:divBdr>
                <w:top w:val="none" w:sz="0" w:space="0" w:color="auto"/>
                <w:left w:val="none" w:sz="0" w:space="0" w:color="auto"/>
                <w:bottom w:val="none" w:sz="0" w:space="0" w:color="auto"/>
                <w:right w:val="none" w:sz="0" w:space="0" w:color="auto"/>
              </w:divBdr>
            </w:div>
            <w:div w:id="439683886">
              <w:marLeft w:val="0"/>
              <w:marRight w:val="0"/>
              <w:marTop w:val="0"/>
              <w:marBottom w:val="0"/>
              <w:divBdr>
                <w:top w:val="none" w:sz="0" w:space="0" w:color="auto"/>
                <w:left w:val="none" w:sz="0" w:space="0" w:color="auto"/>
                <w:bottom w:val="none" w:sz="0" w:space="0" w:color="auto"/>
                <w:right w:val="none" w:sz="0" w:space="0" w:color="auto"/>
              </w:divBdr>
            </w:div>
            <w:div w:id="448083742">
              <w:marLeft w:val="0"/>
              <w:marRight w:val="0"/>
              <w:marTop w:val="0"/>
              <w:marBottom w:val="0"/>
              <w:divBdr>
                <w:top w:val="none" w:sz="0" w:space="0" w:color="auto"/>
                <w:left w:val="none" w:sz="0" w:space="0" w:color="auto"/>
                <w:bottom w:val="none" w:sz="0" w:space="0" w:color="auto"/>
                <w:right w:val="none" w:sz="0" w:space="0" w:color="auto"/>
              </w:divBdr>
            </w:div>
            <w:div w:id="520823174">
              <w:marLeft w:val="0"/>
              <w:marRight w:val="0"/>
              <w:marTop w:val="0"/>
              <w:marBottom w:val="0"/>
              <w:divBdr>
                <w:top w:val="none" w:sz="0" w:space="0" w:color="auto"/>
                <w:left w:val="none" w:sz="0" w:space="0" w:color="auto"/>
                <w:bottom w:val="none" w:sz="0" w:space="0" w:color="auto"/>
                <w:right w:val="none" w:sz="0" w:space="0" w:color="auto"/>
              </w:divBdr>
            </w:div>
            <w:div w:id="603877122">
              <w:marLeft w:val="0"/>
              <w:marRight w:val="0"/>
              <w:marTop w:val="0"/>
              <w:marBottom w:val="0"/>
              <w:divBdr>
                <w:top w:val="none" w:sz="0" w:space="0" w:color="auto"/>
                <w:left w:val="none" w:sz="0" w:space="0" w:color="auto"/>
                <w:bottom w:val="none" w:sz="0" w:space="0" w:color="auto"/>
                <w:right w:val="none" w:sz="0" w:space="0" w:color="auto"/>
              </w:divBdr>
            </w:div>
            <w:div w:id="679891874">
              <w:marLeft w:val="0"/>
              <w:marRight w:val="0"/>
              <w:marTop w:val="0"/>
              <w:marBottom w:val="0"/>
              <w:divBdr>
                <w:top w:val="none" w:sz="0" w:space="0" w:color="auto"/>
                <w:left w:val="none" w:sz="0" w:space="0" w:color="auto"/>
                <w:bottom w:val="none" w:sz="0" w:space="0" w:color="auto"/>
                <w:right w:val="none" w:sz="0" w:space="0" w:color="auto"/>
              </w:divBdr>
            </w:div>
            <w:div w:id="684329290">
              <w:marLeft w:val="0"/>
              <w:marRight w:val="0"/>
              <w:marTop w:val="0"/>
              <w:marBottom w:val="0"/>
              <w:divBdr>
                <w:top w:val="none" w:sz="0" w:space="0" w:color="auto"/>
                <w:left w:val="none" w:sz="0" w:space="0" w:color="auto"/>
                <w:bottom w:val="none" w:sz="0" w:space="0" w:color="auto"/>
                <w:right w:val="none" w:sz="0" w:space="0" w:color="auto"/>
              </w:divBdr>
            </w:div>
            <w:div w:id="761951109">
              <w:marLeft w:val="0"/>
              <w:marRight w:val="0"/>
              <w:marTop w:val="0"/>
              <w:marBottom w:val="0"/>
              <w:divBdr>
                <w:top w:val="none" w:sz="0" w:space="0" w:color="auto"/>
                <w:left w:val="none" w:sz="0" w:space="0" w:color="auto"/>
                <w:bottom w:val="none" w:sz="0" w:space="0" w:color="auto"/>
                <w:right w:val="none" w:sz="0" w:space="0" w:color="auto"/>
              </w:divBdr>
            </w:div>
            <w:div w:id="772480494">
              <w:marLeft w:val="0"/>
              <w:marRight w:val="0"/>
              <w:marTop w:val="0"/>
              <w:marBottom w:val="0"/>
              <w:divBdr>
                <w:top w:val="none" w:sz="0" w:space="0" w:color="auto"/>
                <w:left w:val="none" w:sz="0" w:space="0" w:color="auto"/>
                <w:bottom w:val="none" w:sz="0" w:space="0" w:color="auto"/>
                <w:right w:val="none" w:sz="0" w:space="0" w:color="auto"/>
              </w:divBdr>
            </w:div>
            <w:div w:id="796293183">
              <w:marLeft w:val="0"/>
              <w:marRight w:val="0"/>
              <w:marTop w:val="0"/>
              <w:marBottom w:val="0"/>
              <w:divBdr>
                <w:top w:val="none" w:sz="0" w:space="0" w:color="auto"/>
                <w:left w:val="none" w:sz="0" w:space="0" w:color="auto"/>
                <w:bottom w:val="none" w:sz="0" w:space="0" w:color="auto"/>
                <w:right w:val="none" w:sz="0" w:space="0" w:color="auto"/>
              </w:divBdr>
            </w:div>
            <w:div w:id="804392467">
              <w:marLeft w:val="0"/>
              <w:marRight w:val="0"/>
              <w:marTop w:val="0"/>
              <w:marBottom w:val="0"/>
              <w:divBdr>
                <w:top w:val="none" w:sz="0" w:space="0" w:color="auto"/>
                <w:left w:val="none" w:sz="0" w:space="0" w:color="auto"/>
                <w:bottom w:val="none" w:sz="0" w:space="0" w:color="auto"/>
                <w:right w:val="none" w:sz="0" w:space="0" w:color="auto"/>
              </w:divBdr>
            </w:div>
            <w:div w:id="811337331">
              <w:marLeft w:val="0"/>
              <w:marRight w:val="0"/>
              <w:marTop w:val="0"/>
              <w:marBottom w:val="0"/>
              <w:divBdr>
                <w:top w:val="none" w:sz="0" w:space="0" w:color="auto"/>
                <w:left w:val="none" w:sz="0" w:space="0" w:color="auto"/>
                <w:bottom w:val="none" w:sz="0" w:space="0" w:color="auto"/>
                <w:right w:val="none" w:sz="0" w:space="0" w:color="auto"/>
              </w:divBdr>
            </w:div>
            <w:div w:id="820078029">
              <w:marLeft w:val="0"/>
              <w:marRight w:val="0"/>
              <w:marTop w:val="0"/>
              <w:marBottom w:val="0"/>
              <w:divBdr>
                <w:top w:val="none" w:sz="0" w:space="0" w:color="auto"/>
                <w:left w:val="none" w:sz="0" w:space="0" w:color="auto"/>
                <w:bottom w:val="none" w:sz="0" w:space="0" w:color="auto"/>
                <w:right w:val="none" w:sz="0" w:space="0" w:color="auto"/>
              </w:divBdr>
            </w:div>
            <w:div w:id="851988635">
              <w:marLeft w:val="0"/>
              <w:marRight w:val="0"/>
              <w:marTop w:val="0"/>
              <w:marBottom w:val="0"/>
              <w:divBdr>
                <w:top w:val="none" w:sz="0" w:space="0" w:color="auto"/>
                <w:left w:val="none" w:sz="0" w:space="0" w:color="auto"/>
                <w:bottom w:val="none" w:sz="0" w:space="0" w:color="auto"/>
                <w:right w:val="none" w:sz="0" w:space="0" w:color="auto"/>
              </w:divBdr>
            </w:div>
            <w:div w:id="873270193">
              <w:marLeft w:val="0"/>
              <w:marRight w:val="0"/>
              <w:marTop w:val="0"/>
              <w:marBottom w:val="0"/>
              <w:divBdr>
                <w:top w:val="none" w:sz="0" w:space="0" w:color="auto"/>
                <w:left w:val="none" w:sz="0" w:space="0" w:color="auto"/>
                <w:bottom w:val="none" w:sz="0" w:space="0" w:color="auto"/>
                <w:right w:val="none" w:sz="0" w:space="0" w:color="auto"/>
              </w:divBdr>
            </w:div>
            <w:div w:id="905142050">
              <w:marLeft w:val="0"/>
              <w:marRight w:val="0"/>
              <w:marTop w:val="0"/>
              <w:marBottom w:val="0"/>
              <w:divBdr>
                <w:top w:val="none" w:sz="0" w:space="0" w:color="auto"/>
                <w:left w:val="none" w:sz="0" w:space="0" w:color="auto"/>
                <w:bottom w:val="none" w:sz="0" w:space="0" w:color="auto"/>
                <w:right w:val="none" w:sz="0" w:space="0" w:color="auto"/>
              </w:divBdr>
            </w:div>
            <w:div w:id="924532386">
              <w:marLeft w:val="0"/>
              <w:marRight w:val="0"/>
              <w:marTop w:val="0"/>
              <w:marBottom w:val="0"/>
              <w:divBdr>
                <w:top w:val="none" w:sz="0" w:space="0" w:color="auto"/>
                <w:left w:val="none" w:sz="0" w:space="0" w:color="auto"/>
                <w:bottom w:val="none" w:sz="0" w:space="0" w:color="auto"/>
                <w:right w:val="none" w:sz="0" w:space="0" w:color="auto"/>
              </w:divBdr>
            </w:div>
            <w:div w:id="935675907">
              <w:marLeft w:val="0"/>
              <w:marRight w:val="0"/>
              <w:marTop w:val="0"/>
              <w:marBottom w:val="0"/>
              <w:divBdr>
                <w:top w:val="none" w:sz="0" w:space="0" w:color="auto"/>
                <w:left w:val="none" w:sz="0" w:space="0" w:color="auto"/>
                <w:bottom w:val="none" w:sz="0" w:space="0" w:color="auto"/>
                <w:right w:val="none" w:sz="0" w:space="0" w:color="auto"/>
              </w:divBdr>
            </w:div>
            <w:div w:id="983657021">
              <w:marLeft w:val="0"/>
              <w:marRight w:val="0"/>
              <w:marTop w:val="0"/>
              <w:marBottom w:val="0"/>
              <w:divBdr>
                <w:top w:val="none" w:sz="0" w:space="0" w:color="auto"/>
                <w:left w:val="none" w:sz="0" w:space="0" w:color="auto"/>
                <w:bottom w:val="none" w:sz="0" w:space="0" w:color="auto"/>
                <w:right w:val="none" w:sz="0" w:space="0" w:color="auto"/>
              </w:divBdr>
            </w:div>
            <w:div w:id="1011181379">
              <w:marLeft w:val="0"/>
              <w:marRight w:val="0"/>
              <w:marTop w:val="0"/>
              <w:marBottom w:val="0"/>
              <w:divBdr>
                <w:top w:val="none" w:sz="0" w:space="0" w:color="auto"/>
                <w:left w:val="none" w:sz="0" w:space="0" w:color="auto"/>
                <w:bottom w:val="none" w:sz="0" w:space="0" w:color="auto"/>
                <w:right w:val="none" w:sz="0" w:space="0" w:color="auto"/>
              </w:divBdr>
            </w:div>
            <w:div w:id="1023289793">
              <w:marLeft w:val="0"/>
              <w:marRight w:val="0"/>
              <w:marTop w:val="0"/>
              <w:marBottom w:val="0"/>
              <w:divBdr>
                <w:top w:val="none" w:sz="0" w:space="0" w:color="auto"/>
                <w:left w:val="none" w:sz="0" w:space="0" w:color="auto"/>
                <w:bottom w:val="none" w:sz="0" w:space="0" w:color="auto"/>
                <w:right w:val="none" w:sz="0" w:space="0" w:color="auto"/>
              </w:divBdr>
            </w:div>
            <w:div w:id="1089038181">
              <w:marLeft w:val="0"/>
              <w:marRight w:val="0"/>
              <w:marTop w:val="0"/>
              <w:marBottom w:val="0"/>
              <w:divBdr>
                <w:top w:val="none" w:sz="0" w:space="0" w:color="auto"/>
                <w:left w:val="none" w:sz="0" w:space="0" w:color="auto"/>
                <w:bottom w:val="none" w:sz="0" w:space="0" w:color="auto"/>
                <w:right w:val="none" w:sz="0" w:space="0" w:color="auto"/>
              </w:divBdr>
            </w:div>
            <w:div w:id="1100103664">
              <w:marLeft w:val="0"/>
              <w:marRight w:val="0"/>
              <w:marTop w:val="0"/>
              <w:marBottom w:val="0"/>
              <w:divBdr>
                <w:top w:val="none" w:sz="0" w:space="0" w:color="auto"/>
                <w:left w:val="none" w:sz="0" w:space="0" w:color="auto"/>
                <w:bottom w:val="none" w:sz="0" w:space="0" w:color="auto"/>
                <w:right w:val="none" w:sz="0" w:space="0" w:color="auto"/>
              </w:divBdr>
            </w:div>
            <w:div w:id="1195118683">
              <w:marLeft w:val="0"/>
              <w:marRight w:val="0"/>
              <w:marTop w:val="0"/>
              <w:marBottom w:val="0"/>
              <w:divBdr>
                <w:top w:val="none" w:sz="0" w:space="0" w:color="auto"/>
                <w:left w:val="none" w:sz="0" w:space="0" w:color="auto"/>
                <w:bottom w:val="none" w:sz="0" w:space="0" w:color="auto"/>
                <w:right w:val="none" w:sz="0" w:space="0" w:color="auto"/>
              </w:divBdr>
            </w:div>
            <w:div w:id="1239632870">
              <w:marLeft w:val="0"/>
              <w:marRight w:val="0"/>
              <w:marTop w:val="0"/>
              <w:marBottom w:val="0"/>
              <w:divBdr>
                <w:top w:val="none" w:sz="0" w:space="0" w:color="auto"/>
                <w:left w:val="none" w:sz="0" w:space="0" w:color="auto"/>
                <w:bottom w:val="none" w:sz="0" w:space="0" w:color="auto"/>
                <w:right w:val="none" w:sz="0" w:space="0" w:color="auto"/>
              </w:divBdr>
            </w:div>
            <w:div w:id="1331954703">
              <w:marLeft w:val="0"/>
              <w:marRight w:val="0"/>
              <w:marTop w:val="0"/>
              <w:marBottom w:val="0"/>
              <w:divBdr>
                <w:top w:val="none" w:sz="0" w:space="0" w:color="auto"/>
                <w:left w:val="none" w:sz="0" w:space="0" w:color="auto"/>
                <w:bottom w:val="none" w:sz="0" w:space="0" w:color="auto"/>
                <w:right w:val="none" w:sz="0" w:space="0" w:color="auto"/>
              </w:divBdr>
            </w:div>
            <w:div w:id="1378161753">
              <w:marLeft w:val="0"/>
              <w:marRight w:val="0"/>
              <w:marTop w:val="0"/>
              <w:marBottom w:val="0"/>
              <w:divBdr>
                <w:top w:val="none" w:sz="0" w:space="0" w:color="auto"/>
                <w:left w:val="none" w:sz="0" w:space="0" w:color="auto"/>
                <w:bottom w:val="none" w:sz="0" w:space="0" w:color="auto"/>
                <w:right w:val="none" w:sz="0" w:space="0" w:color="auto"/>
              </w:divBdr>
            </w:div>
            <w:div w:id="1457599222">
              <w:marLeft w:val="0"/>
              <w:marRight w:val="0"/>
              <w:marTop w:val="0"/>
              <w:marBottom w:val="0"/>
              <w:divBdr>
                <w:top w:val="none" w:sz="0" w:space="0" w:color="auto"/>
                <w:left w:val="none" w:sz="0" w:space="0" w:color="auto"/>
                <w:bottom w:val="none" w:sz="0" w:space="0" w:color="auto"/>
                <w:right w:val="none" w:sz="0" w:space="0" w:color="auto"/>
              </w:divBdr>
            </w:div>
            <w:div w:id="1463310086">
              <w:marLeft w:val="0"/>
              <w:marRight w:val="0"/>
              <w:marTop w:val="0"/>
              <w:marBottom w:val="0"/>
              <w:divBdr>
                <w:top w:val="none" w:sz="0" w:space="0" w:color="auto"/>
                <w:left w:val="none" w:sz="0" w:space="0" w:color="auto"/>
                <w:bottom w:val="none" w:sz="0" w:space="0" w:color="auto"/>
                <w:right w:val="none" w:sz="0" w:space="0" w:color="auto"/>
              </w:divBdr>
            </w:div>
            <w:div w:id="1517579303">
              <w:marLeft w:val="0"/>
              <w:marRight w:val="0"/>
              <w:marTop w:val="0"/>
              <w:marBottom w:val="0"/>
              <w:divBdr>
                <w:top w:val="none" w:sz="0" w:space="0" w:color="auto"/>
                <w:left w:val="none" w:sz="0" w:space="0" w:color="auto"/>
                <w:bottom w:val="none" w:sz="0" w:space="0" w:color="auto"/>
                <w:right w:val="none" w:sz="0" w:space="0" w:color="auto"/>
              </w:divBdr>
            </w:div>
            <w:div w:id="1530333157">
              <w:marLeft w:val="0"/>
              <w:marRight w:val="0"/>
              <w:marTop w:val="0"/>
              <w:marBottom w:val="0"/>
              <w:divBdr>
                <w:top w:val="none" w:sz="0" w:space="0" w:color="auto"/>
                <w:left w:val="none" w:sz="0" w:space="0" w:color="auto"/>
                <w:bottom w:val="none" w:sz="0" w:space="0" w:color="auto"/>
                <w:right w:val="none" w:sz="0" w:space="0" w:color="auto"/>
              </w:divBdr>
            </w:div>
            <w:div w:id="1547834289">
              <w:marLeft w:val="0"/>
              <w:marRight w:val="0"/>
              <w:marTop w:val="0"/>
              <w:marBottom w:val="0"/>
              <w:divBdr>
                <w:top w:val="none" w:sz="0" w:space="0" w:color="auto"/>
                <w:left w:val="none" w:sz="0" w:space="0" w:color="auto"/>
                <w:bottom w:val="none" w:sz="0" w:space="0" w:color="auto"/>
                <w:right w:val="none" w:sz="0" w:space="0" w:color="auto"/>
              </w:divBdr>
            </w:div>
            <w:div w:id="1551843244">
              <w:marLeft w:val="0"/>
              <w:marRight w:val="0"/>
              <w:marTop w:val="0"/>
              <w:marBottom w:val="0"/>
              <w:divBdr>
                <w:top w:val="none" w:sz="0" w:space="0" w:color="auto"/>
                <w:left w:val="none" w:sz="0" w:space="0" w:color="auto"/>
                <w:bottom w:val="none" w:sz="0" w:space="0" w:color="auto"/>
                <w:right w:val="none" w:sz="0" w:space="0" w:color="auto"/>
              </w:divBdr>
            </w:div>
            <w:div w:id="1575312868">
              <w:marLeft w:val="0"/>
              <w:marRight w:val="0"/>
              <w:marTop w:val="0"/>
              <w:marBottom w:val="0"/>
              <w:divBdr>
                <w:top w:val="none" w:sz="0" w:space="0" w:color="auto"/>
                <w:left w:val="none" w:sz="0" w:space="0" w:color="auto"/>
                <w:bottom w:val="none" w:sz="0" w:space="0" w:color="auto"/>
                <w:right w:val="none" w:sz="0" w:space="0" w:color="auto"/>
              </w:divBdr>
            </w:div>
            <w:div w:id="1636834165">
              <w:marLeft w:val="0"/>
              <w:marRight w:val="0"/>
              <w:marTop w:val="0"/>
              <w:marBottom w:val="0"/>
              <w:divBdr>
                <w:top w:val="none" w:sz="0" w:space="0" w:color="auto"/>
                <w:left w:val="none" w:sz="0" w:space="0" w:color="auto"/>
                <w:bottom w:val="none" w:sz="0" w:space="0" w:color="auto"/>
                <w:right w:val="none" w:sz="0" w:space="0" w:color="auto"/>
              </w:divBdr>
            </w:div>
            <w:div w:id="1701471557">
              <w:marLeft w:val="0"/>
              <w:marRight w:val="0"/>
              <w:marTop w:val="0"/>
              <w:marBottom w:val="0"/>
              <w:divBdr>
                <w:top w:val="none" w:sz="0" w:space="0" w:color="auto"/>
                <w:left w:val="none" w:sz="0" w:space="0" w:color="auto"/>
                <w:bottom w:val="none" w:sz="0" w:space="0" w:color="auto"/>
                <w:right w:val="none" w:sz="0" w:space="0" w:color="auto"/>
              </w:divBdr>
            </w:div>
            <w:div w:id="1734548419">
              <w:marLeft w:val="0"/>
              <w:marRight w:val="0"/>
              <w:marTop w:val="0"/>
              <w:marBottom w:val="0"/>
              <w:divBdr>
                <w:top w:val="none" w:sz="0" w:space="0" w:color="auto"/>
                <w:left w:val="none" w:sz="0" w:space="0" w:color="auto"/>
                <w:bottom w:val="none" w:sz="0" w:space="0" w:color="auto"/>
                <w:right w:val="none" w:sz="0" w:space="0" w:color="auto"/>
              </w:divBdr>
            </w:div>
            <w:div w:id="1765102279">
              <w:marLeft w:val="0"/>
              <w:marRight w:val="0"/>
              <w:marTop w:val="0"/>
              <w:marBottom w:val="0"/>
              <w:divBdr>
                <w:top w:val="none" w:sz="0" w:space="0" w:color="auto"/>
                <w:left w:val="none" w:sz="0" w:space="0" w:color="auto"/>
                <w:bottom w:val="none" w:sz="0" w:space="0" w:color="auto"/>
                <w:right w:val="none" w:sz="0" w:space="0" w:color="auto"/>
              </w:divBdr>
            </w:div>
            <w:div w:id="1830173458">
              <w:marLeft w:val="0"/>
              <w:marRight w:val="0"/>
              <w:marTop w:val="0"/>
              <w:marBottom w:val="0"/>
              <w:divBdr>
                <w:top w:val="none" w:sz="0" w:space="0" w:color="auto"/>
                <w:left w:val="none" w:sz="0" w:space="0" w:color="auto"/>
                <w:bottom w:val="none" w:sz="0" w:space="0" w:color="auto"/>
                <w:right w:val="none" w:sz="0" w:space="0" w:color="auto"/>
              </w:divBdr>
            </w:div>
            <w:div w:id="1855341452">
              <w:marLeft w:val="0"/>
              <w:marRight w:val="0"/>
              <w:marTop w:val="0"/>
              <w:marBottom w:val="0"/>
              <w:divBdr>
                <w:top w:val="none" w:sz="0" w:space="0" w:color="auto"/>
                <w:left w:val="none" w:sz="0" w:space="0" w:color="auto"/>
                <w:bottom w:val="none" w:sz="0" w:space="0" w:color="auto"/>
                <w:right w:val="none" w:sz="0" w:space="0" w:color="auto"/>
              </w:divBdr>
            </w:div>
            <w:div w:id="1868835309">
              <w:marLeft w:val="0"/>
              <w:marRight w:val="0"/>
              <w:marTop w:val="0"/>
              <w:marBottom w:val="0"/>
              <w:divBdr>
                <w:top w:val="none" w:sz="0" w:space="0" w:color="auto"/>
                <w:left w:val="none" w:sz="0" w:space="0" w:color="auto"/>
                <w:bottom w:val="none" w:sz="0" w:space="0" w:color="auto"/>
                <w:right w:val="none" w:sz="0" w:space="0" w:color="auto"/>
              </w:divBdr>
            </w:div>
            <w:div w:id="1888296097">
              <w:marLeft w:val="0"/>
              <w:marRight w:val="0"/>
              <w:marTop w:val="0"/>
              <w:marBottom w:val="0"/>
              <w:divBdr>
                <w:top w:val="none" w:sz="0" w:space="0" w:color="auto"/>
                <w:left w:val="none" w:sz="0" w:space="0" w:color="auto"/>
                <w:bottom w:val="none" w:sz="0" w:space="0" w:color="auto"/>
                <w:right w:val="none" w:sz="0" w:space="0" w:color="auto"/>
              </w:divBdr>
            </w:div>
            <w:div w:id="1903055631">
              <w:marLeft w:val="0"/>
              <w:marRight w:val="0"/>
              <w:marTop w:val="0"/>
              <w:marBottom w:val="0"/>
              <w:divBdr>
                <w:top w:val="none" w:sz="0" w:space="0" w:color="auto"/>
                <w:left w:val="none" w:sz="0" w:space="0" w:color="auto"/>
                <w:bottom w:val="none" w:sz="0" w:space="0" w:color="auto"/>
                <w:right w:val="none" w:sz="0" w:space="0" w:color="auto"/>
              </w:divBdr>
            </w:div>
            <w:div w:id="1947231718">
              <w:marLeft w:val="0"/>
              <w:marRight w:val="0"/>
              <w:marTop w:val="0"/>
              <w:marBottom w:val="0"/>
              <w:divBdr>
                <w:top w:val="none" w:sz="0" w:space="0" w:color="auto"/>
                <w:left w:val="none" w:sz="0" w:space="0" w:color="auto"/>
                <w:bottom w:val="none" w:sz="0" w:space="0" w:color="auto"/>
                <w:right w:val="none" w:sz="0" w:space="0" w:color="auto"/>
              </w:divBdr>
            </w:div>
            <w:div w:id="1957709272">
              <w:marLeft w:val="0"/>
              <w:marRight w:val="0"/>
              <w:marTop w:val="0"/>
              <w:marBottom w:val="0"/>
              <w:divBdr>
                <w:top w:val="none" w:sz="0" w:space="0" w:color="auto"/>
                <w:left w:val="none" w:sz="0" w:space="0" w:color="auto"/>
                <w:bottom w:val="none" w:sz="0" w:space="0" w:color="auto"/>
                <w:right w:val="none" w:sz="0" w:space="0" w:color="auto"/>
              </w:divBdr>
            </w:div>
            <w:div w:id="1965767091">
              <w:marLeft w:val="0"/>
              <w:marRight w:val="0"/>
              <w:marTop w:val="0"/>
              <w:marBottom w:val="0"/>
              <w:divBdr>
                <w:top w:val="none" w:sz="0" w:space="0" w:color="auto"/>
                <w:left w:val="none" w:sz="0" w:space="0" w:color="auto"/>
                <w:bottom w:val="none" w:sz="0" w:space="0" w:color="auto"/>
                <w:right w:val="none" w:sz="0" w:space="0" w:color="auto"/>
              </w:divBdr>
            </w:div>
            <w:div w:id="2036029549">
              <w:marLeft w:val="0"/>
              <w:marRight w:val="0"/>
              <w:marTop w:val="0"/>
              <w:marBottom w:val="0"/>
              <w:divBdr>
                <w:top w:val="none" w:sz="0" w:space="0" w:color="auto"/>
                <w:left w:val="none" w:sz="0" w:space="0" w:color="auto"/>
                <w:bottom w:val="none" w:sz="0" w:space="0" w:color="auto"/>
                <w:right w:val="none" w:sz="0" w:space="0" w:color="auto"/>
              </w:divBdr>
            </w:div>
            <w:div w:id="20628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00726">
      <w:bodyDiv w:val="1"/>
      <w:marLeft w:val="0"/>
      <w:marRight w:val="0"/>
      <w:marTop w:val="0"/>
      <w:marBottom w:val="0"/>
      <w:divBdr>
        <w:top w:val="none" w:sz="0" w:space="0" w:color="auto"/>
        <w:left w:val="none" w:sz="0" w:space="0" w:color="auto"/>
        <w:bottom w:val="none" w:sz="0" w:space="0" w:color="auto"/>
        <w:right w:val="none" w:sz="0" w:space="0" w:color="auto"/>
      </w:divBdr>
      <w:divsChild>
        <w:div w:id="1491628645">
          <w:marLeft w:val="0"/>
          <w:marRight w:val="0"/>
          <w:marTop w:val="0"/>
          <w:marBottom w:val="0"/>
          <w:divBdr>
            <w:top w:val="none" w:sz="0" w:space="0" w:color="auto"/>
            <w:left w:val="none" w:sz="0" w:space="0" w:color="auto"/>
            <w:bottom w:val="none" w:sz="0" w:space="0" w:color="auto"/>
            <w:right w:val="none" w:sz="0" w:space="0" w:color="auto"/>
          </w:divBdr>
          <w:divsChild>
            <w:div w:id="2083982086">
              <w:marLeft w:val="0"/>
              <w:marRight w:val="0"/>
              <w:marTop w:val="0"/>
              <w:marBottom w:val="0"/>
              <w:divBdr>
                <w:top w:val="none" w:sz="0" w:space="0" w:color="auto"/>
                <w:left w:val="none" w:sz="0" w:space="0" w:color="auto"/>
                <w:bottom w:val="none" w:sz="0" w:space="0" w:color="auto"/>
                <w:right w:val="none" w:sz="0" w:space="0" w:color="auto"/>
              </w:divBdr>
            </w:div>
            <w:div w:id="1851872321">
              <w:marLeft w:val="0"/>
              <w:marRight w:val="0"/>
              <w:marTop w:val="0"/>
              <w:marBottom w:val="0"/>
              <w:divBdr>
                <w:top w:val="none" w:sz="0" w:space="0" w:color="auto"/>
                <w:left w:val="none" w:sz="0" w:space="0" w:color="auto"/>
                <w:bottom w:val="none" w:sz="0" w:space="0" w:color="auto"/>
                <w:right w:val="none" w:sz="0" w:space="0" w:color="auto"/>
              </w:divBdr>
            </w:div>
            <w:div w:id="1428161148">
              <w:marLeft w:val="0"/>
              <w:marRight w:val="0"/>
              <w:marTop w:val="0"/>
              <w:marBottom w:val="0"/>
              <w:divBdr>
                <w:top w:val="none" w:sz="0" w:space="0" w:color="auto"/>
                <w:left w:val="none" w:sz="0" w:space="0" w:color="auto"/>
                <w:bottom w:val="none" w:sz="0" w:space="0" w:color="auto"/>
                <w:right w:val="none" w:sz="0" w:space="0" w:color="auto"/>
              </w:divBdr>
            </w:div>
            <w:div w:id="1546990072">
              <w:marLeft w:val="0"/>
              <w:marRight w:val="0"/>
              <w:marTop w:val="0"/>
              <w:marBottom w:val="0"/>
              <w:divBdr>
                <w:top w:val="none" w:sz="0" w:space="0" w:color="auto"/>
                <w:left w:val="none" w:sz="0" w:space="0" w:color="auto"/>
                <w:bottom w:val="none" w:sz="0" w:space="0" w:color="auto"/>
                <w:right w:val="none" w:sz="0" w:space="0" w:color="auto"/>
              </w:divBdr>
            </w:div>
            <w:div w:id="245115009">
              <w:marLeft w:val="0"/>
              <w:marRight w:val="0"/>
              <w:marTop w:val="0"/>
              <w:marBottom w:val="0"/>
              <w:divBdr>
                <w:top w:val="none" w:sz="0" w:space="0" w:color="auto"/>
                <w:left w:val="none" w:sz="0" w:space="0" w:color="auto"/>
                <w:bottom w:val="none" w:sz="0" w:space="0" w:color="auto"/>
                <w:right w:val="none" w:sz="0" w:space="0" w:color="auto"/>
              </w:divBdr>
            </w:div>
            <w:div w:id="17901704">
              <w:marLeft w:val="0"/>
              <w:marRight w:val="0"/>
              <w:marTop w:val="0"/>
              <w:marBottom w:val="0"/>
              <w:divBdr>
                <w:top w:val="none" w:sz="0" w:space="0" w:color="auto"/>
                <w:left w:val="none" w:sz="0" w:space="0" w:color="auto"/>
                <w:bottom w:val="none" w:sz="0" w:space="0" w:color="auto"/>
                <w:right w:val="none" w:sz="0" w:space="0" w:color="auto"/>
              </w:divBdr>
            </w:div>
            <w:div w:id="1802268624">
              <w:marLeft w:val="0"/>
              <w:marRight w:val="0"/>
              <w:marTop w:val="0"/>
              <w:marBottom w:val="0"/>
              <w:divBdr>
                <w:top w:val="none" w:sz="0" w:space="0" w:color="auto"/>
                <w:left w:val="none" w:sz="0" w:space="0" w:color="auto"/>
                <w:bottom w:val="none" w:sz="0" w:space="0" w:color="auto"/>
                <w:right w:val="none" w:sz="0" w:space="0" w:color="auto"/>
              </w:divBdr>
            </w:div>
            <w:div w:id="760293505">
              <w:marLeft w:val="0"/>
              <w:marRight w:val="0"/>
              <w:marTop w:val="0"/>
              <w:marBottom w:val="0"/>
              <w:divBdr>
                <w:top w:val="none" w:sz="0" w:space="0" w:color="auto"/>
                <w:left w:val="none" w:sz="0" w:space="0" w:color="auto"/>
                <w:bottom w:val="none" w:sz="0" w:space="0" w:color="auto"/>
                <w:right w:val="none" w:sz="0" w:space="0" w:color="auto"/>
              </w:divBdr>
            </w:div>
            <w:div w:id="2125494373">
              <w:marLeft w:val="0"/>
              <w:marRight w:val="0"/>
              <w:marTop w:val="0"/>
              <w:marBottom w:val="0"/>
              <w:divBdr>
                <w:top w:val="none" w:sz="0" w:space="0" w:color="auto"/>
                <w:left w:val="none" w:sz="0" w:space="0" w:color="auto"/>
                <w:bottom w:val="none" w:sz="0" w:space="0" w:color="auto"/>
                <w:right w:val="none" w:sz="0" w:space="0" w:color="auto"/>
              </w:divBdr>
            </w:div>
            <w:div w:id="1836919307">
              <w:marLeft w:val="0"/>
              <w:marRight w:val="0"/>
              <w:marTop w:val="0"/>
              <w:marBottom w:val="0"/>
              <w:divBdr>
                <w:top w:val="none" w:sz="0" w:space="0" w:color="auto"/>
                <w:left w:val="none" w:sz="0" w:space="0" w:color="auto"/>
                <w:bottom w:val="none" w:sz="0" w:space="0" w:color="auto"/>
                <w:right w:val="none" w:sz="0" w:space="0" w:color="auto"/>
              </w:divBdr>
            </w:div>
            <w:div w:id="1974627742">
              <w:marLeft w:val="0"/>
              <w:marRight w:val="0"/>
              <w:marTop w:val="0"/>
              <w:marBottom w:val="0"/>
              <w:divBdr>
                <w:top w:val="none" w:sz="0" w:space="0" w:color="auto"/>
                <w:left w:val="none" w:sz="0" w:space="0" w:color="auto"/>
                <w:bottom w:val="none" w:sz="0" w:space="0" w:color="auto"/>
                <w:right w:val="none" w:sz="0" w:space="0" w:color="auto"/>
              </w:divBdr>
            </w:div>
            <w:div w:id="1895266186">
              <w:marLeft w:val="0"/>
              <w:marRight w:val="0"/>
              <w:marTop w:val="0"/>
              <w:marBottom w:val="0"/>
              <w:divBdr>
                <w:top w:val="none" w:sz="0" w:space="0" w:color="auto"/>
                <w:left w:val="none" w:sz="0" w:space="0" w:color="auto"/>
                <w:bottom w:val="none" w:sz="0" w:space="0" w:color="auto"/>
                <w:right w:val="none" w:sz="0" w:space="0" w:color="auto"/>
              </w:divBdr>
            </w:div>
            <w:div w:id="47306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822497">
      <w:bodyDiv w:val="1"/>
      <w:marLeft w:val="0"/>
      <w:marRight w:val="0"/>
      <w:marTop w:val="0"/>
      <w:marBottom w:val="0"/>
      <w:divBdr>
        <w:top w:val="none" w:sz="0" w:space="0" w:color="auto"/>
        <w:left w:val="none" w:sz="0" w:space="0" w:color="auto"/>
        <w:bottom w:val="none" w:sz="0" w:space="0" w:color="auto"/>
        <w:right w:val="none" w:sz="0" w:space="0" w:color="auto"/>
      </w:divBdr>
      <w:divsChild>
        <w:div w:id="202332858">
          <w:marLeft w:val="0"/>
          <w:marRight w:val="0"/>
          <w:marTop w:val="0"/>
          <w:marBottom w:val="0"/>
          <w:divBdr>
            <w:top w:val="none" w:sz="0" w:space="0" w:color="auto"/>
            <w:left w:val="none" w:sz="0" w:space="0" w:color="auto"/>
            <w:bottom w:val="none" w:sz="0" w:space="0" w:color="auto"/>
            <w:right w:val="none" w:sz="0" w:space="0" w:color="auto"/>
          </w:divBdr>
          <w:divsChild>
            <w:div w:id="1119570022">
              <w:marLeft w:val="0"/>
              <w:marRight w:val="0"/>
              <w:marTop w:val="0"/>
              <w:marBottom w:val="0"/>
              <w:divBdr>
                <w:top w:val="none" w:sz="0" w:space="0" w:color="auto"/>
                <w:left w:val="none" w:sz="0" w:space="0" w:color="auto"/>
                <w:bottom w:val="none" w:sz="0" w:space="0" w:color="auto"/>
                <w:right w:val="none" w:sz="0" w:space="0" w:color="auto"/>
              </w:divBdr>
            </w:div>
            <w:div w:id="551387130">
              <w:marLeft w:val="0"/>
              <w:marRight w:val="0"/>
              <w:marTop w:val="0"/>
              <w:marBottom w:val="0"/>
              <w:divBdr>
                <w:top w:val="none" w:sz="0" w:space="0" w:color="auto"/>
                <w:left w:val="none" w:sz="0" w:space="0" w:color="auto"/>
                <w:bottom w:val="none" w:sz="0" w:space="0" w:color="auto"/>
                <w:right w:val="none" w:sz="0" w:space="0" w:color="auto"/>
              </w:divBdr>
            </w:div>
            <w:div w:id="1086654515">
              <w:marLeft w:val="0"/>
              <w:marRight w:val="0"/>
              <w:marTop w:val="0"/>
              <w:marBottom w:val="0"/>
              <w:divBdr>
                <w:top w:val="none" w:sz="0" w:space="0" w:color="auto"/>
                <w:left w:val="none" w:sz="0" w:space="0" w:color="auto"/>
                <w:bottom w:val="none" w:sz="0" w:space="0" w:color="auto"/>
                <w:right w:val="none" w:sz="0" w:space="0" w:color="auto"/>
              </w:divBdr>
            </w:div>
            <w:div w:id="391081152">
              <w:marLeft w:val="0"/>
              <w:marRight w:val="0"/>
              <w:marTop w:val="0"/>
              <w:marBottom w:val="0"/>
              <w:divBdr>
                <w:top w:val="none" w:sz="0" w:space="0" w:color="auto"/>
                <w:left w:val="none" w:sz="0" w:space="0" w:color="auto"/>
                <w:bottom w:val="none" w:sz="0" w:space="0" w:color="auto"/>
                <w:right w:val="none" w:sz="0" w:space="0" w:color="auto"/>
              </w:divBdr>
            </w:div>
            <w:div w:id="849104168">
              <w:marLeft w:val="0"/>
              <w:marRight w:val="0"/>
              <w:marTop w:val="0"/>
              <w:marBottom w:val="0"/>
              <w:divBdr>
                <w:top w:val="none" w:sz="0" w:space="0" w:color="auto"/>
                <w:left w:val="none" w:sz="0" w:space="0" w:color="auto"/>
                <w:bottom w:val="none" w:sz="0" w:space="0" w:color="auto"/>
                <w:right w:val="none" w:sz="0" w:space="0" w:color="auto"/>
              </w:divBdr>
            </w:div>
            <w:div w:id="300111106">
              <w:marLeft w:val="0"/>
              <w:marRight w:val="0"/>
              <w:marTop w:val="0"/>
              <w:marBottom w:val="0"/>
              <w:divBdr>
                <w:top w:val="none" w:sz="0" w:space="0" w:color="auto"/>
                <w:left w:val="none" w:sz="0" w:space="0" w:color="auto"/>
                <w:bottom w:val="none" w:sz="0" w:space="0" w:color="auto"/>
                <w:right w:val="none" w:sz="0" w:space="0" w:color="auto"/>
              </w:divBdr>
            </w:div>
            <w:div w:id="1596092825">
              <w:marLeft w:val="0"/>
              <w:marRight w:val="0"/>
              <w:marTop w:val="0"/>
              <w:marBottom w:val="0"/>
              <w:divBdr>
                <w:top w:val="none" w:sz="0" w:space="0" w:color="auto"/>
                <w:left w:val="none" w:sz="0" w:space="0" w:color="auto"/>
                <w:bottom w:val="none" w:sz="0" w:space="0" w:color="auto"/>
                <w:right w:val="none" w:sz="0" w:space="0" w:color="auto"/>
              </w:divBdr>
            </w:div>
            <w:div w:id="332924252">
              <w:marLeft w:val="0"/>
              <w:marRight w:val="0"/>
              <w:marTop w:val="0"/>
              <w:marBottom w:val="0"/>
              <w:divBdr>
                <w:top w:val="none" w:sz="0" w:space="0" w:color="auto"/>
                <w:left w:val="none" w:sz="0" w:space="0" w:color="auto"/>
                <w:bottom w:val="none" w:sz="0" w:space="0" w:color="auto"/>
                <w:right w:val="none" w:sz="0" w:space="0" w:color="auto"/>
              </w:divBdr>
            </w:div>
            <w:div w:id="309484079">
              <w:marLeft w:val="0"/>
              <w:marRight w:val="0"/>
              <w:marTop w:val="0"/>
              <w:marBottom w:val="0"/>
              <w:divBdr>
                <w:top w:val="none" w:sz="0" w:space="0" w:color="auto"/>
                <w:left w:val="none" w:sz="0" w:space="0" w:color="auto"/>
                <w:bottom w:val="none" w:sz="0" w:space="0" w:color="auto"/>
                <w:right w:val="none" w:sz="0" w:space="0" w:color="auto"/>
              </w:divBdr>
            </w:div>
            <w:div w:id="1678460106">
              <w:marLeft w:val="0"/>
              <w:marRight w:val="0"/>
              <w:marTop w:val="0"/>
              <w:marBottom w:val="0"/>
              <w:divBdr>
                <w:top w:val="none" w:sz="0" w:space="0" w:color="auto"/>
                <w:left w:val="none" w:sz="0" w:space="0" w:color="auto"/>
                <w:bottom w:val="none" w:sz="0" w:space="0" w:color="auto"/>
                <w:right w:val="none" w:sz="0" w:space="0" w:color="auto"/>
              </w:divBdr>
            </w:div>
            <w:div w:id="554007452">
              <w:marLeft w:val="0"/>
              <w:marRight w:val="0"/>
              <w:marTop w:val="0"/>
              <w:marBottom w:val="0"/>
              <w:divBdr>
                <w:top w:val="none" w:sz="0" w:space="0" w:color="auto"/>
                <w:left w:val="none" w:sz="0" w:space="0" w:color="auto"/>
                <w:bottom w:val="none" w:sz="0" w:space="0" w:color="auto"/>
                <w:right w:val="none" w:sz="0" w:space="0" w:color="auto"/>
              </w:divBdr>
            </w:div>
            <w:div w:id="102108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080411">
      <w:bodyDiv w:val="1"/>
      <w:marLeft w:val="0"/>
      <w:marRight w:val="0"/>
      <w:marTop w:val="0"/>
      <w:marBottom w:val="0"/>
      <w:divBdr>
        <w:top w:val="none" w:sz="0" w:space="0" w:color="auto"/>
        <w:left w:val="none" w:sz="0" w:space="0" w:color="auto"/>
        <w:bottom w:val="none" w:sz="0" w:space="0" w:color="auto"/>
        <w:right w:val="none" w:sz="0" w:space="0" w:color="auto"/>
      </w:divBdr>
      <w:divsChild>
        <w:div w:id="661738677">
          <w:marLeft w:val="0"/>
          <w:marRight w:val="0"/>
          <w:marTop w:val="0"/>
          <w:marBottom w:val="0"/>
          <w:divBdr>
            <w:top w:val="none" w:sz="0" w:space="0" w:color="auto"/>
            <w:left w:val="none" w:sz="0" w:space="0" w:color="auto"/>
            <w:bottom w:val="none" w:sz="0" w:space="0" w:color="auto"/>
            <w:right w:val="none" w:sz="0" w:space="0" w:color="auto"/>
          </w:divBdr>
          <w:divsChild>
            <w:div w:id="1163426436">
              <w:marLeft w:val="0"/>
              <w:marRight w:val="0"/>
              <w:marTop w:val="0"/>
              <w:marBottom w:val="0"/>
              <w:divBdr>
                <w:top w:val="none" w:sz="0" w:space="0" w:color="auto"/>
                <w:left w:val="none" w:sz="0" w:space="0" w:color="auto"/>
                <w:bottom w:val="none" w:sz="0" w:space="0" w:color="auto"/>
                <w:right w:val="none" w:sz="0" w:space="0" w:color="auto"/>
              </w:divBdr>
            </w:div>
            <w:div w:id="1086927647">
              <w:marLeft w:val="0"/>
              <w:marRight w:val="0"/>
              <w:marTop w:val="0"/>
              <w:marBottom w:val="0"/>
              <w:divBdr>
                <w:top w:val="none" w:sz="0" w:space="0" w:color="auto"/>
                <w:left w:val="none" w:sz="0" w:space="0" w:color="auto"/>
                <w:bottom w:val="none" w:sz="0" w:space="0" w:color="auto"/>
                <w:right w:val="none" w:sz="0" w:space="0" w:color="auto"/>
              </w:divBdr>
            </w:div>
            <w:div w:id="1401826350">
              <w:marLeft w:val="0"/>
              <w:marRight w:val="0"/>
              <w:marTop w:val="0"/>
              <w:marBottom w:val="0"/>
              <w:divBdr>
                <w:top w:val="none" w:sz="0" w:space="0" w:color="auto"/>
                <w:left w:val="none" w:sz="0" w:space="0" w:color="auto"/>
                <w:bottom w:val="none" w:sz="0" w:space="0" w:color="auto"/>
                <w:right w:val="none" w:sz="0" w:space="0" w:color="auto"/>
              </w:divBdr>
            </w:div>
            <w:div w:id="1699505470">
              <w:marLeft w:val="0"/>
              <w:marRight w:val="0"/>
              <w:marTop w:val="0"/>
              <w:marBottom w:val="0"/>
              <w:divBdr>
                <w:top w:val="none" w:sz="0" w:space="0" w:color="auto"/>
                <w:left w:val="none" w:sz="0" w:space="0" w:color="auto"/>
                <w:bottom w:val="none" w:sz="0" w:space="0" w:color="auto"/>
                <w:right w:val="none" w:sz="0" w:space="0" w:color="auto"/>
              </w:divBdr>
            </w:div>
            <w:div w:id="878207160">
              <w:marLeft w:val="0"/>
              <w:marRight w:val="0"/>
              <w:marTop w:val="0"/>
              <w:marBottom w:val="0"/>
              <w:divBdr>
                <w:top w:val="none" w:sz="0" w:space="0" w:color="auto"/>
                <w:left w:val="none" w:sz="0" w:space="0" w:color="auto"/>
                <w:bottom w:val="none" w:sz="0" w:space="0" w:color="auto"/>
                <w:right w:val="none" w:sz="0" w:space="0" w:color="auto"/>
              </w:divBdr>
            </w:div>
            <w:div w:id="67812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612475">
      <w:bodyDiv w:val="1"/>
      <w:marLeft w:val="0"/>
      <w:marRight w:val="0"/>
      <w:marTop w:val="0"/>
      <w:marBottom w:val="0"/>
      <w:divBdr>
        <w:top w:val="none" w:sz="0" w:space="0" w:color="auto"/>
        <w:left w:val="none" w:sz="0" w:space="0" w:color="auto"/>
        <w:bottom w:val="none" w:sz="0" w:space="0" w:color="auto"/>
        <w:right w:val="none" w:sz="0" w:space="0" w:color="auto"/>
      </w:divBdr>
      <w:divsChild>
        <w:div w:id="1801725943">
          <w:marLeft w:val="0"/>
          <w:marRight w:val="0"/>
          <w:marTop w:val="0"/>
          <w:marBottom w:val="0"/>
          <w:divBdr>
            <w:top w:val="none" w:sz="0" w:space="0" w:color="auto"/>
            <w:left w:val="none" w:sz="0" w:space="0" w:color="auto"/>
            <w:bottom w:val="none" w:sz="0" w:space="0" w:color="auto"/>
            <w:right w:val="none" w:sz="0" w:space="0" w:color="auto"/>
          </w:divBdr>
          <w:divsChild>
            <w:div w:id="157870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4387">
      <w:bodyDiv w:val="1"/>
      <w:marLeft w:val="0"/>
      <w:marRight w:val="0"/>
      <w:marTop w:val="0"/>
      <w:marBottom w:val="0"/>
      <w:divBdr>
        <w:top w:val="none" w:sz="0" w:space="0" w:color="auto"/>
        <w:left w:val="none" w:sz="0" w:space="0" w:color="auto"/>
        <w:bottom w:val="none" w:sz="0" w:space="0" w:color="auto"/>
        <w:right w:val="none" w:sz="0" w:space="0" w:color="auto"/>
      </w:divBdr>
      <w:divsChild>
        <w:div w:id="1715693964">
          <w:marLeft w:val="0"/>
          <w:marRight w:val="0"/>
          <w:marTop w:val="0"/>
          <w:marBottom w:val="0"/>
          <w:divBdr>
            <w:top w:val="none" w:sz="0" w:space="0" w:color="auto"/>
            <w:left w:val="none" w:sz="0" w:space="0" w:color="auto"/>
            <w:bottom w:val="none" w:sz="0" w:space="0" w:color="auto"/>
            <w:right w:val="none" w:sz="0" w:space="0" w:color="auto"/>
          </w:divBdr>
          <w:divsChild>
            <w:div w:id="1313947591">
              <w:marLeft w:val="0"/>
              <w:marRight w:val="0"/>
              <w:marTop w:val="0"/>
              <w:marBottom w:val="0"/>
              <w:divBdr>
                <w:top w:val="none" w:sz="0" w:space="0" w:color="auto"/>
                <w:left w:val="none" w:sz="0" w:space="0" w:color="auto"/>
                <w:bottom w:val="none" w:sz="0" w:space="0" w:color="auto"/>
                <w:right w:val="none" w:sz="0" w:space="0" w:color="auto"/>
              </w:divBdr>
            </w:div>
            <w:div w:id="1441072053">
              <w:marLeft w:val="0"/>
              <w:marRight w:val="0"/>
              <w:marTop w:val="0"/>
              <w:marBottom w:val="0"/>
              <w:divBdr>
                <w:top w:val="none" w:sz="0" w:space="0" w:color="auto"/>
                <w:left w:val="none" w:sz="0" w:space="0" w:color="auto"/>
                <w:bottom w:val="none" w:sz="0" w:space="0" w:color="auto"/>
                <w:right w:val="none" w:sz="0" w:space="0" w:color="auto"/>
              </w:divBdr>
            </w:div>
            <w:div w:id="1306853755">
              <w:marLeft w:val="0"/>
              <w:marRight w:val="0"/>
              <w:marTop w:val="0"/>
              <w:marBottom w:val="0"/>
              <w:divBdr>
                <w:top w:val="none" w:sz="0" w:space="0" w:color="auto"/>
                <w:left w:val="none" w:sz="0" w:space="0" w:color="auto"/>
                <w:bottom w:val="none" w:sz="0" w:space="0" w:color="auto"/>
                <w:right w:val="none" w:sz="0" w:space="0" w:color="auto"/>
              </w:divBdr>
            </w:div>
            <w:div w:id="1201476887">
              <w:marLeft w:val="0"/>
              <w:marRight w:val="0"/>
              <w:marTop w:val="0"/>
              <w:marBottom w:val="0"/>
              <w:divBdr>
                <w:top w:val="none" w:sz="0" w:space="0" w:color="auto"/>
                <w:left w:val="none" w:sz="0" w:space="0" w:color="auto"/>
                <w:bottom w:val="none" w:sz="0" w:space="0" w:color="auto"/>
                <w:right w:val="none" w:sz="0" w:space="0" w:color="auto"/>
              </w:divBdr>
            </w:div>
            <w:div w:id="580801322">
              <w:marLeft w:val="0"/>
              <w:marRight w:val="0"/>
              <w:marTop w:val="0"/>
              <w:marBottom w:val="0"/>
              <w:divBdr>
                <w:top w:val="none" w:sz="0" w:space="0" w:color="auto"/>
                <w:left w:val="none" w:sz="0" w:space="0" w:color="auto"/>
                <w:bottom w:val="none" w:sz="0" w:space="0" w:color="auto"/>
                <w:right w:val="none" w:sz="0" w:space="0" w:color="auto"/>
              </w:divBdr>
            </w:div>
            <w:div w:id="207187880">
              <w:marLeft w:val="0"/>
              <w:marRight w:val="0"/>
              <w:marTop w:val="0"/>
              <w:marBottom w:val="0"/>
              <w:divBdr>
                <w:top w:val="none" w:sz="0" w:space="0" w:color="auto"/>
                <w:left w:val="none" w:sz="0" w:space="0" w:color="auto"/>
                <w:bottom w:val="none" w:sz="0" w:space="0" w:color="auto"/>
                <w:right w:val="none" w:sz="0" w:space="0" w:color="auto"/>
              </w:divBdr>
            </w:div>
            <w:div w:id="400103340">
              <w:marLeft w:val="0"/>
              <w:marRight w:val="0"/>
              <w:marTop w:val="0"/>
              <w:marBottom w:val="0"/>
              <w:divBdr>
                <w:top w:val="none" w:sz="0" w:space="0" w:color="auto"/>
                <w:left w:val="none" w:sz="0" w:space="0" w:color="auto"/>
                <w:bottom w:val="none" w:sz="0" w:space="0" w:color="auto"/>
                <w:right w:val="none" w:sz="0" w:space="0" w:color="auto"/>
              </w:divBdr>
            </w:div>
            <w:div w:id="656568629">
              <w:marLeft w:val="0"/>
              <w:marRight w:val="0"/>
              <w:marTop w:val="0"/>
              <w:marBottom w:val="0"/>
              <w:divBdr>
                <w:top w:val="none" w:sz="0" w:space="0" w:color="auto"/>
                <w:left w:val="none" w:sz="0" w:space="0" w:color="auto"/>
                <w:bottom w:val="none" w:sz="0" w:space="0" w:color="auto"/>
                <w:right w:val="none" w:sz="0" w:space="0" w:color="auto"/>
              </w:divBdr>
            </w:div>
            <w:div w:id="823622415">
              <w:marLeft w:val="0"/>
              <w:marRight w:val="0"/>
              <w:marTop w:val="0"/>
              <w:marBottom w:val="0"/>
              <w:divBdr>
                <w:top w:val="none" w:sz="0" w:space="0" w:color="auto"/>
                <w:left w:val="none" w:sz="0" w:space="0" w:color="auto"/>
                <w:bottom w:val="none" w:sz="0" w:space="0" w:color="auto"/>
                <w:right w:val="none" w:sz="0" w:space="0" w:color="auto"/>
              </w:divBdr>
            </w:div>
            <w:div w:id="438254766">
              <w:marLeft w:val="0"/>
              <w:marRight w:val="0"/>
              <w:marTop w:val="0"/>
              <w:marBottom w:val="0"/>
              <w:divBdr>
                <w:top w:val="none" w:sz="0" w:space="0" w:color="auto"/>
                <w:left w:val="none" w:sz="0" w:space="0" w:color="auto"/>
                <w:bottom w:val="none" w:sz="0" w:space="0" w:color="auto"/>
                <w:right w:val="none" w:sz="0" w:space="0" w:color="auto"/>
              </w:divBdr>
            </w:div>
            <w:div w:id="1833636865">
              <w:marLeft w:val="0"/>
              <w:marRight w:val="0"/>
              <w:marTop w:val="0"/>
              <w:marBottom w:val="0"/>
              <w:divBdr>
                <w:top w:val="none" w:sz="0" w:space="0" w:color="auto"/>
                <w:left w:val="none" w:sz="0" w:space="0" w:color="auto"/>
                <w:bottom w:val="none" w:sz="0" w:space="0" w:color="auto"/>
                <w:right w:val="none" w:sz="0" w:space="0" w:color="auto"/>
              </w:divBdr>
            </w:div>
            <w:div w:id="1904173492">
              <w:marLeft w:val="0"/>
              <w:marRight w:val="0"/>
              <w:marTop w:val="0"/>
              <w:marBottom w:val="0"/>
              <w:divBdr>
                <w:top w:val="none" w:sz="0" w:space="0" w:color="auto"/>
                <w:left w:val="none" w:sz="0" w:space="0" w:color="auto"/>
                <w:bottom w:val="none" w:sz="0" w:space="0" w:color="auto"/>
                <w:right w:val="none" w:sz="0" w:space="0" w:color="auto"/>
              </w:divBdr>
            </w:div>
            <w:div w:id="1356810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903544">
      <w:bodyDiv w:val="1"/>
      <w:marLeft w:val="0"/>
      <w:marRight w:val="0"/>
      <w:marTop w:val="0"/>
      <w:marBottom w:val="0"/>
      <w:divBdr>
        <w:top w:val="none" w:sz="0" w:space="0" w:color="auto"/>
        <w:left w:val="none" w:sz="0" w:space="0" w:color="auto"/>
        <w:bottom w:val="none" w:sz="0" w:space="0" w:color="auto"/>
        <w:right w:val="none" w:sz="0" w:space="0" w:color="auto"/>
      </w:divBdr>
      <w:divsChild>
        <w:div w:id="32076446">
          <w:marLeft w:val="0"/>
          <w:marRight w:val="0"/>
          <w:marTop w:val="0"/>
          <w:marBottom w:val="0"/>
          <w:divBdr>
            <w:top w:val="none" w:sz="0" w:space="0" w:color="auto"/>
            <w:left w:val="none" w:sz="0" w:space="0" w:color="auto"/>
            <w:bottom w:val="none" w:sz="0" w:space="0" w:color="auto"/>
            <w:right w:val="none" w:sz="0" w:space="0" w:color="auto"/>
          </w:divBdr>
          <w:divsChild>
            <w:div w:id="43525835">
              <w:marLeft w:val="0"/>
              <w:marRight w:val="0"/>
              <w:marTop w:val="0"/>
              <w:marBottom w:val="0"/>
              <w:divBdr>
                <w:top w:val="none" w:sz="0" w:space="0" w:color="auto"/>
                <w:left w:val="none" w:sz="0" w:space="0" w:color="auto"/>
                <w:bottom w:val="none" w:sz="0" w:space="0" w:color="auto"/>
                <w:right w:val="none" w:sz="0" w:space="0" w:color="auto"/>
              </w:divBdr>
            </w:div>
            <w:div w:id="98070377">
              <w:marLeft w:val="0"/>
              <w:marRight w:val="0"/>
              <w:marTop w:val="0"/>
              <w:marBottom w:val="0"/>
              <w:divBdr>
                <w:top w:val="none" w:sz="0" w:space="0" w:color="auto"/>
                <w:left w:val="none" w:sz="0" w:space="0" w:color="auto"/>
                <w:bottom w:val="none" w:sz="0" w:space="0" w:color="auto"/>
                <w:right w:val="none" w:sz="0" w:space="0" w:color="auto"/>
              </w:divBdr>
            </w:div>
            <w:div w:id="171335787">
              <w:marLeft w:val="0"/>
              <w:marRight w:val="0"/>
              <w:marTop w:val="0"/>
              <w:marBottom w:val="0"/>
              <w:divBdr>
                <w:top w:val="none" w:sz="0" w:space="0" w:color="auto"/>
                <w:left w:val="none" w:sz="0" w:space="0" w:color="auto"/>
                <w:bottom w:val="none" w:sz="0" w:space="0" w:color="auto"/>
                <w:right w:val="none" w:sz="0" w:space="0" w:color="auto"/>
              </w:divBdr>
            </w:div>
            <w:div w:id="199978466">
              <w:marLeft w:val="0"/>
              <w:marRight w:val="0"/>
              <w:marTop w:val="0"/>
              <w:marBottom w:val="0"/>
              <w:divBdr>
                <w:top w:val="none" w:sz="0" w:space="0" w:color="auto"/>
                <w:left w:val="none" w:sz="0" w:space="0" w:color="auto"/>
                <w:bottom w:val="none" w:sz="0" w:space="0" w:color="auto"/>
                <w:right w:val="none" w:sz="0" w:space="0" w:color="auto"/>
              </w:divBdr>
            </w:div>
            <w:div w:id="242689357">
              <w:marLeft w:val="0"/>
              <w:marRight w:val="0"/>
              <w:marTop w:val="0"/>
              <w:marBottom w:val="0"/>
              <w:divBdr>
                <w:top w:val="none" w:sz="0" w:space="0" w:color="auto"/>
                <w:left w:val="none" w:sz="0" w:space="0" w:color="auto"/>
                <w:bottom w:val="none" w:sz="0" w:space="0" w:color="auto"/>
                <w:right w:val="none" w:sz="0" w:space="0" w:color="auto"/>
              </w:divBdr>
            </w:div>
            <w:div w:id="301230772">
              <w:marLeft w:val="0"/>
              <w:marRight w:val="0"/>
              <w:marTop w:val="0"/>
              <w:marBottom w:val="0"/>
              <w:divBdr>
                <w:top w:val="none" w:sz="0" w:space="0" w:color="auto"/>
                <w:left w:val="none" w:sz="0" w:space="0" w:color="auto"/>
                <w:bottom w:val="none" w:sz="0" w:space="0" w:color="auto"/>
                <w:right w:val="none" w:sz="0" w:space="0" w:color="auto"/>
              </w:divBdr>
            </w:div>
            <w:div w:id="359357780">
              <w:marLeft w:val="0"/>
              <w:marRight w:val="0"/>
              <w:marTop w:val="0"/>
              <w:marBottom w:val="0"/>
              <w:divBdr>
                <w:top w:val="none" w:sz="0" w:space="0" w:color="auto"/>
                <w:left w:val="none" w:sz="0" w:space="0" w:color="auto"/>
                <w:bottom w:val="none" w:sz="0" w:space="0" w:color="auto"/>
                <w:right w:val="none" w:sz="0" w:space="0" w:color="auto"/>
              </w:divBdr>
            </w:div>
            <w:div w:id="419720803">
              <w:marLeft w:val="0"/>
              <w:marRight w:val="0"/>
              <w:marTop w:val="0"/>
              <w:marBottom w:val="0"/>
              <w:divBdr>
                <w:top w:val="none" w:sz="0" w:space="0" w:color="auto"/>
                <w:left w:val="none" w:sz="0" w:space="0" w:color="auto"/>
                <w:bottom w:val="none" w:sz="0" w:space="0" w:color="auto"/>
                <w:right w:val="none" w:sz="0" w:space="0" w:color="auto"/>
              </w:divBdr>
            </w:div>
            <w:div w:id="495614497">
              <w:marLeft w:val="0"/>
              <w:marRight w:val="0"/>
              <w:marTop w:val="0"/>
              <w:marBottom w:val="0"/>
              <w:divBdr>
                <w:top w:val="none" w:sz="0" w:space="0" w:color="auto"/>
                <w:left w:val="none" w:sz="0" w:space="0" w:color="auto"/>
                <w:bottom w:val="none" w:sz="0" w:space="0" w:color="auto"/>
                <w:right w:val="none" w:sz="0" w:space="0" w:color="auto"/>
              </w:divBdr>
            </w:div>
            <w:div w:id="710884670">
              <w:marLeft w:val="0"/>
              <w:marRight w:val="0"/>
              <w:marTop w:val="0"/>
              <w:marBottom w:val="0"/>
              <w:divBdr>
                <w:top w:val="none" w:sz="0" w:space="0" w:color="auto"/>
                <w:left w:val="none" w:sz="0" w:space="0" w:color="auto"/>
                <w:bottom w:val="none" w:sz="0" w:space="0" w:color="auto"/>
                <w:right w:val="none" w:sz="0" w:space="0" w:color="auto"/>
              </w:divBdr>
            </w:div>
            <w:div w:id="777674054">
              <w:marLeft w:val="0"/>
              <w:marRight w:val="0"/>
              <w:marTop w:val="0"/>
              <w:marBottom w:val="0"/>
              <w:divBdr>
                <w:top w:val="none" w:sz="0" w:space="0" w:color="auto"/>
                <w:left w:val="none" w:sz="0" w:space="0" w:color="auto"/>
                <w:bottom w:val="none" w:sz="0" w:space="0" w:color="auto"/>
                <w:right w:val="none" w:sz="0" w:space="0" w:color="auto"/>
              </w:divBdr>
            </w:div>
            <w:div w:id="808668777">
              <w:marLeft w:val="0"/>
              <w:marRight w:val="0"/>
              <w:marTop w:val="0"/>
              <w:marBottom w:val="0"/>
              <w:divBdr>
                <w:top w:val="none" w:sz="0" w:space="0" w:color="auto"/>
                <w:left w:val="none" w:sz="0" w:space="0" w:color="auto"/>
                <w:bottom w:val="none" w:sz="0" w:space="0" w:color="auto"/>
                <w:right w:val="none" w:sz="0" w:space="0" w:color="auto"/>
              </w:divBdr>
            </w:div>
            <w:div w:id="820004793">
              <w:marLeft w:val="0"/>
              <w:marRight w:val="0"/>
              <w:marTop w:val="0"/>
              <w:marBottom w:val="0"/>
              <w:divBdr>
                <w:top w:val="none" w:sz="0" w:space="0" w:color="auto"/>
                <w:left w:val="none" w:sz="0" w:space="0" w:color="auto"/>
                <w:bottom w:val="none" w:sz="0" w:space="0" w:color="auto"/>
                <w:right w:val="none" w:sz="0" w:space="0" w:color="auto"/>
              </w:divBdr>
            </w:div>
            <w:div w:id="821505941">
              <w:marLeft w:val="0"/>
              <w:marRight w:val="0"/>
              <w:marTop w:val="0"/>
              <w:marBottom w:val="0"/>
              <w:divBdr>
                <w:top w:val="none" w:sz="0" w:space="0" w:color="auto"/>
                <w:left w:val="none" w:sz="0" w:space="0" w:color="auto"/>
                <w:bottom w:val="none" w:sz="0" w:space="0" w:color="auto"/>
                <w:right w:val="none" w:sz="0" w:space="0" w:color="auto"/>
              </w:divBdr>
            </w:div>
            <w:div w:id="1103498948">
              <w:marLeft w:val="0"/>
              <w:marRight w:val="0"/>
              <w:marTop w:val="0"/>
              <w:marBottom w:val="0"/>
              <w:divBdr>
                <w:top w:val="none" w:sz="0" w:space="0" w:color="auto"/>
                <w:left w:val="none" w:sz="0" w:space="0" w:color="auto"/>
                <w:bottom w:val="none" w:sz="0" w:space="0" w:color="auto"/>
                <w:right w:val="none" w:sz="0" w:space="0" w:color="auto"/>
              </w:divBdr>
            </w:div>
            <w:div w:id="1414549018">
              <w:marLeft w:val="0"/>
              <w:marRight w:val="0"/>
              <w:marTop w:val="0"/>
              <w:marBottom w:val="0"/>
              <w:divBdr>
                <w:top w:val="none" w:sz="0" w:space="0" w:color="auto"/>
                <w:left w:val="none" w:sz="0" w:space="0" w:color="auto"/>
                <w:bottom w:val="none" w:sz="0" w:space="0" w:color="auto"/>
                <w:right w:val="none" w:sz="0" w:space="0" w:color="auto"/>
              </w:divBdr>
            </w:div>
            <w:div w:id="1454788623">
              <w:marLeft w:val="0"/>
              <w:marRight w:val="0"/>
              <w:marTop w:val="0"/>
              <w:marBottom w:val="0"/>
              <w:divBdr>
                <w:top w:val="none" w:sz="0" w:space="0" w:color="auto"/>
                <w:left w:val="none" w:sz="0" w:space="0" w:color="auto"/>
                <w:bottom w:val="none" w:sz="0" w:space="0" w:color="auto"/>
                <w:right w:val="none" w:sz="0" w:space="0" w:color="auto"/>
              </w:divBdr>
            </w:div>
            <w:div w:id="1495144192">
              <w:marLeft w:val="0"/>
              <w:marRight w:val="0"/>
              <w:marTop w:val="0"/>
              <w:marBottom w:val="0"/>
              <w:divBdr>
                <w:top w:val="none" w:sz="0" w:space="0" w:color="auto"/>
                <w:left w:val="none" w:sz="0" w:space="0" w:color="auto"/>
                <w:bottom w:val="none" w:sz="0" w:space="0" w:color="auto"/>
                <w:right w:val="none" w:sz="0" w:space="0" w:color="auto"/>
              </w:divBdr>
            </w:div>
            <w:div w:id="1598445399">
              <w:marLeft w:val="0"/>
              <w:marRight w:val="0"/>
              <w:marTop w:val="0"/>
              <w:marBottom w:val="0"/>
              <w:divBdr>
                <w:top w:val="none" w:sz="0" w:space="0" w:color="auto"/>
                <w:left w:val="none" w:sz="0" w:space="0" w:color="auto"/>
                <w:bottom w:val="none" w:sz="0" w:space="0" w:color="auto"/>
                <w:right w:val="none" w:sz="0" w:space="0" w:color="auto"/>
              </w:divBdr>
            </w:div>
            <w:div w:id="1747876241">
              <w:marLeft w:val="0"/>
              <w:marRight w:val="0"/>
              <w:marTop w:val="0"/>
              <w:marBottom w:val="0"/>
              <w:divBdr>
                <w:top w:val="none" w:sz="0" w:space="0" w:color="auto"/>
                <w:left w:val="none" w:sz="0" w:space="0" w:color="auto"/>
                <w:bottom w:val="none" w:sz="0" w:space="0" w:color="auto"/>
                <w:right w:val="none" w:sz="0" w:space="0" w:color="auto"/>
              </w:divBdr>
            </w:div>
            <w:div w:id="1764185040">
              <w:marLeft w:val="0"/>
              <w:marRight w:val="0"/>
              <w:marTop w:val="0"/>
              <w:marBottom w:val="0"/>
              <w:divBdr>
                <w:top w:val="none" w:sz="0" w:space="0" w:color="auto"/>
                <w:left w:val="none" w:sz="0" w:space="0" w:color="auto"/>
                <w:bottom w:val="none" w:sz="0" w:space="0" w:color="auto"/>
                <w:right w:val="none" w:sz="0" w:space="0" w:color="auto"/>
              </w:divBdr>
            </w:div>
            <w:div w:id="1808932873">
              <w:marLeft w:val="0"/>
              <w:marRight w:val="0"/>
              <w:marTop w:val="0"/>
              <w:marBottom w:val="0"/>
              <w:divBdr>
                <w:top w:val="none" w:sz="0" w:space="0" w:color="auto"/>
                <w:left w:val="none" w:sz="0" w:space="0" w:color="auto"/>
                <w:bottom w:val="none" w:sz="0" w:space="0" w:color="auto"/>
                <w:right w:val="none" w:sz="0" w:space="0" w:color="auto"/>
              </w:divBdr>
            </w:div>
            <w:div w:id="1838642924">
              <w:marLeft w:val="0"/>
              <w:marRight w:val="0"/>
              <w:marTop w:val="0"/>
              <w:marBottom w:val="0"/>
              <w:divBdr>
                <w:top w:val="none" w:sz="0" w:space="0" w:color="auto"/>
                <w:left w:val="none" w:sz="0" w:space="0" w:color="auto"/>
                <w:bottom w:val="none" w:sz="0" w:space="0" w:color="auto"/>
                <w:right w:val="none" w:sz="0" w:space="0" w:color="auto"/>
              </w:divBdr>
            </w:div>
            <w:div w:id="1865439903">
              <w:marLeft w:val="0"/>
              <w:marRight w:val="0"/>
              <w:marTop w:val="0"/>
              <w:marBottom w:val="0"/>
              <w:divBdr>
                <w:top w:val="none" w:sz="0" w:space="0" w:color="auto"/>
                <w:left w:val="none" w:sz="0" w:space="0" w:color="auto"/>
                <w:bottom w:val="none" w:sz="0" w:space="0" w:color="auto"/>
                <w:right w:val="none" w:sz="0" w:space="0" w:color="auto"/>
              </w:divBdr>
            </w:div>
            <w:div w:id="21456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236409">
      <w:bodyDiv w:val="1"/>
      <w:marLeft w:val="0"/>
      <w:marRight w:val="0"/>
      <w:marTop w:val="0"/>
      <w:marBottom w:val="0"/>
      <w:divBdr>
        <w:top w:val="none" w:sz="0" w:space="0" w:color="auto"/>
        <w:left w:val="none" w:sz="0" w:space="0" w:color="auto"/>
        <w:bottom w:val="none" w:sz="0" w:space="0" w:color="auto"/>
        <w:right w:val="none" w:sz="0" w:space="0" w:color="auto"/>
      </w:divBdr>
      <w:divsChild>
        <w:div w:id="1315335865">
          <w:marLeft w:val="0"/>
          <w:marRight w:val="0"/>
          <w:marTop w:val="0"/>
          <w:marBottom w:val="0"/>
          <w:divBdr>
            <w:top w:val="none" w:sz="0" w:space="0" w:color="auto"/>
            <w:left w:val="none" w:sz="0" w:space="0" w:color="auto"/>
            <w:bottom w:val="none" w:sz="0" w:space="0" w:color="auto"/>
            <w:right w:val="none" w:sz="0" w:space="0" w:color="auto"/>
          </w:divBdr>
          <w:divsChild>
            <w:div w:id="54357836">
              <w:marLeft w:val="0"/>
              <w:marRight w:val="0"/>
              <w:marTop w:val="0"/>
              <w:marBottom w:val="0"/>
              <w:divBdr>
                <w:top w:val="none" w:sz="0" w:space="0" w:color="auto"/>
                <w:left w:val="none" w:sz="0" w:space="0" w:color="auto"/>
                <w:bottom w:val="none" w:sz="0" w:space="0" w:color="auto"/>
                <w:right w:val="none" w:sz="0" w:space="0" w:color="auto"/>
              </w:divBdr>
            </w:div>
            <w:div w:id="66462089">
              <w:marLeft w:val="0"/>
              <w:marRight w:val="0"/>
              <w:marTop w:val="0"/>
              <w:marBottom w:val="0"/>
              <w:divBdr>
                <w:top w:val="none" w:sz="0" w:space="0" w:color="auto"/>
                <w:left w:val="none" w:sz="0" w:space="0" w:color="auto"/>
                <w:bottom w:val="none" w:sz="0" w:space="0" w:color="auto"/>
                <w:right w:val="none" w:sz="0" w:space="0" w:color="auto"/>
              </w:divBdr>
            </w:div>
            <w:div w:id="267933620">
              <w:marLeft w:val="0"/>
              <w:marRight w:val="0"/>
              <w:marTop w:val="0"/>
              <w:marBottom w:val="0"/>
              <w:divBdr>
                <w:top w:val="none" w:sz="0" w:space="0" w:color="auto"/>
                <w:left w:val="none" w:sz="0" w:space="0" w:color="auto"/>
                <w:bottom w:val="none" w:sz="0" w:space="0" w:color="auto"/>
                <w:right w:val="none" w:sz="0" w:space="0" w:color="auto"/>
              </w:divBdr>
            </w:div>
            <w:div w:id="340666627">
              <w:marLeft w:val="0"/>
              <w:marRight w:val="0"/>
              <w:marTop w:val="0"/>
              <w:marBottom w:val="0"/>
              <w:divBdr>
                <w:top w:val="none" w:sz="0" w:space="0" w:color="auto"/>
                <w:left w:val="none" w:sz="0" w:space="0" w:color="auto"/>
                <w:bottom w:val="none" w:sz="0" w:space="0" w:color="auto"/>
                <w:right w:val="none" w:sz="0" w:space="0" w:color="auto"/>
              </w:divBdr>
            </w:div>
            <w:div w:id="615253986">
              <w:marLeft w:val="0"/>
              <w:marRight w:val="0"/>
              <w:marTop w:val="0"/>
              <w:marBottom w:val="0"/>
              <w:divBdr>
                <w:top w:val="none" w:sz="0" w:space="0" w:color="auto"/>
                <w:left w:val="none" w:sz="0" w:space="0" w:color="auto"/>
                <w:bottom w:val="none" w:sz="0" w:space="0" w:color="auto"/>
                <w:right w:val="none" w:sz="0" w:space="0" w:color="auto"/>
              </w:divBdr>
            </w:div>
            <w:div w:id="672223865">
              <w:marLeft w:val="0"/>
              <w:marRight w:val="0"/>
              <w:marTop w:val="0"/>
              <w:marBottom w:val="0"/>
              <w:divBdr>
                <w:top w:val="none" w:sz="0" w:space="0" w:color="auto"/>
                <w:left w:val="none" w:sz="0" w:space="0" w:color="auto"/>
                <w:bottom w:val="none" w:sz="0" w:space="0" w:color="auto"/>
                <w:right w:val="none" w:sz="0" w:space="0" w:color="auto"/>
              </w:divBdr>
            </w:div>
            <w:div w:id="673920281">
              <w:marLeft w:val="0"/>
              <w:marRight w:val="0"/>
              <w:marTop w:val="0"/>
              <w:marBottom w:val="0"/>
              <w:divBdr>
                <w:top w:val="none" w:sz="0" w:space="0" w:color="auto"/>
                <w:left w:val="none" w:sz="0" w:space="0" w:color="auto"/>
                <w:bottom w:val="none" w:sz="0" w:space="0" w:color="auto"/>
                <w:right w:val="none" w:sz="0" w:space="0" w:color="auto"/>
              </w:divBdr>
            </w:div>
            <w:div w:id="732313055">
              <w:marLeft w:val="0"/>
              <w:marRight w:val="0"/>
              <w:marTop w:val="0"/>
              <w:marBottom w:val="0"/>
              <w:divBdr>
                <w:top w:val="none" w:sz="0" w:space="0" w:color="auto"/>
                <w:left w:val="none" w:sz="0" w:space="0" w:color="auto"/>
                <w:bottom w:val="none" w:sz="0" w:space="0" w:color="auto"/>
                <w:right w:val="none" w:sz="0" w:space="0" w:color="auto"/>
              </w:divBdr>
            </w:div>
            <w:div w:id="816265485">
              <w:marLeft w:val="0"/>
              <w:marRight w:val="0"/>
              <w:marTop w:val="0"/>
              <w:marBottom w:val="0"/>
              <w:divBdr>
                <w:top w:val="none" w:sz="0" w:space="0" w:color="auto"/>
                <w:left w:val="none" w:sz="0" w:space="0" w:color="auto"/>
                <w:bottom w:val="none" w:sz="0" w:space="0" w:color="auto"/>
                <w:right w:val="none" w:sz="0" w:space="0" w:color="auto"/>
              </w:divBdr>
            </w:div>
            <w:div w:id="1171411344">
              <w:marLeft w:val="0"/>
              <w:marRight w:val="0"/>
              <w:marTop w:val="0"/>
              <w:marBottom w:val="0"/>
              <w:divBdr>
                <w:top w:val="none" w:sz="0" w:space="0" w:color="auto"/>
                <w:left w:val="none" w:sz="0" w:space="0" w:color="auto"/>
                <w:bottom w:val="none" w:sz="0" w:space="0" w:color="auto"/>
                <w:right w:val="none" w:sz="0" w:space="0" w:color="auto"/>
              </w:divBdr>
            </w:div>
            <w:div w:id="1364939468">
              <w:marLeft w:val="0"/>
              <w:marRight w:val="0"/>
              <w:marTop w:val="0"/>
              <w:marBottom w:val="0"/>
              <w:divBdr>
                <w:top w:val="none" w:sz="0" w:space="0" w:color="auto"/>
                <w:left w:val="none" w:sz="0" w:space="0" w:color="auto"/>
                <w:bottom w:val="none" w:sz="0" w:space="0" w:color="auto"/>
                <w:right w:val="none" w:sz="0" w:space="0" w:color="auto"/>
              </w:divBdr>
            </w:div>
            <w:div w:id="1377699643">
              <w:marLeft w:val="0"/>
              <w:marRight w:val="0"/>
              <w:marTop w:val="0"/>
              <w:marBottom w:val="0"/>
              <w:divBdr>
                <w:top w:val="none" w:sz="0" w:space="0" w:color="auto"/>
                <w:left w:val="none" w:sz="0" w:space="0" w:color="auto"/>
                <w:bottom w:val="none" w:sz="0" w:space="0" w:color="auto"/>
                <w:right w:val="none" w:sz="0" w:space="0" w:color="auto"/>
              </w:divBdr>
            </w:div>
            <w:div w:id="1391538958">
              <w:marLeft w:val="0"/>
              <w:marRight w:val="0"/>
              <w:marTop w:val="0"/>
              <w:marBottom w:val="0"/>
              <w:divBdr>
                <w:top w:val="none" w:sz="0" w:space="0" w:color="auto"/>
                <w:left w:val="none" w:sz="0" w:space="0" w:color="auto"/>
                <w:bottom w:val="none" w:sz="0" w:space="0" w:color="auto"/>
                <w:right w:val="none" w:sz="0" w:space="0" w:color="auto"/>
              </w:divBdr>
            </w:div>
            <w:div w:id="1614745772">
              <w:marLeft w:val="0"/>
              <w:marRight w:val="0"/>
              <w:marTop w:val="0"/>
              <w:marBottom w:val="0"/>
              <w:divBdr>
                <w:top w:val="none" w:sz="0" w:space="0" w:color="auto"/>
                <w:left w:val="none" w:sz="0" w:space="0" w:color="auto"/>
                <w:bottom w:val="none" w:sz="0" w:space="0" w:color="auto"/>
                <w:right w:val="none" w:sz="0" w:space="0" w:color="auto"/>
              </w:divBdr>
            </w:div>
            <w:div w:id="1743718961">
              <w:marLeft w:val="0"/>
              <w:marRight w:val="0"/>
              <w:marTop w:val="0"/>
              <w:marBottom w:val="0"/>
              <w:divBdr>
                <w:top w:val="none" w:sz="0" w:space="0" w:color="auto"/>
                <w:left w:val="none" w:sz="0" w:space="0" w:color="auto"/>
                <w:bottom w:val="none" w:sz="0" w:space="0" w:color="auto"/>
                <w:right w:val="none" w:sz="0" w:space="0" w:color="auto"/>
              </w:divBdr>
            </w:div>
            <w:div w:id="1746604239">
              <w:marLeft w:val="0"/>
              <w:marRight w:val="0"/>
              <w:marTop w:val="0"/>
              <w:marBottom w:val="0"/>
              <w:divBdr>
                <w:top w:val="none" w:sz="0" w:space="0" w:color="auto"/>
                <w:left w:val="none" w:sz="0" w:space="0" w:color="auto"/>
                <w:bottom w:val="none" w:sz="0" w:space="0" w:color="auto"/>
                <w:right w:val="none" w:sz="0" w:space="0" w:color="auto"/>
              </w:divBdr>
            </w:div>
            <w:div w:id="1917742703">
              <w:marLeft w:val="0"/>
              <w:marRight w:val="0"/>
              <w:marTop w:val="0"/>
              <w:marBottom w:val="0"/>
              <w:divBdr>
                <w:top w:val="none" w:sz="0" w:space="0" w:color="auto"/>
                <w:left w:val="none" w:sz="0" w:space="0" w:color="auto"/>
                <w:bottom w:val="none" w:sz="0" w:space="0" w:color="auto"/>
                <w:right w:val="none" w:sz="0" w:space="0" w:color="auto"/>
              </w:divBdr>
            </w:div>
            <w:div w:id="1947693122">
              <w:marLeft w:val="0"/>
              <w:marRight w:val="0"/>
              <w:marTop w:val="0"/>
              <w:marBottom w:val="0"/>
              <w:divBdr>
                <w:top w:val="none" w:sz="0" w:space="0" w:color="auto"/>
                <w:left w:val="none" w:sz="0" w:space="0" w:color="auto"/>
                <w:bottom w:val="none" w:sz="0" w:space="0" w:color="auto"/>
                <w:right w:val="none" w:sz="0" w:space="0" w:color="auto"/>
              </w:divBdr>
            </w:div>
            <w:div w:id="2062824188">
              <w:marLeft w:val="0"/>
              <w:marRight w:val="0"/>
              <w:marTop w:val="0"/>
              <w:marBottom w:val="0"/>
              <w:divBdr>
                <w:top w:val="none" w:sz="0" w:space="0" w:color="auto"/>
                <w:left w:val="none" w:sz="0" w:space="0" w:color="auto"/>
                <w:bottom w:val="none" w:sz="0" w:space="0" w:color="auto"/>
                <w:right w:val="none" w:sz="0" w:space="0" w:color="auto"/>
              </w:divBdr>
            </w:div>
            <w:div w:id="210838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8655">
      <w:bodyDiv w:val="1"/>
      <w:marLeft w:val="0"/>
      <w:marRight w:val="0"/>
      <w:marTop w:val="0"/>
      <w:marBottom w:val="0"/>
      <w:divBdr>
        <w:top w:val="none" w:sz="0" w:space="0" w:color="auto"/>
        <w:left w:val="none" w:sz="0" w:space="0" w:color="auto"/>
        <w:bottom w:val="none" w:sz="0" w:space="0" w:color="auto"/>
        <w:right w:val="none" w:sz="0" w:space="0" w:color="auto"/>
      </w:divBdr>
      <w:divsChild>
        <w:div w:id="2041974560">
          <w:marLeft w:val="0"/>
          <w:marRight w:val="0"/>
          <w:marTop w:val="0"/>
          <w:marBottom w:val="0"/>
          <w:divBdr>
            <w:top w:val="none" w:sz="0" w:space="0" w:color="auto"/>
            <w:left w:val="none" w:sz="0" w:space="0" w:color="auto"/>
            <w:bottom w:val="none" w:sz="0" w:space="0" w:color="auto"/>
            <w:right w:val="none" w:sz="0" w:space="0" w:color="auto"/>
          </w:divBdr>
          <w:divsChild>
            <w:div w:id="72968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529968">
      <w:bodyDiv w:val="1"/>
      <w:marLeft w:val="0"/>
      <w:marRight w:val="0"/>
      <w:marTop w:val="0"/>
      <w:marBottom w:val="0"/>
      <w:divBdr>
        <w:top w:val="none" w:sz="0" w:space="0" w:color="auto"/>
        <w:left w:val="none" w:sz="0" w:space="0" w:color="auto"/>
        <w:bottom w:val="none" w:sz="0" w:space="0" w:color="auto"/>
        <w:right w:val="none" w:sz="0" w:space="0" w:color="auto"/>
      </w:divBdr>
      <w:divsChild>
        <w:div w:id="1483154016">
          <w:marLeft w:val="0"/>
          <w:marRight w:val="0"/>
          <w:marTop w:val="0"/>
          <w:marBottom w:val="0"/>
          <w:divBdr>
            <w:top w:val="none" w:sz="0" w:space="0" w:color="auto"/>
            <w:left w:val="none" w:sz="0" w:space="0" w:color="auto"/>
            <w:bottom w:val="none" w:sz="0" w:space="0" w:color="auto"/>
            <w:right w:val="none" w:sz="0" w:space="0" w:color="auto"/>
          </w:divBdr>
          <w:divsChild>
            <w:div w:id="149325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95314">
      <w:bodyDiv w:val="1"/>
      <w:marLeft w:val="0"/>
      <w:marRight w:val="0"/>
      <w:marTop w:val="0"/>
      <w:marBottom w:val="0"/>
      <w:divBdr>
        <w:top w:val="none" w:sz="0" w:space="0" w:color="auto"/>
        <w:left w:val="none" w:sz="0" w:space="0" w:color="auto"/>
        <w:bottom w:val="none" w:sz="0" w:space="0" w:color="auto"/>
        <w:right w:val="none" w:sz="0" w:space="0" w:color="auto"/>
      </w:divBdr>
      <w:divsChild>
        <w:div w:id="633411308">
          <w:marLeft w:val="0"/>
          <w:marRight w:val="0"/>
          <w:marTop w:val="0"/>
          <w:marBottom w:val="0"/>
          <w:divBdr>
            <w:top w:val="none" w:sz="0" w:space="0" w:color="auto"/>
            <w:left w:val="none" w:sz="0" w:space="0" w:color="auto"/>
            <w:bottom w:val="none" w:sz="0" w:space="0" w:color="auto"/>
            <w:right w:val="none" w:sz="0" w:space="0" w:color="auto"/>
          </w:divBdr>
          <w:divsChild>
            <w:div w:id="75637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894188">
      <w:bodyDiv w:val="1"/>
      <w:marLeft w:val="0"/>
      <w:marRight w:val="0"/>
      <w:marTop w:val="0"/>
      <w:marBottom w:val="0"/>
      <w:divBdr>
        <w:top w:val="none" w:sz="0" w:space="0" w:color="auto"/>
        <w:left w:val="none" w:sz="0" w:space="0" w:color="auto"/>
        <w:bottom w:val="none" w:sz="0" w:space="0" w:color="auto"/>
        <w:right w:val="none" w:sz="0" w:space="0" w:color="auto"/>
      </w:divBdr>
      <w:divsChild>
        <w:div w:id="1525553463">
          <w:marLeft w:val="0"/>
          <w:marRight w:val="0"/>
          <w:marTop w:val="0"/>
          <w:marBottom w:val="0"/>
          <w:divBdr>
            <w:top w:val="none" w:sz="0" w:space="0" w:color="auto"/>
            <w:left w:val="none" w:sz="0" w:space="0" w:color="auto"/>
            <w:bottom w:val="none" w:sz="0" w:space="0" w:color="auto"/>
            <w:right w:val="none" w:sz="0" w:space="0" w:color="auto"/>
          </w:divBdr>
          <w:divsChild>
            <w:div w:id="1805541138">
              <w:marLeft w:val="0"/>
              <w:marRight w:val="0"/>
              <w:marTop w:val="0"/>
              <w:marBottom w:val="0"/>
              <w:divBdr>
                <w:top w:val="none" w:sz="0" w:space="0" w:color="auto"/>
                <w:left w:val="none" w:sz="0" w:space="0" w:color="auto"/>
                <w:bottom w:val="none" w:sz="0" w:space="0" w:color="auto"/>
                <w:right w:val="none" w:sz="0" w:space="0" w:color="auto"/>
              </w:divBdr>
            </w:div>
            <w:div w:id="1774784578">
              <w:marLeft w:val="0"/>
              <w:marRight w:val="0"/>
              <w:marTop w:val="0"/>
              <w:marBottom w:val="0"/>
              <w:divBdr>
                <w:top w:val="none" w:sz="0" w:space="0" w:color="auto"/>
                <w:left w:val="none" w:sz="0" w:space="0" w:color="auto"/>
                <w:bottom w:val="none" w:sz="0" w:space="0" w:color="auto"/>
                <w:right w:val="none" w:sz="0" w:space="0" w:color="auto"/>
              </w:divBdr>
            </w:div>
            <w:div w:id="991255520">
              <w:marLeft w:val="0"/>
              <w:marRight w:val="0"/>
              <w:marTop w:val="0"/>
              <w:marBottom w:val="0"/>
              <w:divBdr>
                <w:top w:val="none" w:sz="0" w:space="0" w:color="auto"/>
                <w:left w:val="none" w:sz="0" w:space="0" w:color="auto"/>
                <w:bottom w:val="none" w:sz="0" w:space="0" w:color="auto"/>
                <w:right w:val="none" w:sz="0" w:space="0" w:color="auto"/>
              </w:divBdr>
            </w:div>
            <w:div w:id="1033381695">
              <w:marLeft w:val="0"/>
              <w:marRight w:val="0"/>
              <w:marTop w:val="0"/>
              <w:marBottom w:val="0"/>
              <w:divBdr>
                <w:top w:val="none" w:sz="0" w:space="0" w:color="auto"/>
                <w:left w:val="none" w:sz="0" w:space="0" w:color="auto"/>
                <w:bottom w:val="none" w:sz="0" w:space="0" w:color="auto"/>
                <w:right w:val="none" w:sz="0" w:space="0" w:color="auto"/>
              </w:divBdr>
            </w:div>
            <w:div w:id="713694491">
              <w:marLeft w:val="0"/>
              <w:marRight w:val="0"/>
              <w:marTop w:val="0"/>
              <w:marBottom w:val="0"/>
              <w:divBdr>
                <w:top w:val="none" w:sz="0" w:space="0" w:color="auto"/>
                <w:left w:val="none" w:sz="0" w:space="0" w:color="auto"/>
                <w:bottom w:val="none" w:sz="0" w:space="0" w:color="auto"/>
                <w:right w:val="none" w:sz="0" w:space="0" w:color="auto"/>
              </w:divBdr>
            </w:div>
            <w:div w:id="877357375">
              <w:marLeft w:val="0"/>
              <w:marRight w:val="0"/>
              <w:marTop w:val="0"/>
              <w:marBottom w:val="0"/>
              <w:divBdr>
                <w:top w:val="none" w:sz="0" w:space="0" w:color="auto"/>
                <w:left w:val="none" w:sz="0" w:space="0" w:color="auto"/>
                <w:bottom w:val="none" w:sz="0" w:space="0" w:color="auto"/>
                <w:right w:val="none" w:sz="0" w:space="0" w:color="auto"/>
              </w:divBdr>
            </w:div>
            <w:div w:id="1037126380">
              <w:marLeft w:val="0"/>
              <w:marRight w:val="0"/>
              <w:marTop w:val="0"/>
              <w:marBottom w:val="0"/>
              <w:divBdr>
                <w:top w:val="none" w:sz="0" w:space="0" w:color="auto"/>
                <w:left w:val="none" w:sz="0" w:space="0" w:color="auto"/>
                <w:bottom w:val="none" w:sz="0" w:space="0" w:color="auto"/>
                <w:right w:val="none" w:sz="0" w:space="0" w:color="auto"/>
              </w:divBdr>
            </w:div>
            <w:div w:id="1603030518">
              <w:marLeft w:val="0"/>
              <w:marRight w:val="0"/>
              <w:marTop w:val="0"/>
              <w:marBottom w:val="0"/>
              <w:divBdr>
                <w:top w:val="none" w:sz="0" w:space="0" w:color="auto"/>
                <w:left w:val="none" w:sz="0" w:space="0" w:color="auto"/>
                <w:bottom w:val="none" w:sz="0" w:space="0" w:color="auto"/>
                <w:right w:val="none" w:sz="0" w:space="0" w:color="auto"/>
              </w:divBdr>
            </w:div>
            <w:div w:id="69238104">
              <w:marLeft w:val="0"/>
              <w:marRight w:val="0"/>
              <w:marTop w:val="0"/>
              <w:marBottom w:val="0"/>
              <w:divBdr>
                <w:top w:val="none" w:sz="0" w:space="0" w:color="auto"/>
                <w:left w:val="none" w:sz="0" w:space="0" w:color="auto"/>
                <w:bottom w:val="none" w:sz="0" w:space="0" w:color="auto"/>
                <w:right w:val="none" w:sz="0" w:space="0" w:color="auto"/>
              </w:divBdr>
            </w:div>
            <w:div w:id="1041050099">
              <w:marLeft w:val="0"/>
              <w:marRight w:val="0"/>
              <w:marTop w:val="0"/>
              <w:marBottom w:val="0"/>
              <w:divBdr>
                <w:top w:val="none" w:sz="0" w:space="0" w:color="auto"/>
                <w:left w:val="none" w:sz="0" w:space="0" w:color="auto"/>
                <w:bottom w:val="none" w:sz="0" w:space="0" w:color="auto"/>
                <w:right w:val="none" w:sz="0" w:space="0" w:color="auto"/>
              </w:divBdr>
            </w:div>
            <w:div w:id="1789931926">
              <w:marLeft w:val="0"/>
              <w:marRight w:val="0"/>
              <w:marTop w:val="0"/>
              <w:marBottom w:val="0"/>
              <w:divBdr>
                <w:top w:val="none" w:sz="0" w:space="0" w:color="auto"/>
                <w:left w:val="none" w:sz="0" w:space="0" w:color="auto"/>
                <w:bottom w:val="none" w:sz="0" w:space="0" w:color="auto"/>
                <w:right w:val="none" w:sz="0" w:space="0" w:color="auto"/>
              </w:divBdr>
            </w:div>
            <w:div w:id="1865482249">
              <w:marLeft w:val="0"/>
              <w:marRight w:val="0"/>
              <w:marTop w:val="0"/>
              <w:marBottom w:val="0"/>
              <w:divBdr>
                <w:top w:val="none" w:sz="0" w:space="0" w:color="auto"/>
                <w:left w:val="none" w:sz="0" w:space="0" w:color="auto"/>
                <w:bottom w:val="none" w:sz="0" w:space="0" w:color="auto"/>
                <w:right w:val="none" w:sz="0" w:space="0" w:color="auto"/>
              </w:divBdr>
            </w:div>
            <w:div w:id="1853252469">
              <w:marLeft w:val="0"/>
              <w:marRight w:val="0"/>
              <w:marTop w:val="0"/>
              <w:marBottom w:val="0"/>
              <w:divBdr>
                <w:top w:val="none" w:sz="0" w:space="0" w:color="auto"/>
                <w:left w:val="none" w:sz="0" w:space="0" w:color="auto"/>
                <w:bottom w:val="none" w:sz="0" w:space="0" w:color="auto"/>
                <w:right w:val="none" w:sz="0" w:space="0" w:color="auto"/>
              </w:divBdr>
            </w:div>
            <w:div w:id="610822893">
              <w:marLeft w:val="0"/>
              <w:marRight w:val="0"/>
              <w:marTop w:val="0"/>
              <w:marBottom w:val="0"/>
              <w:divBdr>
                <w:top w:val="none" w:sz="0" w:space="0" w:color="auto"/>
                <w:left w:val="none" w:sz="0" w:space="0" w:color="auto"/>
                <w:bottom w:val="none" w:sz="0" w:space="0" w:color="auto"/>
                <w:right w:val="none" w:sz="0" w:space="0" w:color="auto"/>
              </w:divBdr>
            </w:div>
            <w:div w:id="516770379">
              <w:marLeft w:val="0"/>
              <w:marRight w:val="0"/>
              <w:marTop w:val="0"/>
              <w:marBottom w:val="0"/>
              <w:divBdr>
                <w:top w:val="none" w:sz="0" w:space="0" w:color="auto"/>
                <w:left w:val="none" w:sz="0" w:space="0" w:color="auto"/>
                <w:bottom w:val="none" w:sz="0" w:space="0" w:color="auto"/>
                <w:right w:val="none" w:sz="0" w:space="0" w:color="auto"/>
              </w:divBdr>
            </w:div>
            <w:div w:id="934173302">
              <w:marLeft w:val="0"/>
              <w:marRight w:val="0"/>
              <w:marTop w:val="0"/>
              <w:marBottom w:val="0"/>
              <w:divBdr>
                <w:top w:val="none" w:sz="0" w:space="0" w:color="auto"/>
                <w:left w:val="none" w:sz="0" w:space="0" w:color="auto"/>
                <w:bottom w:val="none" w:sz="0" w:space="0" w:color="auto"/>
                <w:right w:val="none" w:sz="0" w:space="0" w:color="auto"/>
              </w:divBdr>
            </w:div>
            <w:div w:id="376318090">
              <w:marLeft w:val="0"/>
              <w:marRight w:val="0"/>
              <w:marTop w:val="0"/>
              <w:marBottom w:val="0"/>
              <w:divBdr>
                <w:top w:val="none" w:sz="0" w:space="0" w:color="auto"/>
                <w:left w:val="none" w:sz="0" w:space="0" w:color="auto"/>
                <w:bottom w:val="none" w:sz="0" w:space="0" w:color="auto"/>
                <w:right w:val="none" w:sz="0" w:space="0" w:color="auto"/>
              </w:divBdr>
            </w:div>
            <w:div w:id="1380741479">
              <w:marLeft w:val="0"/>
              <w:marRight w:val="0"/>
              <w:marTop w:val="0"/>
              <w:marBottom w:val="0"/>
              <w:divBdr>
                <w:top w:val="none" w:sz="0" w:space="0" w:color="auto"/>
                <w:left w:val="none" w:sz="0" w:space="0" w:color="auto"/>
                <w:bottom w:val="none" w:sz="0" w:space="0" w:color="auto"/>
                <w:right w:val="none" w:sz="0" w:space="0" w:color="auto"/>
              </w:divBdr>
            </w:div>
            <w:div w:id="552155919">
              <w:marLeft w:val="0"/>
              <w:marRight w:val="0"/>
              <w:marTop w:val="0"/>
              <w:marBottom w:val="0"/>
              <w:divBdr>
                <w:top w:val="none" w:sz="0" w:space="0" w:color="auto"/>
                <w:left w:val="none" w:sz="0" w:space="0" w:color="auto"/>
                <w:bottom w:val="none" w:sz="0" w:space="0" w:color="auto"/>
                <w:right w:val="none" w:sz="0" w:space="0" w:color="auto"/>
              </w:divBdr>
            </w:div>
            <w:div w:id="1263104867">
              <w:marLeft w:val="0"/>
              <w:marRight w:val="0"/>
              <w:marTop w:val="0"/>
              <w:marBottom w:val="0"/>
              <w:divBdr>
                <w:top w:val="none" w:sz="0" w:space="0" w:color="auto"/>
                <w:left w:val="none" w:sz="0" w:space="0" w:color="auto"/>
                <w:bottom w:val="none" w:sz="0" w:space="0" w:color="auto"/>
                <w:right w:val="none" w:sz="0" w:space="0" w:color="auto"/>
              </w:divBdr>
            </w:div>
            <w:div w:id="1339773946">
              <w:marLeft w:val="0"/>
              <w:marRight w:val="0"/>
              <w:marTop w:val="0"/>
              <w:marBottom w:val="0"/>
              <w:divBdr>
                <w:top w:val="none" w:sz="0" w:space="0" w:color="auto"/>
                <w:left w:val="none" w:sz="0" w:space="0" w:color="auto"/>
                <w:bottom w:val="none" w:sz="0" w:space="0" w:color="auto"/>
                <w:right w:val="none" w:sz="0" w:space="0" w:color="auto"/>
              </w:divBdr>
            </w:div>
            <w:div w:id="878469211">
              <w:marLeft w:val="0"/>
              <w:marRight w:val="0"/>
              <w:marTop w:val="0"/>
              <w:marBottom w:val="0"/>
              <w:divBdr>
                <w:top w:val="none" w:sz="0" w:space="0" w:color="auto"/>
                <w:left w:val="none" w:sz="0" w:space="0" w:color="auto"/>
                <w:bottom w:val="none" w:sz="0" w:space="0" w:color="auto"/>
                <w:right w:val="none" w:sz="0" w:space="0" w:color="auto"/>
              </w:divBdr>
            </w:div>
            <w:div w:id="626085450">
              <w:marLeft w:val="0"/>
              <w:marRight w:val="0"/>
              <w:marTop w:val="0"/>
              <w:marBottom w:val="0"/>
              <w:divBdr>
                <w:top w:val="none" w:sz="0" w:space="0" w:color="auto"/>
                <w:left w:val="none" w:sz="0" w:space="0" w:color="auto"/>
                <w:bottom w:val="none" w:sz="0" w:space="0" w:color="auto"/>
                <w:right w:val="none" w:sz="0" w:space="0" w:color="auto"/>
              </w:divBdr>
            </w:div>
            <w:div w:id="2048990145">
              <w:marLeft w:val="0"/>
              <w:marRight w:val="0"/>
              <w:marTop w:val="0"/>
              <w:marBottom w:val="0"/>
              <w:divBdr>
                <w:top w:val="none" w:sz="0" w:space="0" w:color="auto"/>
                <w:left w:val="none" w:sz="0" w:space="0" w:color="auto"/>
                <w:bottom w:val="none" w:sz="0" w:space="0" w:color="auto"/>
                <w:right w:val="none" w:sz="0" w:space="0" w:color="auto"/>
              </w:divBdr>
            </w:div>
            <w:div w:id="1557350637">
              <w:marLeft w:val="0"/>
              <w:marRight w:val="0"/>
              <w:marTop w:val="0"/>
              <w:marBottom w:val="0"/>
              <w:divBdr>
                <w:top w:val="none" w:sz="0" w:space="0" w:color="auto"/>
                <w:left w:val="none" w:sz="0" w:space="0" w:color="auto"/>
                <w:bottom w:val="none" w:sz="0" w:space="0" w:color="auto"/>
                <w:right w:val="none" w:sz="0" w:space="0" w:color="auto"/>
              </w:divBdr>
            </w:div>
            <w:div w:id="1487166559">
              <w:marLeft w:val="0"/>
              <w:marRight w:val="0"/>
              <w:marTop w:val="0"/>
              <w:marBottom w:val="0"/>
              <w:divBdr>
                <w:top w:val="none" w:sz="0" w:space="0" w:color="auto"/>
                <w:left w:val="none" w:sz="0" w:space="0" w:color="auto"/>
                <w:bottom w:val="none" w:sz="0" w:space="0" w:color="auto"/>
                <w:right w:val="none" w:sz="0" w:space="0" w:color="auto"/>
              </w:divBdr>
            </w:div>
            <w:div w:id="1254431826">
              <w:marLeft w:val="0"/>
              <w:marRight w:val="0"/>
              <w:marTop w:val="0"/>
              <w:marBottom w:val="0"/>
              <w:divBdr>
                <w:top w:val="none" w:sz="0" w:space="0" w:color="auto"/>
                <w:left w:val="none" w:sz="0" w:space="0" w:color="auto"/>
                <w:bottom w:val="none" w:sz="0" w:space="0" w:color="auto"/>
                <w:right w:val="none" w:sz="0" w:space="0" w:color="auto"/>
              </w:divBdr>
            </w:div>
            <w:div w:id="118495843">
              <w:marLeft w:val="0"/>
              <w:marRight w:val="0"/>
              <w:marTop w:val="0"/>
              <w:marBottom w:val="0"/>
              <w:divBdr>
                <w:top w:val="none" w:sz="0" w:space="0" w:color="auto"/>
                <w:left w:val="none" w:sz="0" w:space="0" w:color="auto"/>
                <w:bottom w:val="none" w:sz="0" w:space="0" w:color="auto"/>
                <w:right w:val="none" w:sz="0" w:space="0" w:color="auto"/>
              </w:divBdr>
            </w:div>
            <w:div w:id="1420326797">
              <w:marLeft w:val="0"/>
              <w:marRight w:val="0"/>
              <w:marTop w:val="0"/>
              <w:marBottom w:val="0"/>
              <w:divBdr>
                <w:top w:val="none" w:sz="0" w:space="0" w:color="auto"/>
                <w:left w:val="none" w:sz="0" w:space="0" w:color="auto"/>
                <w:bottom w:val="none" w:sz="0" w:space="0" w:color="auto"/>
                <w:right w:val="none" w:sz="0" w:space="0" w:color="auto"/>
              </w:divBdr>
            </w:div>
            <w:div w:id="282152634">
              <w:marLeft w:val="0"/>
              <w:marRight w:val="0"/>
              <w:marTop w:val="0"/>
              <w:marBottom w:val="0"/>
              <w:divBdr>
                <w:top w:val="none" w:sz="0" w:space="0" w:color="auto"/>
                <w:left w:val="none" w:sz="0" w:space="0" w:color="auto"/>
                <w:bottom w:val="none" w:sz="0" w:space="0" w:color="auto"/>
                <w:right w:val="none" w:sz="0" w:space="0" w:color="auto"/>
              </w:divBdr>
            </w:div>
            <w:div w:id="1694380078">
              <w:marLeft w:val="0"/>
              <w:marRight w:val="0"/>
              <w:marTop w:val="0"/>
              <w:marBottom w:val="0"/>
              <w:divBdr>
                <w:top w:val="none" w:sz="0" w:space="0" w:color="auto"/>
                <w:left w:val="none" w:sz="0" w:space="0" w:color="auto"/>
                <w:bottom w:val="none" w:sz="0" w:space="0" w:color="auto"/>
                <w:right w:val="none" w:sz="0" w:space="0" w:color="auto"/>
              </w:divBdr>
            </w:div>
            <w:div w:id="1536691691">
              <w:marLeft w:val="0"/>
              <w:marRight w:val="0"/>
              <w:marTop w:val="0"/>
              <w:marBottom w:val="0"/>
              <w:divBdr>
                <w:top w:val="none" w:sz="0" w:space="0" w:color="auto"/>
                <w:left w:val="none" w:sz="0" w:space="0" w:color="auto"/>
                <w:bottom w:val="none" w:sz="0" w:space="0" w:color="auto"/>
                <w:right w:val="none" w:sz="0" w:space="0" w:color="auto"/>
              </w:divBdr>
            </w:div>
            <w:div w:id="2025545600">
              <w:marLeft w:val="0"/>
              <w:marRight w:val="0"/>
              <w:marTop w:val="0"/>
              <w:marBottom w:val="0"/>
              <w:divBdr>
                <w:top w:val="none" w:sz="0" w:space="0" w:color="auto"/>
                <w:left w:val="none" w:sz="0" w:space="0" w:color="auto"/>
                <w:bottom w:val="none" w:sz="0" w:space="0" w:color="auto"/>
                <w:right w:val="none" w:sz="0" w:space="0" w:color="auto"/>
              </w:divBdr>
            </w:div>
            <w:div w:id="1536891133">
              <w:marLeft w:val="0"/>
              <w:marRight w:val="0"/>
              <w:marTop w:val="0"/>
              <w:marBottom w:val="0"/>
              <w:divBdr>
                <w:top w:val="none" w:sz="0" w:space="0" w:color="auto"/>
                <w:left w:val="none" w:sz="0" w:space="0" w:color="auto"/>
                <w:bottom w:val="none" w:sz="0" w:space="0" w:color="auto"/>
                <w:right w:val="none" w:sz="0" w:space="0" w:color="auto"/>
              </w:divBdr>
            </w:div>
            <w:div w:id="706835815">
              <w:marLeft w:val="0"/>
              <w:marRight w:val="0"/>
              <w:marTop w:val="0"/>
              <w:marBottom w:val="0"/>
              <w:divBdr>
                <w:top w:val="none" w:sz="0" w:space="0" w:color="auto"/>
                <w:left w:val="none" w:sz="0" w:space="0" w:color="auto"/>
                <w:bottom w:val="none" w:sz="0" w:space="0" w:color="auto"/>
                <w:right w:val="none" w:sz="0" w:space="0" w:color="auto"/>
              </w:divBdr>
            </w:div>
            <w:div w:id="778181182">
              <w:marLeft w:val="0"/>
              <w:marRight w:val="0"/>
              <w:marTop w:val="0"/>
              <w:marBottom w:val="0"/>
              <w:divBdr>
                <w:top w:val="none" w:sz="0" w:space="0" w:color="auto"/>
                <w:left w:val="none" w:sz="0" w:space="0" w:color="auto"/>
                <w:bottom w:val="none" w:sz="0" w:space="0" w:color="auto"/>
                <w:right w:val="none" w:sz="0" w:space="0" w:color="auto"/>
              </w:divBdr>
            </w:div>
            <w:div w:id="996690781">
              <w:marLeft w:val="0"/>
              <w:marRight w:val="0"/>
              <w:marTop w:val="0"/>
              <w:marBottom w:val="0"/>
              <w:divBdr>
                <w:top w:val="none" w:sz="0" w:space="0" w:color="auto"/>
                <w:left w:val="none" w:sz="0" w:space="0" w:color="auto"/>
                <w:bottom w:val="none" w:sz="0" w:space="0" w:color="auto"/>
                <w:right w:val="none" w:sz="0" w:space="0" w:color="auto"/>
              </w:divBdr>
            </w:div>
            <w:div w:id="1033843081">
              <w:marLeft w:val="0"/>
              <w:marRight w:val="0"/>
              <w:marTop w:val="0"/>
              <w:marBottom w:val="0"/>
              <w:divBdr>
                <w:top w:val="none" w:sz="0" w:space="0" w:color="auto"/>
                <w:left w:val="none" w:sz="0" w:space="0" w:color="auto"/>
                <w:bottom w:val="none" w:sz="0" w:space="0" w:color="auto"/>
                <w:right w:val="none" w:sz="0" w:space="0" w:color="auto"/>
              </w:divBdr>
            </w:div>
            <w:div w:id="2048406688">
              <w:marLeft w:val="0"/>
              <w:marRight w:val="0"/>
              <w:marTop w:val="0"/>
              <w:marBottom w:val="0"/>
              <w:divBdr>
                <w:top w:val="none" w:sz="0" w:space="0" w:color="auto"/>
                <w:left w:val="none" w:sz="0" w:space="0" w:color="auto"/>
                <w:bottom w:val="none" w:sz="0" w:space="0" w:color="auto"/>
                <w:right w:val="none" w:sz="0" w:space="0" w:color="auto"/>
              </w:divBdr>
            </w:div>
            <w:div w:id="1718972548">
              <w:marLeft w:val="0"/>
              <w:marRight w:val="0"/>
              <w:marTop w:val="0"/>
              <w:marBottom w:val="0"/>
              <w:divBdr>
                <w:top w:val="none" w:sz="0" w:space="0" w:color="auto"/>
                <w:left w:val="none" w:sz="0" w:space="0" w:color="auto"/>
                <w:bottom w:val="none" w:sz="0" w:space="0" w:color="auto"/>
                <w:right w:val="none" w:sz="0" w:space="0" w:color="auto"/>
              </w:divBdr>
            </w:div>
            <w:div w:id="801272928">
              <w:marLeft w:val="0"/>
              <w:marRight w:val="0"/>
              <w:marTop w:val="0"/>
              <w:marBottom w:val="0"/>
              <w:divBdr>
                <w:top w:val="none" w:sz="0" w:space="0" w:color="auto"/>
                <w:left w:val="none" w:sz="0" w:space="0" w:color="auto"/>
                <w:bottom w:val="none" w:sz="0" w:space="0" w:color="auto"/>
                <w:right w:val="none" w:sz="0" w:space="0" w:color="auto"/>
              </w:divBdr>
            </w:div>
            <w:div w:id="555627580">
              <w:marLeft w:val="0"/>
              <w:marRight w:val="0"/>
              <w:marTop w:val="0"/>
              <w:marBottom w:val="0"/>
              <w:divBdr>
                <w:top w:val="none" w:sz="0" w:space="0" w:color="auto"/>
                <w:left w:val="none" w:sz="0" w:space="0" w:color="auto"/>
                <w:bottom w:val="none" w:sz="0" w:space="0" w:color="auto"/>
                <w:right w:val="none" w:sz="0" w:space="0" w:color="auto"/>
              </w:divBdr>
            </w:div>
            <w:div w:id="1741446187">
              <w:marLeft w:val="0"/>
              <w:marRight w:val="0"/>
              <w:marTop w:val="0"/>
              <w:marBottom w:val="0"/>
              <w:divBdr>
                <w:top w:val="none" w:sz="0" w:space="0" w:color="auto"/>
                <w:left w:val="none" w:sz="0" w:space="0" w:color="auto"/>
                <w:bottom w:val="none" w:sz="0" w:space="0" w:color="auto"/>
                <w:right w:val="none" w:sz="0" w:space="0" w:color="auto"/>
              </w:divBdr>
            </w:div>
            <w:div w:id="241840764">
              <w:marLeft w:val="0"/>
              <w:marRight w:val="0"/>
              <w:marTop w:val="0"/>
              <w:marBottom w:val="0"/>
              <w:divBdr>
                <w:top w:val="none" w:sz="0" w:space="0" w:color="auto"/>
                <w:left w:val="none" w:sz="0" w:space="0" w:color="auto"/>
                <w:bottom w:val="none" w:sz="0" w:space="0" w:color="auto"/>
                <w:right w:val="none" w:sz="0" w:space="0" w:color="auto"/>
              </w:divBdr>
            </w:div>
            <w:div w:id="1322732603">
              <w:marLeft w:val="0"/>
              <w:marRight w:val="0"/>
              <w:marTop w:val="0"/>
              <w:marBottom w:val="0"/>
              <w:divBdr>
                <w:top w:val="none" w:sz="0" w:space="0" w:color="auto"/>
                <w:left w:val="none" w:sz="0" w:space="0" w:color="auto"/>
                <w:bottom w:val="none" w:sz="0" w:space="0" w:color="auto"/>
                <w:right w:val="none" w:sz="0" w:space="0" w:color="auto"/>
              </w:divBdr>
            </w:div>
            <w:div w:id="550843114">
              <w:marLeft w:val="0"/>
              <w:marRight w:val="0"/>
              <w:marTop w:val="0"/>
              <w:marBottom w:val="0"/>
              <w:divBdr>
                <w:top w:val="none" w:sz="0" w:space="0" w:color="auto"/>
                <w:left w:val="none" w:sz="0" w:space="0" w:color="auto"/>
                <w:bottom w:val="none" w:sz="0" w:space="0" w:color="auto"/>
                <w:right w:val="none" w:sz="0" w:space="0" w:color="auto"/>
              </w:divBdr>
            </w:div>
            <w:div w:id="1396245693">
              <w:marLeft w:val="0"/>
              <w:marRight w:val="0"/>
              <w:marTop w:val="0"/>
              <w:marBottom w:val="0"/>
              <w:divBdr>
                <w:top w:val="none" w:sz="0" w:space="0" w:color="auto"/>
                <w:left w:val="none" w:sz="0" w:space="0" w:color="auto"/>
                <w:bottom w:val="none" w:sz="0" w:space="0" w:color="auto"/>
                <w:right w:val="none" w:sz="0" w:space="0" w:color="auto"/>
              </w:divBdr>
            </w:div>
            <w:div w:id="1505321512">
              <w:marLeft w:val="0"/>
              <w:marRight w:val="0"/>
              <w:marTop w:val="0"/>
              <w:marBottom w:val="0"/>
              <w:divBdr>
                <w:top w:val="none" w:sz="0" w:space="0" w:color="auto"/>
                <w:left w:val="none" w:sz="0" w:space="0" w:color="auto"/>
                <w:bottom w:val="none" w:sz="0" w:space="0" w:color="auto"/>
                <w:right w:val="none" w:sz="0" w:space="0" w:color="auto"/>
              </w:divBdr>
            </w:div>
            <w:div w:id="922226132">
              <w:marLeft w:val="0"/>
              <w:marRight w:val="0"/>
              <w:marTop w:val="0"/>
              <w:marBottom w:val="0"/>
              <w:divBdr>
                <w:top w:val="none" w:sz="0" w:space="0" w:color="auto"/>
                <w:left w:val="none" w:sz="0" w:space="0" w:color="auto"/>
                <w:bottom w:val="none" w:sz="0" w:space="0" w:color="auto"/>
                <w:right w:val="none" w:sz="0" w:space="0" w:color="auto"/>
              </w:divBdr>
            </w:div>
            <w:div w:id="21253748">
              <w:marLeft w:val="0"/>
              <w:marRight w:val="0"/>
              <w:marTop w:val="0"/>
              <w:marBottom w:val="0"/>
              <w:divBdr>
                <w:top w:val="none" w:sz="0" w:space="0" w:color="auto"/>
                <w:left w:val="none" w:sz="0" w:space="0" w:color="auto"/>
                <w:bottom w:val="none" w:sz="0" w:space="0" w:color="auto"/>
                <w:right w:val="none" w:sz="0" w:space="0" w:color="auto"/>
              </w:divBdr>
            </w:div>
            <w:div w:id="1576628184">
              <w:marLeft w:val="0"/>
              <w:marRight w:val="0"/>
              <w:marTop w:val="0"/>
              <w:marBottom w:val="0"/>
              <w:divBdr>
                <w:top w:val="none" w:sz="0" w:space="0" w:color="auto"/>
                <w:left w:val="none" w:sz="0" w:space="0" w:color="auto"/>
                <w:bottom w:val="none" w:sz="0" w:space="0" w:color="auto"/>
                <w:right w:val="none" w:sz="0" w:space="0" w:color="auto"/>
              </w:divBdr>
            </w:div>
            <w:div w:id="1841037798">
              <w:marLeft w:val="0"/>
              <w:marRight w:val="0"/>
              <w:marTop w:val="0"/>
              <w:marBottom w:val="0"/>
              <w:divBdr>
                <w:top w:val="none" w:sz="0" w:space="0" w:color="auto"/>
                <w:left w:val="none" w:sz="0" w:space="0" w:color="auto"/>
                <w:bottom w:val="none" w:sz="0" w:space="0" w:color="auto"/>
                <w:right w:val="none" w:sz="0" w:space="0" w:color="auto"/>
              </w:divBdr>
            </w:div>
            <w:div w:id="1689260874">
              <w:marLeft w:val="0"/>
              <w:marRight w:val="0"/>
              <w:marTop w:val="0"/>
              <w:marBottom w:val="0"/>
              <w:divBdr>
                <w:top w:val="none" w:sz="0" w:space="0" w:color="auto"/>
                <w:left w:val="none" w:sz="0" w:space="0" w:color="auto"/>
                <w:bottom w:val="none" w:sz="0" w:space="0" w:color="auto"/>
                <w:right w:val="none" w:sz="0" w:space="0" w:color="auto"/>
              </w:divBdr>
            </w:div>
            <w:div w:id="62342414">
              <w:marLeft w:val="0"/>
              <w:marRight w:val="0"/>
              <w:marTop w:val="0"/>
              <w:marBottom w:val="0"/>
              <w:divBdr>
                <w:top w:val="none" w:sz="0" w:space="0" w:color="auto"/>
                <w:left w:val="none" w:sz="0" w:space="0" w:color="auto"/>
                <w:bottom w:val="none" w:sz="0" w:space="0" w:color="auto"/>
                <w:right w:val="none" w:sz="0" w:space="0" w:color="auto"/>
              </w:divBdr>
            </w:div>
            <w:div w:id="909730104">
              <w:marLeft w:val="0"/>
              <w:marRight w:val="0"/>
              <w:marTop w:val="0"/>
              <w:marBottom w:val="0"/>
              <w:divBdr>
                <w:top w:val="none" w:sz="0" w:space="0" w:color="auto"/>
                <w:left w:val="none" w:sz="0" w:space="0" w:color="auto"/>
                <w:bottom w:val="none" w:sz="0" w:space="0" w:color="auto"/>
                <w:right w:val="none" w:sz="0" w:space="0" w:color="auto"/>
              </w:divBdr>
            </w:div>
            <w:div w:id="1021279638">
              <w:marLeft w:val="0"/>
              <w:marRight w:val="0"/>
              <w:marTop w:val="0"/>
              <w:marBottom w:val="0"/>
              <w:divBdr>
                <w:top w:val="none" w:sz="0" w:space="0" w:color="auto"/>
                <w:left w:val="none" w:sz="0" w:space="0" w:color="auto"/>
                <w:bottom w:val="none" w:sz="0" w:space="0" w:color="auto"/>
                <w:right w:val="none" w:sz="0" w:space="0" w:color="auto"/>
              </w:divBdr>
            </w:div>
            <w:div w:id="431323656">
              <w:marLeft w:val="0"/>
              <w:marRight w:val="0"/>
              <w:marTop w:val="0"/>
              <w:marBottom w:val="0"/>
              <w:divBdr>
                <w:top w:val="none" w:sz="0" w:space="0" w:color="auto"/>
                <w:left w:val="none" w:sz="0" w:space="0" w:color="auto"/>
                <w:bottom w:val="none" w:sz="0" w:space="0" w:color="auto"/>
                <w:right w:val="none" w:sz="0" w:space="0" w:color="auto"/>
              </w:divBdr>
            </w:div>
            <w:div w:id="868570652">
              <w:marLeft w:val="0"/>
              <w:marRight w:val="0"/>
              <w:marTop w:val="0"/>
              <w:marBottom w:val="0"/>
              <w:divBdr>
                <w:top w:val="none" w:sz="0" w:space="0" w:color="auto"/>
                <w:left w:val="none" w:sz="0" w:space="0" w:color="auto"/>
                <w:bottom w:val="none" w:sz="0" w:space="0" w:color="auto"/>
                <w:right w:val="none" w:sz="0" w:space="0" w:color="auto"/>
              </w:divBdr>
            </w:div>
            <w:div w:id="444665146">
              <w:marLeft w:val="0"/>
              <w:marRight w:val="0"/>
              <w:marTop w:val="0"/>
              <w:marBottom w:val="0"/>
              <w:divBdr>
                <w:top w:val="none" w:sz="0" w:space="0" w:color="auto"/>
                <w:left w:val="none" w:sz="0" w:space="0" w:color="auto"/>
                <w:bottom w:val="none" w:sz="0" w:space="0" w:color="auto"/>
                <w:right w:val="none" w:sz="0" w:space="0" w:color="auto"/>
              </w:divBdr>
            </w:div>
            <w:div w:id="1715689087">
              <w:marLeft w:val="0"/>
              <w:marRight w:val="0"/>
              <w:marTop w:val="0"/>
              <w:marBottom w:val="0"/>
              <w:divBdr>
                <w:top w:val="none" w:sz="0" w:space="0" w:color="auto"/>
                <w:left w:val="none" w:sz="0" w:space="0" w:color="auto"/>
                <w:bottom w:val="none" w:sz="0" w:space="0" w:color="auto"/>
                <w:right w:val="none" w:sz="0" w:space="0" w:color="auto"/>
              </w:divBdr>
            </w:div>
            <w:div w:id="1483424205">
              <w:marLeft w:val="0"/>
              <w:marRight w:val="0"/>
              <w:marTop w:val="0"/>
              <w:marBottom w:val="0"/>
              <w:divBdr>
                <w:top w:val="none" w:sz="0" w:space="0" w:color="auto"/>
                <w:left w:val="none" w:sz="0" w:space="0" w:color="auto"/>
                <w:bottom w:val="none" w:sz="0" w:space="0" w:color="auto"/>
                <w:right w:val="none" w:sz="0" w:space="0" w:color="auto"/>
              </w:divBdr>
            </w:div>
            <w:div w:id="1819029340">
              <w:marLeft w:val="0"/>
              <w:marRight w:val="0"/>
              <w:marTop w:val="0"/>
              <w:marBottom w:val="0"/>
              <w:divBdr>
                <w:top w:val="none" w:sz="0" w:space="0" w:color="auto"/>
                <w:left w:val="none" w:sz="0" w:space="0" w:color="auto"/>
                <w:bottom w:val="none" w:sz="0" w:space="0" w:color="auto"/>
                <w:right w:val="none" w:sz="0" w:space="0" w:color="auto"/>
              </w:divBdr>
            </w:div>
            <w:div w:id="1962497998">
              <w:marLeft w:val="0"/>
              <w:marRight w:val="0"/>
              <w:marTop w:val="0"/>
              <w:marBottom w:val="0"/>
              <w:divBdr>
                <w:top w:val="none" w:sz="0" w:space="0" w:color="auto"/>
                <w:left w:val="none" w:sz="0" w:space="0" w:color="auto"/>
                <w:bottom w:val="none" w:sz="0" w:space="0" w:color="auto"/>
                <w:right w:val="none" w:sz="0" w:space="0" w:color="auto"/>
              </w:divBdr>
            </w:div>
            <w:div w:id="670303018">
              <w:marLeft w:val="0"/>
              <w:marRight w:val="0"/>
              <w:marTop w:val="0"/>
              <w:marBottom w:val="0"/>
              <w:divBdr>
                <w:top w:val="none" w:sz="0" w:space="0" w:color="auto"/>
                <w:left w:val="none" w:sz="0" w:space="0" w:color="auto"/>
                <w:bottom w:val="none" w:sz="0" w:space="0" w:color="auto"/>
                <w:right w:val="none" w:sz="0" w:space="0" w:color="auto"/>
              </w:divBdr>
            </w:div>
            <w:div w:id="1477338120">
              <w:marLeft w:val="0"/>
              <w:marRight w:val="0"/>
              <w:marTop w:val="0"/>
              <w:marBottom w:val="0"/>
              <w:divBdr>
                <w:top w:val="none" w:sz="0" w:space="0" w:color="auto"/>
                <w:left w:val="none" w:sz="0" w:space="0" w:color="auto"/>
                <w:bottom w:val="none" w:sz="0" w:space="0" w:color="auto"/>
                <w:right w:val="none" w:sz="0" w:space="0" w:color="auto"/>
              </w:divBdr>
            </w:div>
            <w:div w:id="997921317">
              <w:marLeft w:val="0"/>
              <w:marRight w:val="0"/>
              <w:marTop w:val="0"/>
              <w:marBottom w:val="0"/>
              <w:divBdr>
                <w:top w:val="none" w:sz="0" w:space="0" w:color="auto"/>
                <w:left w:val="none" w:sz="0" w:space="0" w:color="auto"/>
                <w:bottom w:val="none" w:sz="0" w:space="0" w:color="auto"/>
                <w:right w:val="none" w:sz="0" w:space="0" w:color="auto"/>
              </w:divBdr>
            </w:div>
            <w:div w:id="775750452">
              <w:marLeft w:val="0"/>
              <w:marRight w:val="0"/>
              <w:marTop w:val="0"/>
              <w:marBottom w:val="0"/>
              <w:divBdr>
                <w:top w:val="none" w:sz="0" w:space="0" w:color="auto"/>
                <w:left w:val="none" w:sz="0" w:space="0" w:color="auto"/>
                <w:bottom w:val="none" w:sz="0" w:space="0" w:color="auto"/>
                <w:right w:val="none" w:sz="0" w:space="0" w:color="auto"/>
              </w:divBdr>
            </w:div>
            <w:div w:id="1940139976">
              <w:marLeft w:val="0"/>
              <w:marRight w:val="0"/>
              <w:marTop w:val="0"/>
              <w:marBottom w:val="0"/>
              <w:divBdr>
                <w:top w:val="none" w:sz="0" w:space="0" w:color="auto"/>
                <w:left w:val="none" w:sz="0" w:space="0" w:color="auto"/>
                <w:bottom w:val="none" w:sz="0" w:space="0" w:color="auto"/>
                <w:right w:val="none" w:sz="0" w:space="0" w:color="auto"/>
              </w:divBdr>
            </w:div>
            <w:div w:id="788595188">
              <w:marLeft w:val="0"/>
              <w:marRight w:val="0"/>
              <w:marTop w:val="0"/>
              <w:marBottom w:val="0"/>
              <w:divBdr>
                <w:top w:val="none" w:sz="0" w:space="0" w:color="auto"/>
                <w:left w:val="none" w:sz="0" w:space="0" w:color="auto"/>
                <w:bottom w:val="none" w:sz="0" w:space="0" w:color="auto"/>
                <w:right w:val="none" w:sz="0" w:space="0" w:color="auto"/>
              </w:divBdr>
            </w:div>
            <w:div w:id="2003656669">
              <w:marLeft w:val="0"/>
              <w:marRight w:val="0"/>
              <w:marTop w:val="0"/>
              <w:marBottom w:val="0"/>
              <w:divBdr>
                <w:top w:val="none" w:sz="0" w:space="0" w:color="auto"/>
                <w:left w:val="none" w:sz="0" w:space="0" w:color="auto"/>
                <w:bottom w:val="none" w:sz="0" w:space="0" w:color="auto"/>
                <w:right w:val="none" w:sz="0" w:space="0" w:color="auto"/>
              </w:divBdr>
            </w:div>
            <w:div w:id="956254784">
              <w:marLeft w:val="0"/>
              <w:marRight w:val="0"/>
              <w:marTop w:val="0"/>
              <w:marBottom w:val="0"/>
              <w:divBdr>
                <w:top w:val="none" w:sz="0" w:space="0" w:color="auto"/>
                <w:left w:val="none" w:sz="0" w:space="0" w:color="auto"/>
                <w:bottom w:val="none" w:sz="0" w:space="0" w:color="auto"/>
                <w:right w:val="none" w:sz="0" w:space="0" w:color="auto"/>
              </w:divBdr>
            </w:div>
            <w:div w:id="259412569">
              <w:marLeft w:val="0"/>
              <w:marRight w:val="0"/>
              <w:marTop w:val="0"/>
              <w:marBottom w:val="0"/>
              <w:divBdr>
                <w:top w:val="none" w:sz="0" w:space="0" w:color="auto"/>
                <w:left w:val="none" w:sz="0" w:space="0" w:color="auto"/>
                <w:bottom w:val="none" w:sz="0" w:space="0" w:color="auto"/>
                <w:right w:val="none" w:sz="0" w:space="0" w:color="auto"/>
              </w:divBdr>
            </w:div>
            <w:div w:id="936332950">
              <w:marLeft w:val="0"/>
              <w:marRight w:val="0"/>
              <w:marTop w:val="0"/>
              <w:marBottom w:val="0"/>
              <w:divBdr>
                <w:top w:val="none" w:sz="0" w:space="0" w:color="auto"/>
                <w:left w:val="none" w:sz="0" w:space="0" w:color="auto"/>
                <w:bottom w:val="none" w:sz="0" w:space="0" w:color="auto"/>
                <w:right w:val="none" w:sz="0" w:space="0" w:color="auto"/>
              </w:divBdr>
            </w:div>
            <w:div w:id="1861433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061250">
      <w:bodyDiv w:val="1"/>
      <w:marLeft w:val="0"/>
      <w:marRight w:val="0"/>
      <w:marTop w:val="0"/>
      <w:marBottom w:val="0"/>
      <w:divBdr>
        <w:top w:val="none" w:sz="0" w:space="0" w:color="auto"/>
        <w:left w:val="none" w:sz="0" w:space="0" w:color="auto"/>
        <w:bottom w:val="none" w:sz="0" w:space="0" w:color="auto"/>
        <w:right w:val="none" w:sz="0" w:space="0" w:color="auto"/>
      </w:divBdr>
      <w:divsChild>
        <w:div w:id="2128424922">
          <w:marLeft w:val="0"/>
          <w:marRight w:val="0"/>
          <w:marTop w:val="0"/>
          <w:marBottom w:val="0"/>
          <w:divBdr>
            <w:top w:val="none" w:sz="0" w:space="0" w:color="auto"/>
            <w:left w:val="none" w:sz="0" w:space="0" w:color="auto"/>
            <w:bottom w:val="none" w:sz="0" w:space="0" w:color="auto"/>
            <w:right w:val="none" w:sz="0" w:space="0" w:color="auto"/>
          </w:divBdr>
          <w:divsChild>
            <w:div w:id="321857898">
              <w:marLeft w:val="0"/>
              <w:marRight w:val="0"/>
              <w:marTop w:val="0"/>
              <w:marBottom w:val="0"/>
              <w:divBdr>
                <w:top w:val="none" w:sz="0" w:space="0" w:color="auto"/>
                <w:left w:val="none" w:sz="0" w:space="0" w:color="auto"/>
                <w:bottom w:val="none" w:sz="0" w:space="0" w:color="auto"/>
                <w:right w:val="none" w:sz="0" w:space="0" w:color="auto"/>
              </w:divBdr>
            </w:div>
            <w:div w:id="1766269755">
              <w:marLeft w:val="0"/>
              <w:marRight w:val="0"/>
              <w:marTop w:val="0"/>
              <w:marBottom w:val="0"/>
              <w:divBdr>
                <w:top w:val="none" w:sz="0" w:space="0" w:color="auto"/>
                <w:left w:val="none" w:sz="0" w:space="0" w:color="auto"/>
                <w:bottom w:val="none" w:sz="0" w:space="0" w:color="auto"/>
                <w:right w:val="none" w:sz="0" w:space="0" w:color="auto"/>
              </w:divBdr>
            </w:div>
            <w:div w:id="486216254">
              <w:marLeft w:val="0"/>
              <w:marRight w:val="0"/>
              <w:marTop w:val="0"/>
              <w:marBottom w:val="0"/>
              <w:divBdr>
                <w:top w:val="none" w:sz="0" w:space="0" w:color="auto"/>
                <w:left w:val="none" w:sz="0" w:space="0" w:color="auto"/>
                <w:bottom w:val="none" w:sz="0" w:space="0" w:color="auto"/>
                <w:right w:val="none" w:sz="0" w:space="0" w:color="auto"/>
              </w:divBdr>
            </w:div>
            <w:div w:id="1761758082">
              <w:marLeft w:val="0"/>
              <w:marRight w:val="0"/>
              <w:marTop w:val="0"/>
              <w:marBottom w:val="0"/>
              <w:divBdr>
                <w:top w:val="none" w:sz="0" w:space="0" w:color="auto"/>
                <w:left w:val="none" w:sz="0" w:space="0" w:color="auto"/>
                <w:bottom w:val="none" w:sz="0" w:space="0" w:color="auto"/>
                <w:right w:val="none" w:sz="0" w:space="0" w:color="auto"/>
              </w:divBdr>
            </w:div>
            <w:div w:id="1632519254">
              <w:marLeft w:val="0"/>
              <w:marRight w:val="0"/>
              <w:marTop w:val="0"/>
              <w:marBottom w:val="0"/>
              <w:divBdr>
                <w:top w:val="none" w:sz="0" w:space="0" w:color="auto"/>
                <w:left w:val="none" w:sz="0" w:space="0" w:color="auto"/>
                <w:bottom w:val="none" w:sz="0" w:space="0" w:color="auto"/>
                <w:right w:val="none" w:sz="0" w:space="0" w:color="auto"/>
              </w:divBdr>
            </w:div>
            <w:div w:id="1134059271">
              <w:marLeft w:val="0"/>
              <w:marRight w:val="0"/>
              <w:marTop w:val="0"/>
              <w:marBottom w:val="0"/>
              <w:divBdr>
                <w:top w:val="none" w:sz="0" w:space="0" w:color="auto"/>
                <w:left w:val="none" w:sz="0" w:space="0" w:color="auto"/>
                <w:bottom w:val="none" w:sz="0" w:space="0" w:color="auto"/>
                <w:right w:val="none" w:sz="0" w:space="0" w:color="auto"/>
              </w:divBdr>
            </w:div>
            <w:div w:id="782725871">
              <w:marLeft w:val="0"/>
              <w:marRight w:val="0"/>
              <w:marTop w:val="0"/>
              <w:marBottom w:val="0"/>
              <w:divBdr>
                <w:top w:val="none" w:sz="0" w:space="0" w:color="auto"/>
                <w:left w:val="none" w:sz="0" w:space="0" w:color="auto"/>
                <w:bottom w:val="none" w:sz="0" w:space="0" w:color="auto"/>
                <w:right w:val="none" w:sz="0" w:space="0" w:color="auto"/>
              </w:divBdr>
            </w:div>
            <w:div w:id="173304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70021">
      <w:bodyDiv w:val="1"/>
      <w:marLeft w:val="0"/>
      <w:marRight w:val="0"/>
      <w:marTop w:val="0"/>
      <w:marBottom w:val="0"/>
      <w:divBdr>
        <w:top w:val="none" w:sz="0" w:space="0" w:color="auto"/>
        <w:left w:val="none" w:sz="0" w:space="0" w:color="auto"/>
        <w:bottom w:val="none" w:sz="0" w:space="0" w:color="auto"/>
        <w:right w:val="none" w:sz="0" w:space="0" w:color="auto"/>
      </w:divBdr>
      <w:divsChild>
        <w:div w:id="1999503503">
          <w:marLeft w:val="0"/>
          <w:marRight w:val="0"/>
          <w:marTop w:val="0"/>
          <w:marBottom w:val="0"/>
          <w:divBdr>
            <w:top w:val="none" w:sz="0" w:space="0" w:color="auto"/>
            <w:left w:val="none" w:sz="0" w:space="0" w:color="auto"/>
            <w:bottom w:val="none" w:sz="0" w:space="0" w:color="auto"/>
            <w:right w:val="none" w:sz="0" w:space="0" w:color="auto"/>
          </w:divBdr>
          <w:divsChild>
            <w:div w:id="816174">
              <w:marLeft w:val="0"/>
              <w:marRight w:val="0"/>
              <w:marTop w:val="0"/>
              <w:marBottom w:val="0"/>
              <w:divBdr>
                <w:top w:val="none" w:sz="0" w:space="0" w:color="auto"/>
                <w:left w:val="none" w:sz="0" w:space="0" w:color="auto"/>
                <w:bottom w:val="none" w:sz="0" w:space="0" w:color="auto"/>
                <w:right w:val="none" w:sz="0" w:space="0" w:color="auto"/>
              </w:divBdr>
            </w:div>
            <w:div w:id="5443196">
              <w:marLeft w:val="0"/>
              <w:marRight w:val="0"/>
              <w:marTop w:val="0"/>
              <w:marBottom w:val="0"/>
              <w:divBdr>
                <w:top w:val="none" w:sz="0" w:space="0" w:color="auto"/>
                <w:left w:val="none" w:sz="0" w:space="0" w:color="auto"/>
                <w:bottom w:val="none" w:sz="0" w:space="0" w:color="auto"/>
                <w:right w:val="none" w:sz="0" w:space="0" w:color="auto"/>
              </w:divBdr>
            </w:div>
            <w:div w:id="17975627">
              <w:marLeft w:val="0"/>
              <w:marRight w:val="0"/>
              <w:marTop w:val="0"/>
              <w:marBottom w:val="0"/>
              <w:divBdr>
                <w:top w:val="none" w:sz="0" w:space="0" w:color="auto"/>
                <w:left w:val="none" w:sz="0" w:space="0" w:color="auto"/>
                <w:bottom w:val="none" w:sz="0" w:space="0" w:color="auto"/>
                <w:right w:val="none" w:sz="0" w:space="0" w:color="auto"/>
              </w:divBdr>
            </w:div>
            <w:div w:id="24016442">
              <w:marLeft w:val="0"/>
              <w:marRight w:val="0"/>
              <w:marTop w:val="0"/>
              <w:marBottom w:val="0"/>
              <w:divBdr>
                <w:top w:val="none" w:sz="0" w:space="0" w:color="auto"/>
                <w:left w:val="none" w:sz="0" w:space="0" w:color="auto"/>
                <w:bottom w:val="none" w:sz="0" w:space="0" w:color="auto"/>
                <w:right w:val="none" w:sz="0" w:space="0" w:color="auto"/>
              </w:divBdr>
            </w:div>
            <w:div w:id="33971379">
              <w:marLeft w:val="0"/>
              <w:marRight w:val="0"/>
              <w:marTop w:val="0"/>
              <w:marBottom w:val="0"/>
              <w:divBdr>
                <w:top w:val="none" w:sz="0" w:space="0" w:color="auto"/>
                <w:left w:val="none" w:sz="0" w:space="0" w:color="auto"/>
                <w:bottom w:val="none" w:sz="0" w:space="0" w:color="auto"/>
                <w:right w:val="none" w:sz="0" w:space="0" w:color="auto"/>
              </w:divBdr>
            </w:div>
            <w:div w:id="37627014">
              <w:marLeft w:val="0"/>
              <w:marRight w:val="0"/>
              <w:marTop w:val="0"/>
              <w:marBottom w:val="0"/>
              <w:divBdr>
                <w:top w:val="none" w:sz="0" w:space="0" w:color="auto"/>
                <w:left w:val="none" w:sz="0" w:space="0" w:color="auto"/>
                <w:bottom w:val="none" w:sz="0" w:space="0" w:color="auto"/>
                <w:right w:val="none" w:sz="0" w:space="0" w:color="auto"/>
              </w:divBdr>
            </w:div>
            <w:div w:id="73163600">
              <w:marLeft w:val="0"/>
              <w:marRight w:val="0"/>
              <w:marTop w:val="0"/>
              <w:marBottom w:val="0"/>
              <w:divBdr>
                <w:top w:val="none" w:sz="0" w:space="0" w:color="auto"/>
                <w:left w:val="none" w:sz="0" w:space="0" w:color="auto"/>
                <w:bottom w:val="none" w:sz="0" w:space="0" w:color="auto"/>
                <w:right w:val="none" w:sz="0" w:space="0" w:color="auto"/>
              </w:divBdr>
            </w:div>
            <w:div w:id="75595661">
              <w:marLeft w:val="0"/>
              <w:marRight w:val="0"/>
              <w:marTop w:val="0"/>
              <w:marBottom w:val="0"/>
              <w:divBdr>
                <w:top w:val="none" w:sz="0" w:space="0" w:color="auto"/>
                <w:left w:val="none" w:sz="0" w:space="0" w:color="auto"/>
                <w:bottom w:val="none" w:sz="0" w:space="0" w:color="auto"/>
                <w:right w:val="none" w:sz="0" w:space="0" w:color="auto"/>
              </w:divBdr>
            </w:div>
            <w:div w:id="160656635">
              <w:marLeft w:val="0"/>
              <w:marRight w:val="0"/>
              <w:marTop w:val="0"/>
              <w:marBottom w:val="0"/>
              <w:divBdr>
                <w:top w:val="none" w:sz="0" w:space="0" w:color="auto"/>
                <w:left w:val="none" w:sz="0" w:space="0" w:color="auto"/>
                <w:bottom w:val="none" w:sz="0" w:space="0" w:color="auto"/>
                <w:right w:val="none" w:sz="0" w:space="0" w:color="auto"/>
              </w:divBdr>
            </w:div>
            <w:div w:id="221870303">
              <w:marLeft w:val="0"/>
              <w:marRight w:val="0"/>
              <w:marTop w:val="0"/>
              <w:marBottom w:val="0"/>
              <w:divBdr>
                <w:top w:val="none" w:sz="0" w:space="0" w:color="auto"/>
                <w:left w:val="none" w:sz="0" w:space="0" w:color="auto"/>
                <w:bottom w:val="none" w:sz="0" w:space="0" w:color="auto"/>
                <w:right w:val="none" w:sz="0" w:space="0" w:color="auto"/>
              </w:divBdr>
            </w:div>
            <w:div w:id="241262593">
              <w:marLeft w:val="0"/>
              <w:marRight w:val="0"/>
              <w:marTop w:val="0"/>
              <w:marBottom w:val="0"/>
              <w:divBdr>
                <w:top w:val="none" w:sz="0" w:space="0" w:color="auto"/>
                <w:left w:val="none" w:sz="0" w:space="0" w:color="auto"/>
                <w:bottom w:val="none" w:sz="0" w:space="0" w:color="auto"/>
                <w:right w:val="none" w:sz="0" w:space="0" w:color="auto"/>
              </w:divBdr>
            </w:div>
            <w:div w:id="243223617">
              <w:marLeft w:val="0"/>
              <w:marRight w:val="0"/>
              <w:marTop w:val="0"/>
              <w:marBottom w:val="0"/>
              <w:divBdr>
                <w:top w:val="none" w:sz="0" w:space="0" w:color="auto"/>
                <w:left w:val="none" w:sz="0" w:space="0" w:color="auto"/>
                <w:bottom w:val="none" w:sz="0" w:space="0" w:color="auto"/>
                <w:right w:val="none" w:sz="0" w:space="0" w:color="auto"/>
              </w:divBdr>
            </w:div>
            <w:div w:id="286008338">
              <w:marLeft w:val="0"/>
              <w:marRight w:val="0"/>
              <w:marTop w:val="0"/>
              <w:marBottom w:val="0"/>
              <w:divBdr>
                <w:top w:val="none" w:sz="0" w:space="0" w:color="auto"/>
                <w:left w:val="none" w:sz="0" w:space="0" w:color="auto"/>
                <w:bottom w:val="none" w:sz="0" w:space="0" w:color="auto"/>
                <w:right w:val="none" w:sz="0" w:space="0" w:color="auto"/>
              </w:divBdr>
            </w:div>
            <w:div w:id="328749923">
              <w:marLeft w:val="0"/>
              <w:marRight w:val="0"/>
              <w:marTop w:val="0"/>
              <w:marBottom w:val="0"/>
              <w:divBdr>
                <w:top w:val="none" w:sz="0" w:space="0" w:color="auto"/>
                <w:left w:val="none" w:sz="0" w:space="0" w:color="auto"/>
                <w:bottom w:val="none" w:sz="0" w:space="0" w:color="auto"/>
                <w:right w:val="none" w:sz="0" w:space="0" w:color="auto"/>
              </w:divBdr>
            </w:div>
            <w:div w:id="358629210">
              <w:marLeft w:val="0"/>
              <w:marRight w:val="0"/>
              <w:marTop w:val="0"/>
              <w:marBottom w:val="0"/>
              <w:divBdr>
                <w:top w:val="none" w:sz="0" w:space="0" w:color="auto"/>
                <w:left w:val="none" w:sz="0" w:space="0" w:color="auto"/>
                <w:bottom w:val="none" w:sz="0" w:space="0" w:color="auto"/>
                <w:right w:val="none" w:sz="0" w:space="0" w:color="auto"/>
              </w:divBdr>
            </w:div>
            <w:div w:id="370765511">
              <w:marLeft w:val="0"/>
              <w:marRight w:val="0"/>
              <w:marTop w:val="0"/>
              <w:marBottom w:val="0"/>
              <w:divBdr>
                <w:top w:val="none" w:sz="0" w:space="0" w:color="auto"/>
                <w:left w:val="none" w:sz="0" w:space="0" w:color="auto"/>
                <w:bottom w:val="none" w:sz="0" w:space="0" w:color="auto"/>
                <w:right w:val="none" w:sz="0" w:space="0" w:color="auto"/>
              </w:divBdr>
            </w:div>
            <w:div w:id="409884459">
              <w:marLeft w:val="0"/>
              <w:marRight w:val="0"/>
              <w:marTop w:val="0"/>
              <w:marBottom w:val="0"/>
              <w:divBdr>
                <w:top w:val="none" w:sz="0" w:space="0" w:color="auto"/>
                <w:left w:val="none" w:sz="0" w:space="0" w:color="auto"/>
                <w:bottom w:val="none" w:sz="0" w:space="0" w:color="auto"/>
                <w:right w:val="none" w:sz="0" w:space="0" w:color="auto"/>
              </w:divBdr>
            </w:div>
            <w:div w:id="447510836">
              <w:marLeft w:val="0"/>
              <w:marRight w:val="0"/>
              <w:marTop w:val="0"/>
              <w:marBottom w:val="0"/>
              <w:divBdr>
                <w:top w:val="none" w:sz="0" w:space="0" w:color="auto"/>
                <w:left w:val="none" w:sz="0" w:space="0" w:color="auto"/>
                <w:bottom w:val="none" w:sz="0" w:space="0" w:color="auto"/>
                <w:right w:val="none" w:sz="0" w:space="0" w:color="auto"/>
              </w:divBdr>
            </w:div>
            <w:div w:id="458960854">
              <w:marLeft w:val="0"/>
              <w:marRight w:val="0"/>
              <w:marTop w:val="0"/>
              <w:marBottom w:val="0"/>
              <w:divBdr>
                <w:top w:val="none" w:sz="0" w:space="0" w:color="auto"/>
                <w:left w:val="none" w:sz="0" w:space="0" w:color="auto"/>
                <w:bottom w:val="none" w:sz="0" w:space="0" w:color="auto"/>
                <w:right w:val="none" w:sz="0" w:space="0" w:color="auto"/>
              </w:divBdr>
            </w:div>
            <w:div w:id="503056012">
              <w:marLeft w:val="0"/>
              <w:marRight w:val="0"/>
              <w:marTop w:val="0"/>
              <w:marBottom w:val="0"/>
              <w:divBdr>
                <w:top w:val="none" w:sz="0" w:space="0" w:color="auto"/>
                <w:left w:val="none" w:sz="0" w:space="0" w:color="auto"/>
                <w:bottom w:val="none" w:sz="0" w:space="0" w:color="auto"/>
                <w:right w:val="none" w:sz="0" w:space="0" w:color="auto"/>
              </w:divBdr>
            </w:div>
            <w:div w:id="550269929">
              <w:marLeft w:val="0"/>
              <w:marRight w:val="0"/>
              <w:marTop w:val="0"/>
              <w:marBottom w:val="0"/>
              <w:divBdr>
                <w:top w:val="none" w:sz="0" w:space="0" w:color="auto"/>
                <w:left w:val="none" w:sz="0" w:space="0" w:color="auto"/>
                <w:bottom w:val="none" w:sz="0" w:space="0" w:color="auto"/>
                <w:right w:val="none" w:sz="0" w:space="0" w:color="auto"/>
              </w:divBdr>
            </w:div>
            <w:div w:id="563217939">
              <w:marLeft w:val="0"/>
              <w:marRight w:val="0"/>
              <w:marTop w:val="0"/>
              <w:marBottom w:val="0"/>
              <w:divBdr>
                <w:top w:val="none" w:sz="0" w:space="0" w:color="auto"/>
                <w:left w:val="none" w:sz="0" w:space="0" w:color="auto"/>
                <w:bottom w:val="none" w:sz="0" w:space="0" w:color="auto"/>
                <w:right w:val="none" w:sz="0" w:space="0" w:color="auto"/>
              </w:divBdr>
            </w:div>
            <w:div w:id="636110049">
              <w:marLeft w:val="0"/>
              <w:marRight w:val="0"/>
              <w:marTop w:val="0"/>
              <w:marBottom w:val="0"/>
              <w:divBdr>
                <w:top w:val="none" w:sz="0" w:space="0" w:color="auto"/>
                <w:left w:val="none" w:sz="0" w:space="0" w:color="auto"/>
                <w:bottom w:val="none" w:sz="0" w:space="0" w:color="auto"/>
                <w:right w:val="none" w:sz="0" w:space="0" w:color="auto"/>
              </w:divBdr>
            </w:div>
            <w:div w:id="710611436">
              <w:marLeft w:val="0"/>
              <w:marRight w:val="0"/>
              <w:marTop w:val="0"/>
              <w:marBottom w:val="0"/>
              <w:divBdr>
                <w:top w:val="none" w:sz="0" w:space="0" w:color="auto"/>
                <w:left w:val="none" w:sz="0" w:space="0" w:color="auto"/>
                <w:bottom w:val="none" w:sz="0" w:space="0" w:color="auto"/>
                <w:right w:val="none" w:sz="0" w:space="0" w:color="auto"/>
              </w:divBdr>
            </w:div>
            <w:div w:id="721754303">
              <w:marLeft w:val="0"/>
              <w:marRight w:val="0"/>
              <w:marTop w:val="0"/>
              <w:marBottom w:val="0"/>
              <w:divBdr>
                <w:top w:val="none" w:sz="0" w:space="0" w:color="auto"/>
                <w:left w:val="none" w:sz="0" w:space="0" w:color="auto"/>
                <w:bottom w:val="none" w:sz="0" w:space="0" w:color="auto"/>
                <w:right w:val="none" w:sz="0" w:space="0" w:color="auto"/>
              </w:divBdr>
            </w:div>
            <w:div w:id="805509347">
              <w:marLeft w:val="0"/>
              <w:marRight w:val="0"/>
              <w:marTop w:val="0"/>
              <w:marBottom w:val="0"/>
              <w:divBdr>
                <w:top w:val="none" w:sz="0" w:space="0" w:color="auto"/>
                <w:left w:val="none" w:sz="0" w:space="0" w:color="auto"/>
                <w:bottom w:val="none" w:sz="0" w:space="0" w:color="auto"/>
                <w:right w:val="none" w:sz="0" w:space="0" w:color="auto"/>
              </w:divBdr>
            </w:div>
            <w:div w:id="805665809">
              <w:marLeft w:val="0"/>
              <w:marRight w:val="0"/>
              <w:marTop w:val="0"/>
              <w:marBottom w:val="0"/>
              <w:divBdr>
                <w:top w:val="none" w:sz="0" w:space="0" w:color="auto"/>
                <w:left w:val="none" w:sz="0" w:space="0" w:color="auto"/>
                <w:bottom w:val="none" w:sz="0" w:space="0" w:color="auto"/>
                <w:right w:val="none" w:sz="0" w:space="0" w:color="auto"/>
              </w:divBdr>
            </w:div>
            <w:div w:id="808010309">
              <w:marLeft w:val="0"/>
              <w:marRight w:val="0"/>
              <w:marTop w:val="0"/>
              <w:marBottom w:val="0"/>
              <w:divBdr>
                <w:top w:val="none" w:sz="0" w:space="0" w:color="auto"/>
                <w:left w:val="none" w:sz="0" w:space="0" w:color="auto"/>
                <w:bottom w:val="none" w:sz="0" w:space="0" w:color="auto"/>
                <w:right w:val="none" w:sz="0" w:space="0" w:color="auto"/>
              </w:divBdr>
            </w:div>
            <w:div w:id="820000249">
              <w:marLeft w:val="0"/>
              <w:marRight w:val="0"/>
              <w:marTop w:val="0"/>
              <w:marBottom w:val="0"/>
              <w:divBdr>
                <w:top w:val="none" w:sz="0" w:space="0" w:color="auto"/>
                <w:left w:val="none" w:sz="0" w:space="0" w:color="auto"/>
                <w:bottom w:val="none" w:sz="0" w:space="0" w:color="auto"/>
                <w:right w:val="none" w:sz="0" w:space="0" w:color="auto"/>
              </w:divBdr>
            </w:div>
            <w:div w:id="827021239">
              <w:marLeft w:val="0"/>
              <w:marRight w:val="0"/>
              <w:marTop w:val="0"/>
              <w:marBottom w:val="0"/>
              <w:divBdr>
                <w:top w:val="none" w:sz="0" w:space="0" w:color="auto"/>
                <w:left w:val="none" w:sz="0" w:space="0" w:color="auto"/>
                <w:bottom w:val="none" w:sz="0" w:space="0" w:color="auto"/>
                <w:right w:val="none" w:sz="0" w:space="0" w:color="auto"/>
              </w:divBdr>
            </w:div>
            <w:div w:id="837774720">
              <w:marLeft w:val="0"/>
              <w:marRight w:val="0"/>
              <w:marTop w:val="0"/>
              <w:marBottom w:val="0"/>
              <w:divBdr>
                <w:top w:val="none" w:sz="0" w:space="0" w:color="auto"/>
                <w:left w:val="none" w:sz="0" w:space="0" w:color="auto"/>
                <w:bottom w:val="none" w:sz="0" w:space="0" w:color="auto"/>
                <w:right w:val="none" w:sz="0" w:space="0" w:color="auto"/>
              </w:divBdr>
            </w:div>
            <w:div w:id="879902837">
              <w:marLeft w:val="0"/>
              <w:marRight w:val="0"/>
              <w:marTop w:val="0"/>
              <w:marBottom w:val="0"/>
              <w:divBdr>
                <w:top w:val="none" w:sz="0" w:space="0" w:color="auto"/>
                <w:left w:val="none" w:sz="0" w:space="0" w:color="auto"/>
                <w:bottom w:val="none" w:sz="0" w:space="0" w:color="auto"/>
                <w:right w:val="none" w:sz="0" w:space="0" w:color="auto"/>
              </w:divBdr>
            </w:div>
            <w:div w:id="1009142209">
              <w:marLeft w:val="0"/>
              <w:marRight w:val="0"/>
              <w:marTop w:val="0"/>
              <w:marBottom w:val="0"/>
              <w:divBdr>
                <w:top w:val="none" w:sz="0" w:space="0" w:color="auto"/>
                <w:left w:val="none" w:sz="0" w:space="0" w:color="auto"/>
                <w:bottom w:val="none" w:sz="0" w:space="0" w:color="auto"/>
                <w:right w:val="none" w:sz="0" w:space="0" w:color="auto"/>
              </w:divBdr>
            </w:div>
            <w:div w:id="1013143295">
              <w:marLeft w:val="0"/>
              <w:marRight w:val="0"/>
              <w:marTop w:val="0"/>
              <w:marBottom w:val="0"/>
              <w:divBdr>
                <w:top w:val="none" w:sz="0" w:space="0" w:color="auto"/>
                <w:left w:val="none" w:sz="0" w:space="0" w:color="auto"/>
                <w:bottom w:val="none" w:sz="0" w:space="0" w:color="auto"/>
                <w:right w:val="none" w:sz="0" w:space="0" w:color="auto"/>
              </w:divBdr>
            </w:div>
            <w:div w:id="1046024217">
              <w:marLeft w:val="0"/>
              <w:marRight w:val="0"/>
              <w:marTop w:val="0"/>
              <w:marBottom w:val="0"/>
              <w:divBdr>
                <w:top w:val="none" w:sz="0" w:space="0" w:color="auto"/>
                <w:left w:val="none" w:sz="0" w:space="0" w:color="auto"/>
                <w:bottom w:val="none" w:sz="0" w:space="0" w:color="auto"/>
                <w:right w:val="none" w:sz="0" w:space="0" w:color="auto"/>
              </w:divBdr>
            </w:div>
            <w:div w:id="1084641556">
              <w:marLeft w:val="0"/>
              <w:marRight w:val="0"/>
              <w:marTop w:val="0"/>
              <w:marBottom w:val="0"/>
              <w:divBdr>
                <w:top w:val="none" w:sz="0" w:space="0" w:color="auto"/>
                <w:left w:val="none" w:sz="0" w:space="0" w:color="auto"/>
                <w:bottom w:val="none" w:sz="0" w:space="0" w:color="auto"/>
                <w:right w:val="none" w:sz="0" w:space="0" w:color="auto"/>
              </w:divBdr>
            </w:div>
            <w:div w:id="1111389664">
              <w:marLeft w:val="0"/>
              <w:marRight w:val="0"/>
              <w:marTop w:val="0"/>
              <w:marBottom w:val="0"/>
              <w:divBdr>
                <w:top w:val="none" w:sz="0" w:space="0" w:color="auto"/>
                <w:left w:val="none" w:sz="0" w:space="0" w:color="auto"/>
                <w:bottom w:val="none" w:sz="0" w:space="0" w:color="auto"/>
                <w:right w:val="none" w:sz="0" w:space="0" w:color="auto"/>
              </w:divBdr>
            </w:div>
            <w:div w:id="1119957309">
              <w:marLeft w:val="0"/>
              <w:marRight w:val="0"/>
              <w:marTop w:val="0"/>
              <w:marBottom w:val="0"/>
              <w:divBdr>
                <w:top w:val="none" w:sz="0" w:space="0" w:color="auto"/>
                <w:left w:val="none" w:sz="0" w:space="0" w:color="auto"/>
                <w:bottom w:val="none" w:sz="0" w:space="0" w:color="auto"/>
                <w:right w:val="none" w:sz="0" w:space="0" w:color="auto"/>
              </w:divBdr>
            </w:div>
            <w:div w:id="1136487100">
              <w:marLeft w:val="0"/>
              <w:marRight w:val="0"/>
              <w:marTop w:val="0"/>
              <w:marBottom w:val="0"/>
              <w:divBdr>
                <w:top w:val="none" w:sz="0" w:space="0" w:color="auto"/>
                <w:left w:val="none" w:sz="0" w:space="0" w:color="auto"/>
                <w:bottom w:val="none" w:sz="0" w:space="0" w:color="auto"/>
                <w:right w:val="none" w:sz="0" w:space="0" w:color="auto"/>
              </w:divBdr>
            </w:div>
            <w:div w:id="1144737620">
              <w:marLeft w:val="0"/>
              <w:marRight w:val="0"/>
              <w:marTop w:val="0"/>
              <w:marBottom w:val="0"/>
              <w:divBdr>
                <w:top w:val="none" w:sz="0" w:space="0" w:color="auto"/>
                <w:left w:val="none" w:sz="0" w:space="0" w:color="auto"/>
                <w:bottom w:val="none" w:sz="0" w:space="0" w:color="auto"/>
                <w:right w:val="none" w:sz="0" w:space="0" w:color="auto"/>
              </w:divBdr>
            </w:div>
            <w:div w:id="1149513003">
              <w:marLeft w:val="0"/>
              <w:marRight w:val="0"/>
              <w:marTop w:val="0"/>
              <w:marBottom w:val="0"/>
              <w:divBdr>
                <w:top w:val="none" w:sz="0" w:space="0" w:color="auto"/>
                <w:left w:val="none" w:sz="0" w:space="0" w:color="auto"/>
                <w:bottom w:val="none" w:sz="0" w:space="0" w:color="auto"/>
                <w:right w:val="none" w:sz="0" w:space="0" w:color="auto"/>
              </w:divBdr>
            </w:div>
            <w:div w:id="1150906912">
              <w:marLeft w:val="0"/>
              <w:marRight w:val="0"/>
              <w:marTop w:val="0"/>
              <w:marBottom w:val="0"/>
              <w:divBdr>
                <w:top w:val="none" w:sz="0" w:space="0" w:color="auto"/>
                <w:left w:val="none" w:sz="0" w:space="0" w:color="auto"/>
                <w:bottom w:val="none" w:sz="0" w:space="0" w:color="auto"/>
                <w:right w:val="none" w:sz="0" w:space="0" w:color="auto"/>
              </w:divBdr>
            </w:div>
            <w:div w:id="1161698472">
              <w:marLeft w:val="0"/>
              <w:marRight w:val="0"/>
              <w:marTop w:val="0"/>
              <w:marBottom w:val="0"/>
              <w:divBdr>
                <w:top w:val="none" w:sz="0" w:space="0" w:color="auto"/>
                <w:left w:val="none" w:sz="0" w:space="0" w:color="auto"/>
                <w:bottom w:val="none" w:sz="0" w:space="0" w:color="auto"/>
                <w:right w:val="none" w:sz="0" w:space="0" w:color="auto"/>
              </w:divBdr>
            </w:div>
            <w:div w:id="1175463090">
              <w:marLeft w:val="0"/>
              <w:marRight w:val="0"/>
              <w:marTop w:val="0"/>
              <w:marBottom w:val="0"/>
              <w:divBdr>
                <w:top w:val="none" w:sz="0" w:space="0" w:color="auto"/>
                <w:left w:val="none" w:sz="0" w:space="0" w:color="auto"/>
                <w:bottom w:val="none" w:sz="0" w:space="0" w:color="auto"/>
                <w:right w:val="none" w:sz="0" w:space="0" w:color="auto"/>
              </w:divBdr>
            </w:div>
            <w:div w:id="1175531976">
              <w:marLeft w:val="0"/>
              <w:marRight w:val="0"/>
              <w:marTop w:val="0"/>
              <w:marBottom w:val="0"/>
              <w:divBdr>
                <w:top w:val="none" w:sz="0" w:space="0" w:color="auto"/>
                <w:left w:val="none" w:sz="0" w:space="0" w:color="auto"/>
                <w:bottom w:val="none" w:sz="0" w:space="0" w:color="auto"/>
                <w:right w:val="none" w:sz="0" w:space="0" w:color="auto"/>
              </w:divBdr>
            </w:div>
            <w:div w:id="1235778022">
              <w:marLeft w:val="0"/>
              <w:marRight w:val="0"/>
              <w:marTop w:val="0"/>
              <w:marBottom w:val="0"/>
              <w:divBdr>
                <w:top w:val="none" w:sz="0" w:space="0" w:color="auto"/>
                <w:left w:val="none" w:sz="0" w:space="0" w:color="auto"/>
                <w:bottom w:val="none" w:sz="0" w:space="0" w:color="auto"/>
                <w:right w:val="none" w:sz="0" w:space="0" w:color="auto"/>
              </w:divBdr>
            </w:div>
            <w:div w:id="1236862177">
              <w:marLeft w:val="0"/>
              <w:marRight w:val="0"/>
              <w:marTop w:val="0"/>
              <w:marBottom w:val="0"/>
              <w:divBdr>
                <w:top w:val="none" w:sz="0" w:space="0" w:color="auto"/>
                <w:left w:val="none" w:sz="0" w:space="0" w:color="auto"/>
                <w:bottom w:val="none" w:sz="0" w:space="0" w:color="auto"/>
                <w:right w:val="none" w:sz="0" w:space="0" w:color="auto"/>
              </w:divBdr>
            </w:div>
            <w:div w:id="1237209209">
              <w:marLeft w:val="0"/>
              <w:marRight w:val="0"/>
              <w:marTop w:val="0"/>
              <w:marBottom w:val="0"/>
              <w:divBdr>
                <w:top w:val="none" w:sz="0" w:space="0" w:color="auto"/>
                <w:left w:val="none" w:sz="0" w:space="0" w:color="auto"/>
                <w:bottom w:val="none" w:sz="0" w:space="0" w:color="auto"/>
                <w:right w:val="none" w:sz="0" w:space="0" w:color="auto"/>
              </w:divBdr>
            </w:div>
            <w:div w:id="1239056304">
              <w:marLeft w:val="0"/>
              <w:marRight w:val="0"/>
              <w:marTop w:val="0"/>
              <w:marBottom w:val="0"/>
              <w:divBdr>
                <w:top w:val="none" w:sz="0" w:space="0" w:color="auto"/>
                <w:left w:val="none" w:sz="0" w:space="0" w:color="auto"/>
                <w:bottom w:val="none" w:sz="0" w:space="0" w:color="auto"/>
                <w:right w:val="none" w:sz="0" w:space="0" w:color="auto"/>
              </w:divBdr>
            </w:div>
            <w:div w:id="1247302527">
              <w:marLeft w:val="0"/>
              <w:marRight w:val="0"/>
              <w:marTop w:val="0"/>
              <w:marBottom w:val="0"/>
              <w:divBdr>
                <w:top w:val="none" w:sz="0" w:space="0" w:color="auto"/>
                <w:left w:val="none" w:sz="0" w:space="0" w:color="auto"/>
                <w:bottom w:val="none" w:sz="0" w:space="0" w:color="auto"/>
                <w:right w:val="none" w:sz="0" w:space="0" w:color="auto"/>
              </w:divBdr>
            </w:div>
            <w:div w:id="1294363872">
              <w:marLeft w:val="0"/>
              <w:marRight w:val="0"/>
              <w:marTop w:val="0"/>
              <w:marBottom w:val="0"/>
              <w:divBdr>
                <w:top w:val="none" w:sz="0" w:space="0" w:color="auto"/>
                <w:left w:val="none" w:sz="0" w:space="0" w:color="auto"/>
                <w:bottom w:val="none" w:sz="0" w:space="0" w:color="auto"/>
                <w:right w:val="none" w:sz="0" w:space="0" w:color="auto"/>
              </w:divBdr>
            </w:div>
            <w:div w:id="1311598779">
              <w:marLeft w:val="0"/>
              <w:marRight w:val="0"/>
              <w:marTop w:val="0"/>
              <w:marBottom w:val="0"/>
              <w:divBdr>
                <w:top w:val="none" w:sz="0" w:space="0" w:color="auto"/>
                <w:left w:val="none" w:sz="0" w:space="0" w:color="auto"/>
                <w:bottom w:val="none" w:sz="0" w:space="0" w:color="auto"/>
                <w:right w:val="none" w:sz="0" w:space="0" w:color="auto"/>
              </w:divBdr>
            </w:div>
            <w:div w:id="1324122019">
              <w:marLeft w:val="0"/>
              <w:marRight w:val="0"/>
              <w:marTop w:val="0"/>
              <w:marBottom w:val="0"/>
              <w:divBdr>
                <w:top w:val="none" w:sz="0" w:space="0" w:color="auto"/>
                <w:left w:val="none" w:sz="0" w:space="0" w:color="auto"/>
                <w:bottom w:val="none" w:sz="0" w:space="0" w:color="auto"/>
                <w:right w:val="none" w:sz="0" w:space="0" w:color="auto"/>
              </w:divBdr>
            </w:div>
            <w:div w:id="1325890916">
              <w:marLeft w:val="0"/>
              <w:marRight w:val="0"/>
              <w:marTop w:val="0"/>
              <w:marBottom w:val="0"/>
              <w:divBdr>
                <w:top w:val="none" w:sz="0" w:space="0" w:color="auto"/>
                <w:left w:val="none" w:sz="0" w:space="0" w:color="auto"/>
                <w:bottom w:val="none" w:sz="0" w:space="0" w:color="auto"/>
                <w:right w:val="none" w:sz="0" w:space="0" w:color="auto"/>
              </w:divBdr>
            </w:div>
            <w:div w:id="1372339960">
              <w:marLeft w:val="0"/>
              <w:marRight w:val="0"/>
              <w:marTop w:val="0"/>
              <w:marBottom w:val="0"/>
              <w:divBdr>
                <w:top w:val="none" w:sz="0" w:space="0" w:color="auto"/>
                <w:left w:val="none" w:sz="0" w:space="0" w:color="auto"/>
                <w:bottom w:val="none" w:sz="0" w:space="0" w:color="auto"/>
                <w:right w:val="none" w:sz="0" w:space="0" w:color="auto"/>
              </w:divBdr>
            </w:div>
            <w:div w:id="1372534607">
              <w:marLeft w:val="0"/>
              <w:marRight w:val="0"/>
              <w:marTop w:val="0"/>
              <w:marBottom w:val="0"/>
              <w:divBdr>
                <w:top w:val="none" w:sz="0" w:space="0" w:color="auto"/>
                <w:left w:val="none" w:sz="0" w:space="0" w:color="auto"/>
                <w:bottom w:val="none" w:sz="0" w:space="0" w:color="auto"/>
                <w:right w:val="none" w:sz="0" w:space="0" w:color="auto"/>
              </w:divBdr>
            </w:div>
            <w:div w:id="1386828825">
              <w:marLeft w:val="0"/>
              <w:marRight w:val="0"/>
              <w:marTop w:val="0"/>
              <w:marBottom w:val="0"/>
              <w:divBdr>
                <w:top w:val="none" w:sz="0" w:space="0" w:color="auto"/>
                <w:left w:val="none" w:sz="0" w:space="0" w:color="auto"/>
                <w:bottom w:val="none" w:sz="0" w:space="0" w:color="auto"/>
                <w:right w:val="none" w:sz="0" w:space="0" w:color="auto"/>
              </w:divBdr>
            </w:div>
            <w:div w:id="1402824604">
              <w:marLeft w:val="0"/>
              <w:marRight w:val="0"/>
              <w:marTop w:val="0"/>
              <w:marBottom w:val="0"/>
              <w:divBdr>
                <w:top w:val="none" w:sz="0" w:space="0" w:color="auto"/>
                <w:left w:val="none" w:sz="0" w:space="0" w:color="auto"/>
                <w:bottom w:val="none" w:sz="0" w:space="0" w:color="auto"/>
                <w:right w:val="none" w:sz="0" w:space="0" w:color="auto"/>
              </w:divBdr>
            </w:div>
            <w:div w:id="1447845916">
              <w:marLeft w:val="0"/>
              <w:marRight w:val="0"/>
              <w:marTop w:val="0"/>
              <w:marBottom w:val="0"/>
              <w:divBdr>
                <w:top w:val="none" w:sz="0" w:space="0" w:color="auto"/>
                <w:left w:val="none" w:sz="0" w:space="0" w:color="auto"/>
                <w:bottom w:val="none" w:sz="0" w:space="0" w:color="auto"/>
                <w:right w:val="none" w:sz="0" w:space="0" w:color="auto"/>
              </w:divBdr>
            </w:div>
            <w:div w:id="1518494887">
              <w:marLeft w:val="0"/>
              <w:marRight w:val="0"/>
              <w:marTop w:val="0"/>
              <w:marBottom w:val="0"/>
              <w:divBdr>
                <w:top w:val="none" w:sz="0" w:space="0" w:color="auto"/>
                <w:left w:val="none" w:sz="0" w:space="0" w:color="auto"/>
                <w:bottom w:val="none" w:sz="0" w:space="0" w:color="auto"/>
                <w:right w:val="none" w:sz="0" w:space="0" w:color="auto"/>
              </w:divBdr>
            </w:div>
            <w:div w:id="1544058192">
              <w:marLeft w:val="0"/>
              <w:marRight w:val="0"/>
              <w:marTop w:val="0"/>
              <w:marBottom w:val="0"/>
              <w:divBdr>
                <w:top w:val="none" w:sz="0" w:space="0" w:color="auto"/>
                <w:left w:val="none" w:sz="0" w:space="0" w:color="auto"/>
                <w:bottom w:val="none" w:sz="0" w:space="0" w:color="auto"/>
                <w:right w:val="none" w:sz="0" w:space="0" w:color="auto"/>
              </w:divBdr>
            </w:div>
            <w:div w:id="1637755514">
              <w:marLeft w:val="0"/>
              <w:marRight w:val="0"/>
              <w:marTop w:val="0"/>
              <w:marBottom w:val="0"/>
              <w:divBdr>
                <w:top w:val="none" w:sz="0" w:space="0" w:color="auto"/>
                <w:left w:val="none" w:sz="0" w:space="0" w:color="auto"/>
                <w:bottom w:val="none" w:sz="0" w:space="0" w:color="auto"/>
                <w:right w:val="none" w:sz="0" w:space="0" w:color="auto"/>
              </w:divBdr>
            </w:div>
            <w:div w:id="1674802092">
              <w:marLeft w:val="0"/>
              <w:marRight w:val="0"/>
              <w:marTop w:val="0"/>
              <w:marBottom w:val="0"/>
              <w:divBdr>
                <w:top w:val="none" w:sz="0" w:space="0" w:color="auto"/>
                <w:left w:val="none" w:sz="0" w:space="0" w:color="auto"/>
                <w:bottom w:val="none" w:sz="0" w:space="0" w:color="auto"/>
                <w:right w:val="none" w:sz="0" w:space="0" w:color="auto"/>
              </w:divBdr>
            </w:div>
            <w:div w:id="1724989226">
              <w:marLeft w:val="0"/>
              <w:marRight w:val="0"/>
              <w:marTop w:val="0"/>
              <w:marBottom w:val="0"/>
              <w:divBdr>
                <w:top w:val="none" w:sz="0" w:space="0" w:color="auto"/>
                <w:left w:val="none" w:sz="0" w:space="0" w:color="auto"/>
                <w:bottom w:val="none" w:sz="0" w:space="0" w:color="auto"/>
                <w:right w:val="none" w:sz="0" w:space="0" w:color="auto"/>
              </w:divBdr>
            </w:div>
            <w:div w:id="1763139356">
              <w:marLeft w:val="0"/>
              <w:marRight w:val="0"/>
              <w:marTop w:val="0"/>
              <w:marBottom w:val="0"/>
              <w:divBdr>
                <w:top w:val="none" w:sz="0" w:space="0" w:color="auto"/>
                <w:left w:val="none" w:sz="0" w:space="0" w:color="auto"/>
                <w:bottom w:val="none" w:sz="0" w:space="0" w:color="auto"/>
                <w:right w:val="none" w:sz="0" w:space="0" w:color="auto"/>
              </w:divBdr>
            </w:div>
            <w:div w:id="1809323327">
              <w:marLeft w:val="0"/>
              <w:marRight w:val="0"/>
              <w:marTop w:val="0"/>
              <w:marBottom w:val="0"/>
              <w:divBdr>
                <w:top w:val="none" w:sz="0" w:space="0" w:color="auto"/>
                <w:left w:val="none" w:sz="0" w:space="0" w:color="auto"/>
                <w:bottom w:val="none" w:sz="0" w:space="0" w:color="auto"/>
                <w:right w:val="none" w:sz="0" w:space="0" w:color="auto"/>
              </w:divBdr>
            </w:div>
            <w:div w:id="1889993321">
              <w:marLeft w:val="0"/>
              <w:marRight w:val="0"/>
              <w:marTop w:val="0"/>
              <w:marBottom w:val="0"/>
              <w:divBdr>
                <w:top w:val="none" w:sz="0" w:space="0" w:color="auto"/>
                <w:left w:val="none" w:sz="0" w:space="0" w:color="auto"/>
                <w:bottom w:val="none" w:sz="0" w:space="0" w:color="auto"/>
                <w:right w:val="none" w:sz="0" w:space="0" w:color="auto"/>
              </w:divBdr>
            </w:div>
            <w:div w:id="1895776312">
              <w:marLeft w:val="0"/>
              <w:marRight w:val="0"/>
              <w:marTop w:val="0"/>
              <w:marBottom w:val="0"/>
              <w:divBdr>
                <w:top w:val="none" w:sz="0" w:space="0" w:color="auto"/>
                <w:left w:val="none" w:sz="0" w:space="0" w:color="auto"/>
                <w:bottom w:val="none" w:sz="0" w:space="0" w:color="auto"/>
                <w:right w:val="none" w:sz="0" w:space="0" w:color="auto"/>
              </w:divBdr>
            </w:div>
            <w:div w:id="1957175575">
              <w:marLeft w:val="0"/>
              <w:marRight w:val="0"/>
              <w:marTop w:val="0"/>
              <w:marBottom w:val="0"/>
              <w:divBdr>
                <w:top w:val="none" w:sz="0" w:space="0" w:color="auto"/>
                <w:left w:val="none" w:sz="0" w:space="0" w:color="auto"/>
                <w:bottom w:val="none" w:sz="0" w:space="0" w:color="auto"/>
                <w:right w:val="none" w:sz="0" w:space="0" w:color="auto"/>
              </w:divBdr>
            </w:div>
            <w:div w:id="1968537361">
              <w:marLeft w:val="0"/>
              <w:marRight w:val="0"/>
              <w:marTop w:val="0"/>
              <w:marBottom w:val="0"/>
              <w:divBdr>
                <w:top w:val="none" w:sz="0" w:space="0" w:color="auto"/>
                <w:left w:val="none" w:sz="0" w:space="0" w:color="auto"/>
                <w:bottom w:val="none" w:sz="0" w:space="0" w:color="auto"/>
                <w:right w:val="none" w:sz="0" w:space="0" w:color="auto"/>
              </w:divBdr>
            </w:div>
            <w:div w:id="2026400635">
              <w:marLeft w:val="0"/>
              <w:marRight w:val="0"/>
              <w:marTop w:val="0"/>
              <w:marBottom w:val="0"/>
              <w:divBdr>
                <w:top w:val="none" w:sz="0" w:space="0" w:color="auto"/>
                <w:left w:val="none" w:sz="0" w:space="0" w:color="auto"/>
                <w:bottom w:val="none" w:sz="0" w:space="0" w:color="auto"/>
                <w:right w:val="none" w:sz="0" w:space="0" w:color="auto"/>
              </w:divBdr>
            </w:div>
            <w:div w:id="2059091439">
              <w:marLeft w:val="0"/>
              <w:marRight w:val="0"/>
              <w:marTop w:val="0"/>
              <w:marBottom w:val="0"/>
              <w:divBdr>
                <w:top w:val="none" w:sz="0" w:space="0" w:color="auto"/>
                <w:left w:val="none" w:sz="0" w:space="0" w:color="auto"/>
                <w:bottom w:val="none" w:sz="0" w:space="0" w:color="auto"/>
                <w:right w:val="none" w:sz="0" w:space="0" w:color="auto"/>
              </w:divBdr>
            </w:div>
            <w:div w:id="2059741451">
              <w:marLeft w:val="0"/>
              <w:marRight w:val="0"/>
              <w:marTop w:val="0"/>
              <w:marBottom w:val="0"/>
              <w:divBdr>
                <w:top w:val="none" w:sz="0" w:space="0" w:color="auto"/>
                <w:left w:val="none" w:sz="0" w:space="0" w:color="auto"/>
                <w:bottom w:val="none" w:sz="0" w:space="0" w:color="auto"/>
                <w:right w:val="none" w:sz="0" w:space="0" w:color="auto"/>
              </w:divBdr>
            </w:div>
            <w:div w:id="2087528052">
              <w:marLeft w:val="0"/>
              <w:marRight w:val="0"/>
              <w:marTop w:val="0"/>
              <w:marBottom w:val="0"/>
              <w:divBdr>
                <w:top w:val="none" w:sz="0" w:space="0" w:color="auto"/>
                <w:left w:val="none" w:sz="0" w:space="0" w:color="auto"/>
                <w:bottom w:val="none" w:sz="0" w:space="0" w:color="auto"/>
                <w:right w:val="none" w:sz="0" w:space="0" w:color="auto"/>
              </w:divBdr>
            </w:div>
            <w:div w:id="2103866882">
              <w:marLeft w:val="0"/>
              <w:marRight w:val="0"/>
              <w:marTop w:val="0"/>
              <w:marBottom w:val="0"/>
              <w:divBdr>
                <w:top w:val="none" w:sz="0" w:space="0" w:color="auto"/>
                <w:left w:val="none" w:sz="0" w:space="0" w:color="auto"/>
                <w:bottom w:val="none" w:sz="0" w:space="0" w:color="auto"/>
                <w:right w:val="none" w:sz="0" w:space="0" w:color="auto"/>
              </w:divBdr>
            </w:div>
            <w:div w:id="213826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6155">
      <w:bodyDiv w:val="1"/>
      <w:marLeft w:val="0"/>
      <w:marRight w:val="0"/>
      <w:marTop w:val="0"/>
      <w:marBottom w:val="0"/>
      <w:divBdr>
        <w:top w:val="none" w:sz="0" w:space="0" w:color="auto"/>
        <w:left w:val="none" w:sz="0" w:space="0" w:color="auto"/>
        <w:bottom w:val="none" w:sz="0" w:space="0" w:color="auto"/>
        <w:right w:val="none" w:sz="0" w:space="0" w:color="auto"/>
      </w:divBdr>
    </w:div>
    <w:div w:id="1770082754">
      <w:bodyDiv w:val="1"/>
      <w:marLeft w:val="0"/>
      <w:marRight w:val="0"/>
      <w:marTop w:val="0"/>
      <w:marBottom w:val="0"/>
      <w:divBdr>
        <w:top w:val="none" w:sz="0" w:space="0" w:color="auto"/>
        <w:left w:val="none" w:sz="0" w:space="0" w:color="auto"/>
        <w:bottom w:val="none" w:sz="0" w:space="0" w:color="auto"/>
        <w:right w:val="none" w:sz="0" w:space="0" w:color="auto"/>
      </w:divBdr>
    </w:div>
    <w:div w:id="1790271667">
      <w:bodyDiv w:val="1"/>
      <w:marLeft w:val="0"/>
      <w:marRight w:val="0"/>
      <w:marTop w:val="0"/>
      <w:marBottom w:val="0"/>
      <w:divBdr>
        <w:top w:val="none" w:sz="0" w:space="0" w:color="auto"/>
        <w:left w:val="none" w:sz="0" w:space="0" w:color="auto"/>
        <w:bottom w:val="none" w:sz="0" w:space="0" w:color="auto"/>
        <w:right w:val="none" w:sz="0" w:space="0" w:color="auto"/>
      </w:divBdr>
      <w:divsChild>
        <w:div w:id="673650208">
          <w:marLeft w:val="0"/>
          <w:marRight w:val="0"/>
          <w:marTop w:val="0"/>
          <w:marBottom w:val="0"/>
          <w:divBdr>
            <w:top w:val="none" w:sz="0" w:space="0" w:color="auto"/>
            <w:left w:val="none" w:sz="0" w:space="0" w:color="auto"/>
            <w:bottom w:val="none" w:sz="0" w:space="0" w:color="auto"/>
            <w:right w:val="none" w:sz="0" w:space="0" w:color="auto"/>
          </w:divBdr>
          <w:divsChild>
            <w:div w:id="1726484313">
              <w:marLeft w:val="0"/>
              <w:marRight w:val="0"/>
              <w:marTop w:val="0"/>
              <w:marBottom w:val="0"/>
              <w:divBdr>
                <w:top w:val="none" w:sz="0" w:space="0" w:color="auto"/>
                <w:left w:val="none" w:sz="0" w:space="0" w:color="auto"/>
                <w:bottom w:val="none" w:sz="0" w:space="0" w:color="auto"/>
                <w:right w:val="none" w:sz="0" w:space="0" w:color="auto"/>
              </w:divBdr>
            </w:div>
            <w:div w:id="1430662226">
              <w:marLeft w:val="0"/>
              <w:marRight w:val="0"/>
              <w:marTop w:val="0"/>
              <w:marBottom w:val="0"/>
              <w:divBdr>
                <w:top w:val="none" w:sz="0" w:space="0" w:color="auto"/>
                <w:left w:val="none" w:sz="0" w:space="0" w:color="auto"/>
                <w:bottom w:val="none" w:sz="0" w:space="0" w:color="auto"/>
                <w:right w:val="none" w:sz="0" w:space="0" w:color="auto"/>
              </w:divBdr>
            </w:div>
            <w:div w:id="1689256751">
              <w:marLeft w:val="0"/>
              <w:marRight w:val="0"/>
              <w:marTop w:val="0"/>
              <w:marBottom w:val="0"/>
              <w:divBdr>
                <w:top w:val="none" w:sz="0" w:space="0" w:color="auto"/>
                <w:left w:val="none" w:sz="0" w:space="0" w:color="auto"/>
                <w:bottom w:val="none" w:sz="0" w:space="0" w:color="auto"/>
                <w:right w:val="none" w:sz="0" w:space="0" w:color="auto"/>
              </w:divBdr>
            </w:div>
            <w:div w:id="725689458">
              <w:marLeft w:val="0"/>
              <w:marRight w:val="0"/>
              <w:marTop w:val="0"/>
              <w:marBottom w:val="0"/>
              <w:divBdr>
                <w:top w:val="none" w:sz="0" w:space="0" w:color="auto"/>
                <w:left w:val="none" w:sz="0" w:space="0" w:color="auto"/>
                <w:bottom w:val="none" w:sz="0" w:space="0" w:color="auto"/>
                <w:right w:val="none" w:sz="0" w:space="0" w:color="auto"/>
              </w:divBdr>
            </w:div>
            <w:div w:id="1246259453">
              <w:marLeft w:val="0"/>
              <w:marRight w:val="0"/>
              <w:marTop w:val="0"/>
              <w:marBottom w:val="0"/>
              <w:divBdr>
                <w:top w:val="none" w:sz="0" w:space="0" w:color="auto"/>
                <w:left w:val="none" w:sz="0" w:space="0" w:color="auto"/>
                <w:bottom w:val="none" w:sz="0" w:space="0" w:color="auto"/>
                <w:right w:val="none" w:sz="0" w:space="0" w:color="auto"/>
              </w:divBdr>
            </w:div>
            <w:div w:id="1668245243">
              <w:marLeft w:val="0"/>
              <w:marRight w:val="0"/>
              <w:marTop w:val="0"/>
              <w:marBottom w:val="0"/>
              <w:divBdr>
                <w:top w:val="none" w:sz="0" w:space="0" w:color="auto"/>
                <w:left w:val="none" w:sz="0" w:space="0" w:color="auto"/>
                <w:bottom w:val="none" w:sz="0" w:space="0" w:color="auto"/>
                <w:right w:val="none" w:sz="0" w:space="0" w:color="auto"/>
              </w:divBdr>
            </w:div>
            <w:div w:id="1136490434">
              <w:marLeft w:val="0"/>
              <w:marRight w:val="0"/>
              <w:marTop w:val="0"/>
              <w:marBottom w:val="0"/>
              <w:divBdr>
                <w:top w:val="none" w:sz="0" w:space="0" w:color="auto"/>
                <w:left w:val="none" w:sz="0" w:space="0" w:color="auto"/>
                <w:bottom w:val="none" w:sz="0" w:space="0" w:color="auto"/>
                <w:right w:val="none" w:sz="0" w:space="0" w:color="auto"/>
              </w:divBdr>
            </w:div>
            <w:div w:id="1899824960">
              <w:marLeft w:val="0"/>
              <w:marRight w:val="0"/>
              <w:marTop w:val="0"/>
              <w:marBottom w:val="0"/>
              <w:divBdr>
                <w:top w:val="none" w:sz="0" w:space="0" w:color="auto"/>
                <w:left w:val="none" w:sz="0" w:space="0" w:color="auto"/>
                <w:bottom w:val="none" w:sz="0" w:space="0" w:color="auto"/>
                <w:right w:val="none" w:sz="0" w:space="0" w:color="auto"/>
              </w:divBdr>
            </w:div>
            <w:div w:id="859466502">
              <w:marLeft w:val="0"/>
              <w:marRight w:val="0"/>
              <w:marTop w:val="0"/>
              <w:marBottom w:val="0"/>
              <w:divBdr>
                <w:top w:val="none" w:sz="0" w:space="0" w:color="auto"/>
                <w:left w:val="none" w:sz="0" w:space="0" w:color="auto"/>
                <w:bottom w:val="none" w:sz="0" w:space="0" w:color="auto"/>
                <w:right w:val="none" w:sz="0" w:space="0" w:color="auto"/>
              </w:divBdr>
            </w:div>
            <w:div w:id="2019427364">
              <w:marLeft w:val="0"/>
              <w:marRight w:val="0"/>
              <w:marTop w:val="0"/>
              <w:marBottom w:val="0"/>
              <w:divBdr>
                <w:top w:val="none" w:sz="0" w:space="0" w:color="auto"/>
                <w:left w:val="none" w:sz="0" w:space="0" w:color="auto"/>
                <w:bottom w:val="none" w:sz="0" w:space="0" w:color="auto"/>
                <w:right w:val="none" w:sz="0" w:space="0" w:color="auto"/>
              </w:divBdr>
            </w:div>
            <w:div w:id="1649893385">
              <w:marLeft w:val="0"/>
              <w:marRight w:val="0"/>
              <w:marTop w:val="0"/>
              <w:marBottom w:val="0"/>
              <w:divBdr>
                <w:top w:val="none" w:sz="0" w:space="0" w:color="auto"/>
                <w:left w:val="none" w:sz="0" w:space="0" w:color="auto"/>
                <w:bottom w:val="none" w:sz="0" w:space="0" w:color="auto"/>
                <w:right w:val="none" w:sz="0" w:space="0" w:color="auto"/>
              </w:divBdr>
            </w:div>
            <w:div w:id="1281885437">
              <w:marLeft w:val="0"/>
              <w:marRight w:val="0"/>
              <w:marTop w:val="0"/>
              <w:marBottom w:val="0"/>
              <w:divBdr>
                <w:top w:val="none" w:sz="0" w:space="0" w:color="auto"/>
                <w:left w:val="none" w:sz="0" w:space="0" w:color="auto"/>
                <w:bottom w:val="none" w:sz="0" w:space="0" w:color="auto"/>
                <w:right w:val="none" w:sz="0" w:space="0" w:color="auto"/>
              </w:divBdr>
            </w:div>
            <w:div w:id="1516380488">
              <w:marLeft w:val="0"/>
              <w:marRight w:val="0"/>
              <w:marTop w:val="0"/>
              <w:marBottom w:val="0"/>
              <w:divBdr>
                <w:top w:val="none" w:sz="0" w:space="0" w:color="auto"/>
                <w:left w:val="none" w:sz="0" w:space="0" w:color="auto"/>
                <w:bottom w:val="none" w:sz="0" w:space="0" w:color="auto"/>
                <w:right w:val="none" w:sz="0" w:space="0" w:color="auto"/>
              </w:divBdr>
            </w:div>
            <w:div w:id="1683779930">
              <w:marLeft w:val="0"/>
              <w:marRight w:val="0"/>
              <w:marTop w:val="0"/>
              <w:marBottom w:val="0"/>
              <w:divBdr>
                <w:top w:val="none" w:sz="0" w:space="0" w:color="auto"/>
                <w:left w:val="none" w:sz="0" w:space="0" w:color="auto"/>
                <w:bottom w:val="none" w:sz="0" w:space="0" w:color="auto"/>
                <w:right w:val="none" w:sz="0" w:space="0" w:color="auto"/>
              </w:divBdr>
            </w:div>
            <w:div w:id="1118648448">
              <w:marLeft w:val="0"/>
              <w:marRight w:val="0"/>
              <w:marTop w:val="0"/>
              <w:marBottom w:val="0"/>
              <w:divBdr>
                <w:top w:val="none" w:sz="0" w:space="0" w:color="auto"/>
                <w:left w:val="none" w:sz="0" w:space="0" w:color="auto"/>
                <w:bottom w:val="none" w:sz="0" w:space="0" w:color="auto"/>
                <w:right w:val="none" w:sz="0" w:space="0" w:color="auto"/>
              </w:divBdr>
            </w:div>
            <w:div w:id="614674403">
              <w:marLeft w:val="0"/>
              <w:marRight w:val="0"/>
              <w:marTop w:val="0"/>
              <w:marBottom w:val="0"/>
              <w:divBdr>
                <w:top w:val="none" w:sz="0" w:space="0" w:color="auto"/>
                <w:left w:val="none" w:sz="0" w:space="0" w:color="auto"/>
                <w:bottom w:val="none" w:sz="0" w:space="0" w:color="auto"/>
                <w:right w:val="none" w:sz="0" w:space="0" w:color="auto"/>
              </w:divBdr>
            </w:div>
            <w:div w:id="730887364">
              <w:marLeft w:val="0"/>
              <w:marRight w:val="0"/>
              <w:marTop w:val="0"/>
              <w:marBottom w:val="0"/>
              <w:divBdr>
                <w:top w:val="none" w:sz="0" w:space="0" w:color="auto"/>
                <w:left w:val="none" w:sz="0" w:space="0" w:color="auto"/>
                <w:bottom w:val="none" w:sz="0" w:space="0" w:color="auto"/>
                <w:right w:val="none" w:sz="0" w:space="0" w:color="auto"/>
              </w:divBdr>
            </w:div>
            <w:div w:id="849758524">
              <w:marLeft w:val="0"/>
              <w:marRight w:val="0"/>
              <w:marTop w:val="0"/>
              <w:marBottom w:val="0"/>
              <w:divBdr>
                <w:top w:val="none" w:sz="0" w:space="0" w:color="auto"/>
                <w:left w:val="none" w:sz="0" w:space="0" w:color="auto"/>
                <w:bottom w:val="none" w:sz="0" w:space="0" w:color="auto"/>
                <w:right w:val="none" w:sz="0" w:space="0" w:color="auto"/>
              </w:divBdr>
            </w:div>
            <w:div w:id="309409038">
              <w:marLeft w:val="0"/>
              <w:marRight w:val="0"/>
              <w:marTop w:val="0"/>
              <w:marBottom w:val="0"/>
              <w:divBdr>
                <w:top w:val="none" w:sz="0" w:space="0" w:color="auto"/>
                <w:left w:val="none" w:sz="0" w:space="0" w:color="auto"/>
                <w:bottom w:val="none" w:sz="0" w:space="0" w:color="auto"/>
                <w:right w:val="none" w:sz="0" w:space="0" w:color="auto"/>
              </w:divBdr>
            </w:div>
            <w:div w:id="1747415771">
              <w:marLeft w:val="0"/>
              <w:marRight w:val="0"/>
              <w:marTop w:val="0"/>
              <w:marBottom w:val="0"/>
              <w:divBdr>
                <w:top w:val="none" w:sz="0" w:space="0" w:color="auto"/>
                <w:left w:val="none" w:sz="0" w:space="0" w:color="auto"/>
                <w:bottom w:val="none" w:sz="0" w:space="0" w:color="auto"/>
                <w:right w:val="none" w:sz="0" w:space="0" w:color="auto"/>
              </w:divBdr>
            </w:div>
            <w:div w:id="1899052008">
              <w:marLeft w:val="0"/>
              <w:marRight w:val="0"/>
              <w:marTop w:val="0"/>
              <w:marBottom w:val="0"/>
              <w:divBdr>
                <w:top w:val="none" w:sz="0" w:space="0" w:color="auto"/>
                <w:left w:val="none" w:sz="0" w:space="0" w:color="auto"/>
                <w:bottom w:val="none" w:sz="0" w:space="0" w:color="auto"/>
                <w:right w:val="none" w:sz="0" w:space="0" w:color="auto"/>
              </w:divBdr>
            </w:div>
            <w:div w:id="1081485322">
              <w:marLeft w:val="0"/>
              <w:marRight w:val="0"/>
              <w:marTop w:val="0"/>
              <w:marBottom w:val="0"/>
              <w:divBdr>
                <w:top w:val="none" w:sz="0" w:space="0" w:color="auto"/>
                <w:left w:val="none" w:sz="0" w:space="0" w:color="auto"/>
                <w:bottom w:val="none" w:sz="0" w:space="0" w:color="auto"/>
                <w:right w:val="none" w:sz="0" w:space="0" w:color="auto"/>
              </w:divBdr>
            </w:div>
            <w:div w:id="431977834">
              <w:marLeft w:val="0"/>
              <w:marRight w:val="0"/>
              <w:marTop w:val="0"/>
              <w:marBottom w:val="0"/>
              <w:divBdr>
                <w:top w:val="none" w:sz="0" w:space="0" w:color="auto"/>
                <w:left w:val="none" w:sz="0" w:space="0" w:color="auto"/>
                <w:bottom w:val="none" w:sz="0" w:space="0" w:color="auto"/>
                <w:right w:val="none" w:sz="0" w:space="0" w:color="auto"/>
              </w:divBdr>
            </w:div>
            <w:div w:id="124785571">
              <w:marLeft w:val="0"/>
              <w:marRight w:val="0"/>
              <w:marTop w:val="0"/>
              <w:marBottom w:val="0"/>
              <w:divBdr>
                <w:top w:val="none" w:sz="0" w:space="0" w:color="auto"/>
                <w:left w:val="none" w:sz="0" w:space="0" w:color="auto"/>
                <w:bottom w:val="none" w:sz="0" w:space="0" w:color="auto"/>
                <w:right w:val="none" w:sz="0" w:space="0" w:color="auto"/>
              </w:divBdr>
            </w:div>
            <w:div w:id="1715890741">
              <w:marLeft w:val="0"/>
              <w:marRight w:val="0"/>
              <w:marTop w:val="0"/>
              <w:marBottom w:val="0"/>
              <w:divBdr>
                <w:top w:val="none" w:sz="0" w:space="0" w:color="auto"/>
                <w:left w:val="none" w:sz="0" w:space="0" w:color="auto"/>
                <w:bottom w:val="none" w:sz="0" w:space="0" w:color="auto"/>
                <w:right w:val="none" w:sz="0" w:space="0" w:color="auto"/>
              </w:divBdr>
            </w:div>
            <w:div w:id="196239500">
              <w:marLeft w:val="0"/>
              <w:marRight w:val="0"/>
              <w:marTop w:val="0"/>
              <w:marBottom w:val="0"/>
              <w:divBdr>
                <w:top w:val="none" w:sz="0" w:space="0" w:color="auto"/>
                <w:left w:val="none" w:sz="0" w:space="0" w:color="auto"/>
                <w:bottom w:val="none" w:sz="0" w:space="0" w:color="auto"/>
                <w:right w:val="none" w:sz="0" w:space="0" w:color="auto"/>
              </w:divBdr>
            </w:div>
            <w:div w:id="17700133">
              <w:marLeft w:val="0"/>
              <w:marRight w:val="0"/>
              <w:marTop w:val="0"/>
              <w:marBottom w:val="0"/>
              <w:divBdr>
                <w:top w:val="none" w:sz="0" w:space="0" w:color="auto"/>
                <w:left w:val="none" w:sz="0" w:space="0" w:color="auto"/>
                <w:bottom w:val="none" w:sz="0" w:space="0" w:color="auto"/>
                <w:right w:val="none" w:sz="0" w:space="0" w:color="auto"/>
              </w:divBdr>
            </w:div>
            <w:div w:id="1066146172">
              <w:marLeft w:val="0"/>
              <w:marRight w:val="0"/>
              <w:marTop w:val="0"/>
              <w:marBottom w:val="0"/>
              <w:divBdr>
                <w:top w:val="none" w:sz="0" w:space="0" w:color="auto"/>
                <w:left w:val="none" w:sz="0" w:space="0" w:color="auto"/>
                <w:bottom w:val="none" w:sz="0" w:space="0" w:color="auto"/>
                <w:right w:val="none" w:sz="0" w:space="0" w:color="auto"/>
              </w:divBdr>
            </w:div>
            <w:div w:id="671297389">
              <w:marLeft w:val="0"/>
              <w:marRight w:val="0"/>
              <w:marTop w:val="0"/>
              <w:marBottom w:val="0"/>
              <w:divBdr>
                <w:top w:val="none" w:sz="0" w:space="0" w:color="auto"/>
                <w:left w:val="none" w:sz="0" w:space="0" w:color="auto"/>
                <w:bottom w:val="none" w:sz="0" w:space="0" w:color="auto"/>
                <w:right w:val="none" w:sz="0" w:space="0" w:color="auto"/>
              </w:divBdr>
            </w:div>
            <w:div w:id="2119444204">
              <w:marLeft w:val="0"/>
              <w:marRight w:val="0"/>
              <w:marTop w:val="0"/>
              <w:marBottom w:val="0"/>
              <w:divBdr>
                <w:top w:val="none" w:sz="0" w:space="0" w:color="auto"/>
                <w:left w:val="none" w:sz="0" w:space="0" w:color="auto"/>
                <w:bottom w:val="none" w:sz="0" w:space="0" w:color="auto"/>
                <w:right w:val="none" w:sz="0" w:space="0" w:color="auto"/>
              </w:divBdr>
            </w:div>
            <w:div w:id="970666755">
              <w:marLeft w:val="0"/>
              <w:marRight w:val="0"/>
              <w:marTop w:val="0"/>
              <w:marBottom w:val="0"/>
              <w:divBdr>
                <w:top w:val="none" w:sz="0" w:space="0" w:color="auto"/>
                <w:left w:val="none" w:sz="0" w:space="0" w:color="auto"/>
                <w:bottom w:val="none" w:sz="0" w:space="0" w:color="auto"/>
                <w:right w:val="none" w:sz="0" w:space="0" w:color="auto"/>
              </w:divBdr>
            </w:div>
            <w:div w:id="273899720">
              <w:marLeft w:val="0"/>
              <w:marRight w:val="0"/>
              <w:marTop w:val="0"/>
              <w:marBottom w:val="0"/>
              <w:divBdr>
                <w:top w:val="none" w:sz="0" w:space="0" w:color="auto"/>
                <w:left w:val="none" w:sz="0" w:space="0" w:color="auto"/>
                <w:bottom w:val="none" w:sz="0" w:space="0" w:color="auto"/>
                <w:right w:val="none" w:sz="0" w:space="0" w:color="auto"/>
              </w:divBdr>
            </w:div>
            <w:div w:id="2111124709">
              <w:marLeft w:val="0"/>
              <w:marRight w:val="0"/>
              <w:marTop w:val="0"/>
              <w:marBottom w:val="0"/>
              <w:divBdr>
                <w:top w:val="none" w:sz="0" w:space="0" w:color="auto"/>
                <w:left w:val="none" w:sz="0" w:space="0" w:color="auto"/>
                <w:bottom w:val="none" w:sz="0" w:space="0" w:color="auto"/>
                <w:right w:val="none" w:sz="0" w:space="0" w:color="auto"/>
              </w:divBdr>
            </w:div>
            <w:div w:id="1479879391">
              <w:marLeft w:val="0"/>
              <w:marRight w:val="0"/>
              <w:marTop w:val="0"/>
              <w:marBottom w:val="0"/>
              <w:divBdr>
                <w:top w:val="none" w:sz="0" w:space="0" w:color="auto"/>
                <w:left w:val="none" w:sz="0" w:space="0" w:color="auto"/>
                <w:bottom w:val="none" w:sz="0" w:space="0" w:color="auto"/>
                <w:right w:val="none" w:sz="0" w:space="0" w:color="auto"/>
              </w:divBdr>
            </w:div>
            <w:div w:id="934366016">
              <w:marLeft w:val="0"/>
              <w:marRight w:val="0"/>
              <w:marTop w:val="0"/>
              <w:marBottom w:val="0"/>
              <w:divBdr>
                <w:top w:val="none" w:sz="0" w:space="0" w:color="auto"/>
                <w:left w:val="none" w:sz="0" w:space="0" w:color="auto"/>
                <w:bottom w:val="none" w:sz="0" w:space="0" w:color="auto"/>
                <w:right w:val="none" w:sz="0" w:space="0" w:color="auto"/>
              </w:divBdr>
            </w:div>
            <w:div w:id="1836021617">
              <w:marLeft w:val="0"/>
              <w:marRight w:val="0"/>
              <w:marTop w:val="0"/>
              <w:marBottom w:val="0"/>
              <w:divBdr>
                <w:top w:val="none" w:sz="0" w:space="0" w:color="auto"/>
                <w:left w:val="none" w:sz="0" w:space="0" w:color="auto"/>
                <w:bottom w:val="none" w:sz="0" w:space="0" w:color="auto"/>
                <w:right w:val="none" w:sz="0" w:space="0" w:color="auto"/>
              </w:divBdr>
            </w:div>
            <w:div w:id="1391273273">
              <w:marLeft w:val="0"/>
              <w:marRight w:val="0"/>
              <w:marTop w:val="0"/>
              <w:marBottom w:val="0"/>
              <w:divBdr>
                <w:top w:val="none" w:sz="0" w:space="0" w:color="auto"/>
                <w:left w:val="none" w:sz="0" w:space="0" w:color="auto"/>
                <w:bottom w:val="none" w:sz="0" w:space="0" w:color="auto"/>
                <w:right w:val="none" w:sz="0" w:space="0" w:color="auto"/>
              </w:divBdr>
            </w:div>
            <w:div w:id="132721537">
              <w:marLeft w:val="0"/>
              <w:marRight w:val="0"/>
              <w:marTop w:val="0"/>
              <w:marBottom w:val="0"/>
              <w:divBdr>
                <w:top w:val="none" w:sz="0" w:space="0" w:color="auto"/>
                <w:left w:val="none" w:sz="0" w:space="0" w:color="auto"/>
                <w:bottom w:val="none" w:sz="0" w:space="0" w:color="auto"/>
                <w:right w:val="none" w:sz="0" w:space="0" w:color="auto"/>
              </w:divBdr>
            </w:div>
            <w:div w:id="275909509">
              <w:marLeft w:val="0"/>
              <w:marRight w:val="0"/>
              <w:marTop w:val="0"/>
              <w:marBottom w:val="0"/>
              <w:divBdr>
                <w:top w:val="none" w:sz="0" w:space="0" w:color="auto"/>
                <w:left w:val="none" w:sz="0" w:space="0" w:color="auto"/>
                <w:bottom w:val="none" w:sz="0" w:space="0" w:color="auto"/>
                <w:right w:val="none" w:sz="0" w:space="0" w:color="auto"/>
              </w:divBdr>
            </w:div>
            <w:div w:id="1901936974">
              <w:marLeft w:val="0"/>
              <w:marRight w:val="0"/>
              <w:marTop w:val="0"/>
              <w:marBottom w:val="0"/>
              <w:divBdr>
                <w:top w:val="none" w:sz="0" w:space="0" w:color="auto"/>
                <w:left w:val="none" w:sz="0" w:space="0" w:color="auto"/>
                <w:bottom w:val="none" w:sz="0" w:space="0" w:color="auto"/>
                <w:right w:val="none" w:sz="0" w:space="0" w:color="auto"/>
              </w:divBdr>
            </w:div>
            <w:div w:id="1595867447">
              <w:marLeft w:val="0"/>
              <w:marRight w:val="0"/>
              <w:marTop w:val="0"/>
              <w:marBottom w:val="0"/>
              <w:divBdr>
                <w:top w:val="none" w:sz="0" w:space="0" w:color="auto"/>
                <w:left w:val="none" w:sz="0" w:space="0" w:color="auto"/>
                <w:bottom w:val="none" w:sz="0" w:space="0" w:color="auto"/>
                <w:right w:val="none" w:sz="0" w:space="0" w:color="auto"/>
              </w:divBdr>
            </w:div>
            <w:div w:id="352197257">
              <w:marLeft w:val="0"/>
              <w:marRight w:val="0"/>
              <w:marTop w:val="0"/>
              <w:marBottom w:val="0"/>
              <w:divBdr>
                <w:top w:val="none" w:sz="0" w:space="0" w:color="auto"/>
                <w:left w:val="none" w:sz="0" w:space="0" w:color="auto"/>
                <w:bottom w:val="none" w:sz="0" w:space="0" w:color="auto"/>
                <w:right w:val="none" w:sz="0" w:space="0" w:color="auto"/>
              </w:divBdr>
            </w:div>
            <w:div w:id="437532154">
              <w:marLeft w:val="0"/>
              <w:marRight w:val="0"/>
              <w:marTop w:val="0"/>
              <w:marBottom w:val="0"/>
              <w:divBdr>
                <w:top w:val="none" w:sz="0" w:space="0" w:color="auto"/>
                <w:left w:val="none" w:sz="0" w:space="0" w:color="auto"/>
                <w:bottom w:val="none" w:sz="0" w:space="0" w:color="auto"/>
                <w:right w:val="none" w:sz="0" w:space="0" w:color="auto"/>
              </w:divBdr>
            </w:div>
            <w:div w:id="1140225293">
              <w:marLeft w:val="0"/>
              <w:marRight w:val="0"/>
              <w:marTop w:val="0"/>
              <w:marBottom w:val="0"/>
              <w:divBdr>
                <w:top w:val="none" w:sz="0" w:space="0" w:color="auto"/>
                <w:left w:val="none" w:sz="0" w:space="0" w:color="auto"/>
                <w:bottom w:val="none" w:sz="0" w:space="0" w:color="auto"/>
                <w:right w:val="none" w:sz="0" w:space="0" w:color="auto"/>
              </w:divBdr>
            </w:div>
            <w:div w:id="477265502">
              <w:marLeft w:val="0"/>
              <w:marRight w:val="0"/>
              <w:marTop w:val="0"/>
              <w:marBottom w:val="0"/>
              <w:divBdr>
                <w:top w:val="none" w:sz="0" w:space="0" w:color="auto"/>
                <w:left w:val="none" w:sz="0" w:space="0" w:color="auto"/>
                <w:bottom w:val="none" w:sz="0" w:space="0" w:color="auto"/>
                <w:right w:val="none" w:sz="0" w:space="0" w:color="auto"/>
              </w:divBdr>
            </w:div>
            <w:div w:id="80301625">
              <w:marLeft w:val="0"/>
              <w:marRight w:val="0"/>
              <w:marTop w:val="0"/>
              <w:marBottom w:val="0"/>
              <w:divBdr>
                <w:top w:val="none" w:sz="0" w:space="0" w:color="auto"/>
                <w:left w:val="none" w:sz="0" w:space="0" w:color="auto"/>
                <w:bottom w:val="none" w:sz="0" w:space="0" w:color="auto"/>
                <w:right w:val="none" w:sz="0" w:space="0" w:color="auto"/>
              </w:divBdr>
            </w:div>
            <w:div w:id="269627899">
              <w:marLeft w:val="0"/>
              <w:marRight w:val="0"/>
              <w:marTop w:val="0"/>
              <w:marBottom w:val="0"/>
              <w:divBdr>
                <w:top w:val="none" w:sz="0" w:space="0" w:color="auto"/>
                <w:left w:val="none" w:sz="0" w:space="0" w:color="auto"/>
                <w:bottom w:val="none" w:sz="0" w:space="0" w:color="auto"/>
                <w:right w:val="none" w:sz="0" w:space="0" w:color="auto"/>
              </w:divBdr>
            </w:div>
            <w:div w:id="2006668455">
              <w:marLeft w:val="0"/>
              <w:marRight w:val="0"/>
              <w:marTop w:val="0"/>
              <w:marBottom w:val="0"/>
              <w:divBdr>
                <w:top w:val="none" w:sz="0" w:space="0" w:color="auto"/>
                <w:left w:val="none" w:sz="0" w:space="0" w:color="auto"/>
                <w:bottom w:val="none" w:sz="0" w:space="0" w:color="auto"/>
                <w:right w:val="none" w:sz="0" w:space="0" w:color="auto"/>
              </w:divBdr>
            </w:div>
            <w:div w:id="898520689">
              <w:marLeft w:val="0"/>
              <w:marRight w:val="0"/>
              <w:marTop w:val="0"/>
              <w:marBottom w:val="0"/>
              <w:divBdr>
                <w:top w:val="none" w:sz="0" w:space="0" w:color="auto"/>
                <w:left w:val="none" w:sz="0" w:space="0" w:color="auto"/>
                <w:bottom w:val="none" w:sz="0" w:space="0" w:color="auto"/>
                <w:right w:val="none" w:sz="0" w:space="0" w:color="auto"/>
              </w:divBdr>
            </w:div>
            <w:div w:id="1622805971">
              <w:marLeft w:val="0"/>
              <w:marRight w:val="0"/>
              <w:marTop w:val="0"/>
              <w:marBottom w:val="0"/>
              <w:divBdr>
                <w:top w:val="none" w:sz="0" w:space="0" w:color="auto"/>
                <w:left w:val="none" w:sz="0" w:space="0" w:color="auto"/>
                <w:bottom w:val="none" w:sz="0" w:space="0" w:color="auto"/>
                <w:right w:val="none" w:sz="0" w:space="0" w:color="auto"/>
              </w:divBdr>
            </w:div>
            <w:div w:id="1850173506">
              <w:marLeft w:val="0"/>
              <w:marRight w:val="0"/>
              <w:marTop w:val="0"/>
              <w:marBottom w:val="0"/>
              <w:divBdr>
                <w:top w:val="none" w:sz="0" w:space="0" w:color="auto"/>
                <w:left w:val="none" w:sz="0" w:space="0" w:color="auto"/>
                <w:bottom w:val="none" w:sz="0" w:space="0" w:color="auto"/>
                <w:right w:val="none" w:sz="0" w:space="0" w:color="auto"/>
              </w:divBdr>
            </w:div>
            <w:div w:id="1096633345">
              <w:marLeft w:val="0"/>
              <w:marRight w:val="0"/>
              <w:marTop w:val="0"/>
              <w:marBottom w:val="0"/>
              <w:divBdr>
                <w:top w:val="none" w:sz="0" w:space="0" w:color="auto"/>
                <w:left w:val="none" w:sz="0" w:space="0" w:color="auto"/>
                <w:bottom w:val="none" w:sz="0" w:space="0" w:color="auto"/>
                <w:right w:val="none" w:sz="0" w:space="0" w:color="auto"/>
              </w:divBdr>
            </w:div>
            <w:div w:id="1682275662">
              <w:marLeft w:val="0"/>
              <w:marRight w:val="0"/>
              <w:marTop w:val="0"/>
              <w:marBottom w:val="0"/>
              <w:divBdr>
                <w:top w:val="none" w:sz="0" w:space="0" w:color="auto"/>
                <w:left w:val="none" w:sz="0" w:space="0" w:color="auto"/>
                <w:bottom w:val="none" w:sz="0" w:space="0" w:color="auto"/>
                <w:right w:val="none" w:sz="0" w:space="0" w:color="auto"/>
              </w:divBdr>
            </w:div>
            <w:div w:id="1044987612">
              <w:marLeft w:val="0"/>
              <w:marRight w:val="0"/>
              <w:marTop w:val="0"/>
              <w:marBottom w:val="0"/>
              <w:divBdr>
                <w:top w:val="none" w:sz="0" w:space="0" w:color="auto"/>
                <w:left w:val="none" w:sz="0" w:space="0" w:color="auto"/>
                <w:bottom w:val="none" w:sz="0" w:space="0" w:color="auto"/>
                <w:right w:val="none" w:sz="0" w:space="0" w:color="auto"/>
              </w:divBdr>
            </w:div>
            <w:div w:id="356783760">
              <w:marLeft w:val="0"/>
              <w:marRight w:val="0"/>
              <w:marTop w:val="0"/>
              <w:marBottom w:val="0"/>
              <w:divBdr>
                <w:top w:val="none" w:sz="0" w:space="0" w:color="auto"/>
                <w:left w:val="none" w:sz="0" w:space="0" w:color="auto"/>
                <w:bottom w:val="none" w:sz="0" w:space="0" w:color="auto"/>
                <w:right w:val="none" w:sz="0" w:space="0" w:color="auto"/>
              </w:divBdr>
            </w:div>
            <w:div w:id="649331317">
              <w:marLeft w:val="0"/>
              <w:marRight w:val="0"/>
              <w:marTop w:val="0"/>
              <w:marBottom w:val="0"/>
              <w:divBdr>
                <w:top w:val="none" w:sz="0" w:space="0" w:color="auto"/>
                <w:left w:val="none" w:sz="0" w:space="0" w:color="auto"/>
                <w:bottom w:val="none" w:sz="0" w:space="0" w:color="auto"/>
                <w:right w:val="none" w:sz="0" w:space="0" w:color="auto"/>
              </w:divBdr>
            </w:div>
            <w:div w:id="1485513774">
              <w:marLeft w:val="0"/>
              <w:marRight w:val="0"/>
              <w:marTop w:val="0"/>
              <w:marBottom w:val="0"/>
              <w:divBdr>
                <w:top w:val="none" w:sz="0" w:space="0" w:color="auto"/>
                <w:left w:val="none" w:sz="0" w:space="0" w:color="auto"/>
                <w:bottom w:val="none" w:sz="0" w:space="0" w:color="auto"/>
                <w:right w:val="none" w:sz="0" w:space="0" w:color="auto"/>
              </w:divBdr>
            </w:div>
            <w:div w:id="307054278">
              <w:marLeft w:val="0"/>
              <w:marRight w:val="0"/>
              <w:marTop w:val="0"/>
              <w:marBottom w:val="0"/>
              <w:divBdr>
                <w:top w:val="none" w:sz="0" w:space="0" w:color="auto"/>
                <w:left w:val="none" w:sz="0" w:space="0" w:color="auto"/>
                <w:bottom w:val="none" w:sz="0" w:space="0" w:color="auto"/>
                <w:right w:val="none" w:sz="0" w:space="0" w:color="auto"/>
              </w:divBdr>
            </w:div>
            <w:div w:id="931668112">
              <w:marLeft w:val="0"/>
              <w:marRight w:val="0"/>
              <w:marTop w:val="0"/>
              <w:marBottom w:val="0"/>
              <w:divBdr>
                <w:top w:val="none" w:sz="0" w:space="0" w:color="auto"/>
                <w:left w:val="none" w:sz="0" w:space="0" w:color="auto"/>
                <w:bottom w:val="none" w:sz="0" w:space="0" w:color="auto"/>
                <w:right w:val="none" w:sz="0" w:space="0" w:color="auto"/>
              </w:divBdr>
            </w:div>
            <w:div w:id="970137826">
              <w:marLeft w:val="0"/>
              <w:marRight w:val="0"/>
              <w:marTop w:val="0"/>
              <w:marBottom w:val="0"/>
              <w:divBdr>
                <w:top w:val="none" w:sz="0" w:space="0" w:color="auto"/>
                <w:left w:val="none" w:sz="0" w:space="0" w:color="auto"/>
                <w:bottom w:val="none" w:sz="0" w:space="0" w:color="auto"/>
                <w:right w:val="none" w:sz="0" w:space="0" w:color="auto"/>
              </w:divBdr>
            </w:div>
            <w:div w:id="417751587">
              <w:marLeft w:val="0"/>
              <w:marRight w:val="0"/>
              <w:marTop w:val="0"/>
              <w:marBottom w:val="0"/>
              <w:divBdr>
                <w:top w:val="none" w:sz="0" w:space="0" w:color="auto"/>
                <w:left w:val="none" w:sz="0" w:space="0" w:color="auto"/>
                <w:bottom w:val="none" w:sz="0" w:space="0" w:color="auto"/>
                <w:right w:val="none" w:sz="0" w:space="0" w:color="auto"/>
              </w:divBdr>
            </w:div>
            <w:div w:id="1938245477">
              <w:marLeft w:val="0"/>
              <w:marRight w:val="0"/>
              <w:marTop w:val="0"/>
              <w:marBottom w:val="0"/>
              <w:divBdr>
                <w:top w:val="none" w:sz="0" w:space="0" w:color="auto"/>
                <w:left w:val="none" w:sz="0" w:space="0" w:color="auto"/>
                <w:bottom w:val="none" w:sz="0" w:space="0" w:color="auto"/>
                <w:right w:val="none" w:sz="0" w:space="0" w:color="auto"/>
              </w:divBdr>
            </w:div>
            <w:div w:id="143740601">
              <w:marLeft w:val="0"/>
              <w:marRight w:val="0"/>
              <w:marTop w:val="0"/>
              <w:marBottom w:val="0"/>
              <w:divBdr>
                <w:top w:val="none" w:sz="0" w:space="0" w:color="auto"/>
                <w:left w:val="none" w:sz="0" w:space="0" w:color="auto"/>
                <w:bottom w:val="none" w:sz="0" w:space="0" w:color="auto"/>
                <w:right w:val="none" w:sz="0" w:space="0" w:color="auto"/>
              </w:divBdr>
            </w:div>
            <w:div w:id="720520074">
              <w:marLeft w:val="0"/>
              <w:marRight w:val="0"/>
              <w:marTop w:val="0"/>
              <w:marBottom w:val="0"/>
              <w:divBdr>
                <w:top w:val="none" w:sz="0" w:space="0" w:color="auto"/>
                <w:left w:val="none" w:sz="0" w:space="0" w:color="auto"/>
                <w:bottom w:val="none" w:sz="0" w:space="0" w:color="auto"/>
                <w:right w:val="none" w:sz="0" w:space="0" w:color="auto"/>
              </w:divBdr>
            </w:div>
            <w:div w:id="238905549">
              <w:marLeft w:val="0"/>
              <w:marRight w:val="0"/>
              <w:marTop w:val="0"/>
              <w:marBottom w:val="0"/>
              <w:divBdr>
                <w:top w:val="none" w:sz="0" w:space="0" w:color="auto"/>
                <w:left w:val="none" w:sz="0" w:space="0" w:color="auto"/>
                <w:bottom w:val="none" w:sz="0" w:space="0" w:color="auto"/>
                <w:right w:val="none" w:sz="0" w:space="0" w:color="auto"/>
              </w:divBdr>
            </w:div>
            <w:div w:id="432165842">
              <w:marLeft w:val="0"/>
              <w:marRight w:val="0"/>
              <w:marTop w:val="0"/>
              <w:marBottom w:val="0"/>
              <w:divBdr>
                <w:top w:val="none" w:sz="0" w:space="0" w:color="auto"/>
                <w:left w:val="none" w:sz="0" w:space="0" w:color="auto"/>
                <w:bottom w:val="none" w:sz="0" w:space="0" w:color="auto"/>
                <w:right w:val="none" w:sz="0" w:space="0" w:color="auto"/>
              </w:divBdr>
            </w:div>
            <w:div w:id="808085535">
              <w:marLeft w:val="0"/>
              <w:marRight w:val="0"/>
              <w:marTop w:val="0"/>
              <w:marBottom w:val="0"/>
              <w:divBdr>
                <w:top w:val="none" w:sz="0" w:space="0" w:color="auto"/>
                <w:left w:val="none" w:sz="0" w:space="0" w:color="auto"/>
                <w:bottom w:val="none" w:sz="0" w:space="0" w:color="auto"/>
                <w:right w:val="none" w:sz="0" w:space="0" w:color="auto"/>
              </w:divBdr>
            </w:div>
            <w:div w:id="480073997">
              <w:marLeft w:val="0"/>
              <w:marRight w:val="0"/>
              <w:marTop w:val="0"/>
              <w:marBottom w:val="0"/>
              <w:divBdr>
                <w:top w:val="none" w:sz="0" w:space="0" w:color="auto"/>
                <w:left w:val="none" w:sz="0" w:space="0" w:color="auto"/>
                <w:bottom w:val="none" w:sz="0" w:space="0" w:color="auto"/>
                <w:right w:val="none" w:sz="0" w:space="0" w:color="auto"/>
              </w:divBdr>
            </w:div>
            <w:div w:id="1896425168">
              <w:marLeft w:val="0"/>
              <w:marRight w:val="0"/>
              <w:marTop w:val="0"/>
              <w:marBottom w:val="0"/>
              <w:divBdr>
                <w:top w:val="none" w:sz="0" w:space="0" w:color="auto"/>
                <w:left w:val="none" w:sz="0" w:space="0" w:color="auto"/>
                <w:bottom w:val="none" w:sz="0" w:space="0" w:color="auto"/>
                <w:right w:val="none" w:sz="0" w:space="0" w:color="auto"/>
              </w:divBdr>
            </w:div>
            <w:div w:id="2053843027">
              <w:marLeft w:val="0"/>
              <w:marRight w:val="0"/>
              <w:marTop w:val="0"/>
              <w:marBottom w:val="0"/>
              <w:divBdr>
                <w:top w:val="none" w:sz="0" w:space="0" w:color="auto"/>
                <w:left w:val="none" w:sz="0" w:space="0" w:color="auto"/>
                <w:bottom w:val="none" w:sz="0" w:space="0" w:color="auto"/>
                <w:right w:val="none" w:sz="0" w:space="0" w:color="auto"/>
              </w:divBdr>
            </w:div>
            <w:div w:id="2064058570">
              <w:marLeft w:val="0"/>
              <w:marRight w:val="0"/>
              <w:marTop w:val="0"/>
              <w:marBottom w:val="0"/>
              <w:divBdr>
                <w:top w:val="none" w:sz="0" w:space="0" w:color="auto"/>
                <w:left w:val="none" w:sz="0" w:space="0" w:color="auto"/>
                <w:bottom w:val="none" w:sz="0" w:space="0" w:color="auto"/>
                <w:right w:val="none" w:sz="0" w:space="0" w:color="auto"/>
              </w:divBdr>
            </w:div>
            <w:div w:id="918906040">
              <w:marLeft w:val="0"/>
              <w:marRight w:val="0"/>
              <w:marTop w:val="0"/>
              <w:marBottom w:val="0"/>
              <w:divBdr>
                <w:top w:val="none" w:sz="0" w:space="0" w:color="auto"/>
                <w:left w:val="none" w:sz="0" w:space="0" w:color="auto"/>
                <w:bottom w:val="none" w:sz="0" w:space="0" w:color="auto"/>
                <w:right w:val="none" w:sz="0" w:space="0" w:color="auto"/>
              </w:divBdr>
            </w:div>
            <w:div w:id="256642931">
              <w:marLeft w:val="0"/>
              <w:marRight w:val="0"/>
              <w:marTop w:val="0"/>
              <w:marBottom w:val="0"/>
              <w:divBdr>
                <w:top w:val="none" w:sz="0" w:space="0" w:color="auto"/>
                <w:left w:val="none" w:sz="0" w:space="0" w:color="auto"/>
                <w:bottom w:val="none" w:sz="0" w:space="0" w:color="auto"/>
                <w:right w:val="none" w:sz="0" w:space="0" w:color="auto"/>
              </w:divBdr>
            </w:div>
            <w:div w:id="10022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730687">
      <w:bodyDiv w:val="1"/>
      <w:marLeft w:val="0"/>
      <w:marRight w:val="0"/>
      <w:marTop w:val="0"/>
      <w:marBottom w:val="0"/>
      <w:divBdr>
        <w:top w:val="none" w:sz="0" w:space="0" w:color="auto"/>
        <w:left w:val="none" w:sz="0" w:space="0" w:color="auto"/>
        <w:bottom w:val="none" w:sz="0" w:space="0" w:color="auto"/>
        <w:right w:val="none" w:sz="0" w:space="0" w:color="auto"/>
      </w:divBdr>
      <w:divsChild>
        <w:div w:id="883711309">
          <w:marLeft w:val="0"/>
          <w:marRight w:val="0"/>
          <w:marTop w:val="0"/>
          <w:marBottom w:val="0"/>
          <w:divBdr>
            <w:top w:val="none" w:sz="0" w:space="0" w:color="auto"/>
            <w:left w:val="none" w:sz="0" w:space="0" w:color="auto"/>
            <w:bottom w:val="none" w:sz="0" w:space="0" w:color="auto"/>
            <w:right w:val="none" w:sz="0" w:space="0" w:color="auto"/>
          </w:divBdr>
          <w:divsChild>
            <w:div w:id="157485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820802">
      <w:bodyDiv w:val="1"/>
      <w:marLeft w:val="0"/>
      <w:marRight w:val="0"/>
      <w:marTop w:val="0"/>
      <w:marBottom w:val="0"/>
      <w:divBdr>
        <w:top w:val="none" w:sz="0" w:space="0" w:color="auto"/>
        <w:left w:val="none" w:sz="0" w:space="0" w:color="auto"/>
        <w:bottom w:val="none" w:sz="0" w:space="0" w:color="auto"/>
        <w:right w:val="none" w:sz="0" w:space="0" w:color="auto"/>
      </w:divBdr>
      <w:divsChild>
        <w:div w:id="1403748144">
          <w:marLeft w:val="0"/>
          <w:marRight w:val="0"/>
          <w:marTop w:val="0"/>
          <w:marBottom w:val="0"/>
          <w:divBdr>
            <w:top w:val="none" w:sz="0" w:space="0" w:color="auto"/>
            <w:left w:val="none" w:sz="0" w:space="0" w:color="auto"/>
            <w:bottom w:val="none" w:sz="0" w:space="0" w:color="auto"/>
            <w:right w:val="none" w:sz="0" w:space="0" w:color="auto"/>
          </w:divBdr>
          <w:divsChild>
            <w:div w:id="5837858">
              <w:marLeft w:val="0"/>
              <w:marRight w:val="0"/>
              <w:marTop w:val="0"/>
              <w:marBottom w:val="0"/>
              <w:divBdr>
                <w:top w:val="none" w:sz="0" w:space="0" w:color="auto"/>
                <w:left w:val="none" w:sz="0" w:space="0" w:color="auto"/>
                <w:bottom w:val="none" w:sz="0" w:space="0" w:color="auto"/>
                <w:right w:val="none" w:sz="0" w:space="0" w:color="auto"/>
              </w:divBdr>
            </w:div>
            <w:div w:id="12071507">
              <w:marLeft w:val="0"/>
              <w:marRight w:val="0"/>
              <w:marTop w:val="0"/>
              <w:marBottom w:val="0"/>
              <w:divBdr>
                <w:top w:val="none" w:sz="0" w:space="0" w:color="auto"/>
                <w:left w:val="none" w:sz="0" w:space="0" w:color="auto"/>
                <w:bottom w:val="none" w:sz="0" w:space="0" w:color="auto"/>
                <w:right w:val="none" w:sz="0" w:space="0" w:color="auto"/>
              </w:divBdr>
            </w:div>
            <w:div w:id="56630841">
              <w:marLeft w:val="0"/>
              <w:marRight w:val="0"/>
              <w:marTop w:val="0"/>
              <w:marBottom w:val="0"/>
              <w:divBdr>
                <w:top w:val="none" w:sz="0" w:space="0" w:color="auto"/>
                <w:left w:val="none" w:sz="0" w:space="0" w:color="auto"/>
                <w:bottom w:val="none" w:sz="0" w:space="0" w:color="auto"/>
                <w:right w:val="none" w:sz="0" w:space="0" w:color="auto"/>
              </w:divBdr>
            </w:div>
            <w:div w:id="128133605">
              <w:marLeft w:val="0"/>
              <w:marRight w:val="0"/>
              <w:marTop w:val="0"/>
              <w:marBottom w:val="0"/>
              <w:divBdr>
                <w:top w:val="none" w:sz="0" w:space="0" w:color="auto"/>
                <w:left w:val="none" w:sz="0" w:space="0" w:color="auto"/>
                <w:bottom w:val="none" w:sz="0" w:space="0" w:color="auto"/>
                <w:right w:val="none" w:sz="0" w:space="0" w:color="auto"/>
              </w:divBdr>
            </w:div>
            <w:div w:id="134491375">
              <w:marLeft w:val="0"/>
              <w:marRight w:val="0"/>
              <w:marTop w:val="0"/>
              <w:marBottom w:val="0"/>
              <w:divBdr>
                <w:top w:val="none" w:sz="0" w:space="0" w:color="auto"/>
                <w:left w:val="none" w:sz="0" w:space="0" w:color="auto"/>
                <w:bottom w:val="none" w:sz="0" w:space="0" w:color="auto"/>
                <w:right w:val="none" w:sz="0" w:space="0" w:color="auto"/>
              </w:divBdr>
            </w:div>
            <w:div w:id="225341211">
              <w:marLeft w:val="0"/>
              <w:marRight w:val="0"/>
              <w:marTop w:val="0"/>
              <w:marBottom w:val="0"/>
              <w:divBdr>
                <w:top w:val="none" w:sz="0" w:space="0" w:color="auto"/>
                <w:left w:val="none" w:sz="0" w:space="0" w:color="auto"/>
                <w:bottom w:val="none" w:sz="0" w:space="0" w:color="auto"/>
                <w:right w:val="none" w:sz="0" w:space="0" w:color="auto"/>
              </w:divBdr>
            </w:div>
            <w:div w:id="240531668">
              <w:marLeft w:val="0"/>
              <w:marRight w:val="0"/>
              <w:marTop w:val="0"/>
              <w:marBottom w:val="0"/>
              <w:divBdr>
                <w:top w:val="none" w:sz="0" w:space="0" w:color="auto"/>
                <w:left w:val="none" w:sz="0" w:space="0" w:color="auto"/>
                <w:bottom w:val="none" w:sz="0" w:space="0" w:color="auto"/>
                <w:right w:val="none" w:sz="0" w:space="0" w:color="auto"/>
              </w:divBdr>
            </w:div>
            <w:div w:id="247929334">
              <w:marLeft w:val="0"/>
              <w:marRight w:val="0"/>
              <w:marTop w:val="0"/>
              <w:marBottom w:val="0"/>
              <w:divBdr>
                <w:top w:val="none" w:sz="0" w:space="0" w:color="auto"/>
                <w:left w:val="none" w:sz="0" w:space="0" w:color="auto"/>
                <w:bottom w:val="none" w:sz="0" w:space="0" w:color="auto"/>
                <w:right w:val="none" w:sz="0" w:space="0" w:color="auto"/>
              </w:divBdr>
            </w:div>
            <w:div w:id="276371892">
              <w:marLeft w:val="0"/>
              <w:marRight w:val="0"/>
              <w:marTop w:val="0"/>
              <w:marBottom w:val="0"/>
              <w:divBdr>
                <w:top w:val="none" w:sz="0" w:space="0" w:color="auto"/>
                <w:left w:val="none" w:sz="0" w:space="0" w:color="auto"/>
                <w:bottom w:val="none" w:sz="0" w:space="0" w:color="auto"/>
                <w:right w:val="none" w:sz="0" w:space="0" w:color="auto"/>
              </w:divBdr>
            </w:div>
            <w:div w:id="285477958">
              <w:marLeft w:val="0"/>
              <w:marRight w:val="0"/>
              <w:marTop w:val="0"/>
              <w:marBottom w:val="0"/>
              <w:divBdr>
                <w:top w:val="none" w:sz="0" w:space="0" w:color="auto"/>
                <w:left w:val="none" w:sz="0" w:space="0" w:color="auto"/>
                <w:bottom w:val="none" w:sz="0" w:space="0" w:color="auto"/>
                <w:right w:val="none" w:sz="0" w:space="0" w:color="auto"/>
              </w:divBdr>
            </w:div>
            <w:div w:id="308363111">
              <w:marLeft w:val="0"/>
              <w:marRight w:val="0"/>
              <w:marTop w:val="0"/>
              <w:marBottom w:val="0"/>
              <w:divBdr>
                <w:top w:val="none" w:sz="0" w:space="0" w:color="auto"/>
                <w:left w:val="none" w:sz="0" w:space="0" w:color="auto"/>
                <w:bottom w:val="none" w:sz="0" w:space="0" w:color="auto"/>
                <w:right w:val="none" w:sz="0" w:space="0" w:color="auto"/>
              </w:divBdr>
            </w:div>
            <w:div w:id="339550734">
              <w:marLeft w:val="0"/>
              <w:marRight w:val="0"/>
              <w:marTop w:val="0"/>
              <w:marBottom w:val="0"/>
              <w:divBdr>
                <w:top w:val="none" w:sz="0" w:space="0" w:color="auto"/>
                <w:left w:val="none" w:sz="0" w:space="0" w:color="auto"/>
                <w:bottom w:val="none" w:sz="0" w:space="0" w:color="auto"/>
                <w:right w:val="none" w:sz="0" w:space="0" w:color="auto"/>
              </w:divBdr>
            </w:div>
            <w:div w:id="379550009">
              <w:marLeft w:val="0"/>
              <w:marRight w:val="0"/>
              <w:marTop w:val="0"/>
              <w:marBottom w:val="0"/>
              <w:divBdr>
                <w:top w:val="none" w:sz="0" w:space="0" w:color="auto"/>
                <w:left w:val="none" w:sz="0" w:space="0" w:color="auto"/>
                <w:bottom w:val="none" w:sz="0" w:space="0" w:color="auto"/>
                <w:right w:val="none" w:sz="0" w:space="0" w:color="auto"/>
              </w:divBdr>
            </w:div>
            <w:div w:id="381176582">
              <w:marLeft w:val="0"/>
              <w:marRight w:val="0"/>
              <w:marTop w:val="0"/>
              <w:marBottom w:val="0"/>
              <w:divBdr>
                <w:top w:val="none" w:sz="0" w:space="0" w:color="auto"/>
                <w:left w:val="none" w:sz="0" w:space="0" w:color="auto"/>
                <w:bottom w:val="none" w:sz="0" w:space="0" w:color="auto"/>
                <w:right w:val="none" w:sz="0" w:space="0" w:color="auto"/>
              </w:divBdr>
            </w:div>
            <w:div w:id="407074950">
              <w:marLeft w:val="0"/>
              <w:marRight w:val="0"/>
              <w:marTop w:val="0"/>
              <w:marBottom w:val="0"/>
              <w:divBdr>
                <w:top w:val="none" w:sz="0" w:space="0" w:color="auto"/>
                <w:left w:val="none" w:sz="0" w:space="0" w:color="auto"/>
                <w:bottom w:val="none" w:sz="0" w:space="0" w:color="auto"/>
                <w:right w:val="none" w:sz="0" w:space="0" w:color="auto"/>
              </w:divBdr>
            </w:div>
            <w:div w:id="415173151">
              <w:marLeft w:val="0"/>
              <w:marRight w:val="0"/>
              <w:marTop w:val="0"/>
              <w:marBottom w:val="0"/>
              <w:divBdr>
                <w:top w:val="none" w:sz="0" w:space="0" w:color="auto"/>
                <w:left w:val="none" w:sz="0" w:space="0" w:color="auto"/>
                <w:bottom w:val="none" w:sz="0" w:space="0" w:color="auto"/>
                <w:right w:val="none" w:sz="0" w:space="0" w:color="auto"/>
              </w:divBdr>
            </w:div>
            <w:div w:id="444620182">
              <w:marLeft w:val="0"/>
              <w:marRight w:val="0"/>
              <w:marTop w:val="0"/>
              <w:marBottom w:val="0"/>
              <w:divBdr>
                <w:top w:val="none" w:sz="0" w:space="0" w:color="auto"/>
                <w:left w:val="none" w:sz="0" w:space="0" w:color="auto"/>
                <w:bottom w:val="none" w:sz="0" w:space="0" w:color="auto"/>
                <w:right w:val="none" w:sz="0" w:space="0" w:color="auto"/>
              </w:divBdr>
            </w:div>
            <w:div w:id="453015116">
              <w:marLeft w:val="0"/>
              <w:marRight w:val="0"/>
              <w:marTop w:val="0"/>
              <w:marBottom w:val="0"/>
              <w:divBdr>
                <w:top w:val="none" w:sz="0" w:space="0" w:color="auto"/>
                <w:left w:val="none" w:sz="0" w:space="0" w:color="auto"/>
                <w:bottom w:val="none" w:sz="0" w:space="0" w:color="auto"/>
                <w:right w:val="none" w:sz="0" w:space="0" w:color="auto"/>
              </w:divBdr>
            </w:div>
            <w:div w:id="491919705">
              <w:marLeft w:val="0"/>
              <w:marRight w:val="0"/>
              <w:marTop w:val="0"/>
              <w:marBottom w:val="0"/>
              <w:divBdr>
                <w:top w:val="none" w:sz="0" w:space="0" w:color="auto"/>
                <w:left w:val="none" w:sz="0" w:space="0" w:color="auto"/>
                <w:bottom w:val="none" w:sz="0" w:space="0" w:color="auto"/>
                <w:right w:val="none" w:sz="0" w:space="0" w:color="auto"/>
              </w:divBdr>
            </w:div>
            <w:div w:id="509028920">
              <w:marLeft w:val="0"/>
              <w:marRight w:val="0"/>
              <w:marTop w:val="0"/>
              <w:marBottom w:val="0"/>
              <w:divBdr>
                <w:top w:val="none" w:sz="0" w:space="0" w:color="auto"/>
                <w:left w:val="none" w:sz="0" w:space="0" w:color="auto"/>
                <w:bottom w:val="none" w:sz="0" w:space="0" w:color="auto"/>
                <w:right w:val="none" w:sz="0" w:space="0" w:color="auto"/>
              </w:divBdr>
            </w:div>
            <w:div w:id="543635681">
              <w:marLeft w:val="0"/>
              <w:marRight w:val="0"/>
              <w:marTop w:val="0"/>
              <w:marBottom w:val="0"/>
              <w:divBdr>
                <w:top w:val="none" w:sz="0" w:space="0" w:color="auto"/>
                <w:left w:val="none" w:sz="0" w:space="0" w:color="auto"/>
                <w:bottom w:val="none" w:sz="0" w:space="0" w:color="auto"/>
                <w:right w:val="none" w:sz="0" w:space="0" w:color="auto"/>
              </w:divBdr>
            </w:div>
            <w:div w:id="554515110">
              <w:marLeft w:val="0"/>
              <w:marRight w:val="0"/>
              <w:marTop w:val="0"/>
              <w:marBottom w:val="0"/>
              <w:divBdr>
                <w:top w:val="none" w:sz="0" w:space="0" w:color="auto"/>
                <w:left w:val="none" w:sz="0" w:space="0" w:color="auto"/>
                <w:bottom w:val="none" w:sz="0" w:space="0" w:color="auto"/>
                <w:right w:val="none" w:sz="0" w:space="0" w:color="auto"/>
              </w:divBdr>
            </w:div>
            <w:div w:id="570577537">
              <w:marLeft w:val="0"/>
              <w:marRight w:val="0"/>
              <w:marTop w:val="0"/>
              <w:marBottom w:val="0"/>
              <w:divBdr>
                <w:top w:val="none" w:sz="0" w:space="0" w:color="auto"/>
                <w:left w:val="none" w:sz="0" w:space="0" w:color="auto"/>
                <w:bottom w:val="none" w:sz="0" w:space="0" w:color="auto"/>
                <w:right w:val="none" w:sz="0" w:space="0" w:color="auto"/>
              </w:divBdr>
            </w:div>
            <w:div w:id="627778390">
              <w:marLeft w:val="0"/>
              <w:marRight w:val="0"/>
              <w:marTop w:val="0"/>
              <w:marBottom w:val="0"/>
              <w:divBdr>
                <w:top w:val="none" w:sz="0" w:space="0" w:color="auto"/>
                <w:left w:val="none" w:sz="0" w:space="0" w:color="auto"/>
                <w:bottom w:val="none" w:sz="0" w:space="0" w:color="auto"/>
                <w:right w:val="none" w:sz="0" w:space="0" w:color="auto"/>
              </w:divBdr>
            </w:div>
            <w:div w:id="654339934">
              <w:marLeft w:val="0"/>
              <w:marRight w:val="0"/>
              <w:marTop w:val="0"/>
              <w:marBottom w:val="0"/>
              <w:divBdr>
                <w:top w:val="none" w:sz="0" w:space="0" w:color="auto"/>
                <w:left w:val="none" w:sz="0" w:space="0" w:color="auto"/>
                <w:bottom w:val="none" w:sz="0" w:space="0" w:color="auto"/>
                <w:right w:val="none" w:sz="0" w:space="0" w:color="auto"/>
              </w:divBdr>
            </w:div>
            <w:div w:id="656496071">
              <w:marLeft w:val="0"/>
              <w:marRight w:val="0"/>
              <w:marTop w:val="0"/>
              <w:marBottom w:val="0"/>
              <w:divBdr>
                <w:top w:val="none" w:sz="0" w:space="0" w:color="auto"/>
                <w:left w:val="none" w:sz="0" w:space="0" w:color="auto"/>
                <w:bottom w:val="none" w:sz="0" w:space="0" w:color="auto"/>
                <w:right w:val="none" w:sz="0" w:space="0" w:color="auto"/>
              </w:divBdr>
            </w:div>
            <w:div w:id="660431904">
              <w:marLeft w:val="0"/>
              <w:marRight w:val="0"/>
              <w:marTop w:val="0"/>
              <w:marBottom w:val="0"/>
              <w:divBdr>
                <w:top w:val="none" w:sz="0" w:space="0" w:color="auto"/>
                <w:left w:val="none" w:sz="0" w:space="0" w:color="auto"/>
                <w:bottom w:val="none" w:sz="0" w:space="0" w:color="auto"/>
                <w:right w:val="none" w:sz="0" w:space="0" w:color="auto"/>
              </w:divBdr>
            </w:div>
            <w:div w:id="676083891">
              <w:marLeft w:val="0"/>
              <w:marRight w:val="0"/>
              <w:marTop w:val="0"/>
              <w:marBottom w:val="0"/>
              <w:divBdr>
                <w:top w:val="none" w:sz="0" w:space="0" w:color="auto"/>
                <w:left w:val="none" w:sz="0" w:space="0" w:color="auto"/>
                <w:bottom w:val="none" w:sz="0" w:space="0" w:color="auto"/>
                <w:right w:val="none" w:sz="0" w:space="0" w:color="auto"/>
              </w:divBdr>
            </w:div>
            <w:div w:id="752166094">
              <w:marLeft w:val="0"/>
              <w:marRight w:val="0"/>
              <w:marTop w:val="0"/>
              <w:marBottom w:val="0"/>
              <w:divBdr>
                <w:top w:val="none" w:sz="0" w:space="0" w:color="auto"/>
                <w:left w:val="none" w:sz="0" w:space="0" w:color="auto"/>
                <w:bottom w:val="none" w:sz="0" w:space="0" w:color="auto"/>
                <w:right w:val="none" w:sz="0" w:space="0" w:color="auto"/>
              </w:divBdr>
            </w:div>
            <w:div w:id="755249336">
              <w:marLeft w:val="0"/>
              <w:marRight w:val="0"/>
              <w:marTop w:val="0"/>
              <w:marBottom w:val="0"/>
              <w:divBdr>
                <w:top w:val="none" w:sz="0" w:space="0" w:color="auto"/>
                <w:left w:val="none" w:sz="0" w:space="0" w:color="auto"/>
                <w:bottom w:val="none" w:sz="0" w:space="0" w:color="auto"/>
                <w:right w:val="none" w:sz="0" w:space="0" w:color="auto"/>
              </w:divBdr>
            </w:div>
            <w:div w:id="809129230">
              <w:marLeft w:val="0"/>
              <w:marRight w:val="0"/>
              <w:marTop w:val="0"/>
              <w:marBottom w:val="0"/>
              <w:divBdr>
                <w:top w:val="none" w:sz="0" w:space="0" w:color="auto"/>
                <w:left w:val="none" w:sz="0" w:space="0" w:color="auto"/>
                <w:bottom w:val="none" w:sz="0" w:space="0" w:color="auto"/>
                <w:right w:val="none" w:sz="0" w:space="0" w:color="auto"/>
              </w:divBdr>
            </w:div>
            <w:div w:id="843281379">
              <w:marLeft w:val="0"/>
              <w:marRight w:val="0"/>
              <w:marTop w:val="0"/>
              <w:marBottom w:val="0"/>
              <w:divBdr>
                <w:top w:val="none" w:sz="0" w:space="0" w:color="auto"/>
                <w:left w:val="none" w:sz="0" w:space="0" w:color="auto"/>
                <w:bottom w:val="none" w:sz="0" w:space="0" w:color="auto"/>
                <w:right w:val="none" w:sz="0" w:space="0" w:color="auto"/>
              </w:divBdr>
            </w:div>
            <w:div w:id="871574282">
              <w:marLeft w:val="0"/>
              <w:marRight w:val="0"/>
              <w:marTop w:val="0"/>
              <w:marBottom w:val="0"/>
              <w:divBdr>
                <w:top w:val="none" w:sz="0" w:space="0" w:color="auto"/>
                <w:left w:val="none" w:sz="0" w:space="0" w:color="auto"/>
                <w:bottom w:val="none" w:sz="0" w:space="0" w:color="auto"/>
                <w:right w:val="none" w:sz="0" w:space="0" w:color="auto"/>
              </w:divBdr>
            </w:div>
            <w:div w:id="875771188">
              <w:marLeft w:val="0"/>
              <w:marRight w:val="0"/>
              <w:marTop w:val="0"/>
              <w:marBottom w:val="0"/>
              <w:divBdr>
                <w:top w:val="none" w:sz="0" w:space="0" w:color="auto"/>
                <w:left w:val="none" w:sz="0" w:space="0" w:color="auto"/>
                <w:bottom w:val="none" w:sz="0" w:space="0" w:color="auto"/>
                <w:right w:val="none" w:sz="0" w:space="0" w:color="auto"/>
              </w:divBdr>
            </w:div>
            <w:div w:id="896664795">
              <w:marLeft w:val="0"/>
              <w:marRight w:val="0"/>
              <w:marTop w:val="0"/>
              <w:marBottom w:val="0"/>
              <w:divBdr>
                <w:top w:val="none" w:sz="0" w:space="0" w:color="auto"/>
                <w:left w:val="none" w:sz="0" w:space="0" w:color="auto"/>
                <w:bottom w:val="none" w:sz="0" w:space="0" w:color="auto"/>
                <w:right w:val="none" w:sz="0" w:space="0" w:color="auto"/>
              </w:divBdr>
            </w:div>
            <w:div w:id="909969312">
              <w:marLeft w:val="0"/>
              <w:marRight w:val="0"/>
              <w:marTop w:val="0"/>
              <w:marBottom w:val="0"/>
              <w:divBdr>
                <w:top w:val="none" w:sz="0" w:space="0" w:color="auto"/>
                <w:left w:val="none" w:sz="0" w:space="0" w:color="auto"/>
                <w:bottom w:val="none" w:sz="0" w:space="0" w:color="auto"/>
                <w:right w:val="none" w:sz="0" w:space="0" w:color="auto"/>
              </w:divBdr>
            </w:div>
            <w:div w:id="933170389">
              <w:marLeft w:val="0"/>
              <w:marRight w:val="0"/>
              <w:marTop w:val="0"/>
              <w:marBottom w:val="0"/>
              <w:divBdr>
                <w:top w:val="none" w:sz="0" w:space="0" w:color="auto"/>
                <w:left w:val="none" w:sz="0" w:space="0" w:color="auto"/>
                <w:bottom w:val="none" w:sz="0" w:space="0" w:color="auto"/>
                <w:right w:val="none" w:sz="0" w:space="0" w:color="auto"/>
              </w:divBdr>
            </w:div>
            <w:div w:id="946618330">
              <w:marLeft w:val="0"/>
              <w:marRight w:val="0"/>
              <w:marTop w:val="0"/>
              <w:marBottom w:val="0"/>
              <w:divBdr>
                <w:top w:val="none" w:sz="0" w:space="0" w:color="auto"/>
                <w:left w:val="none" w:sz="0" w:space="0" w:color="auto"/>
                <w:bottom w:val="none" w:sz="0" w:space="0" w:color="auto"/>
                <w:right w:val="none" w:sz="0" w:space="0" w:color="auto"/>
              </w:divBdr>
            </w:div>
            <w:div w:id="986281654">
              <w:marLeft w:val="0"/>
              <w:marRight w:val="0"/>
              <w:marTop w:val="0"/>
              <w:marBottom w:val="0"/>
              <w:divBdr>
                <w:top w:val="none" w:sz="0" w:space="0" w:color="auto"/>
                <w:left w:val="none" w:sz="0" w:space="0" w:color="auto"/>
                <w:bottom w:val="none" w:sz="0" w:space="0" w:color="auto"/>
                <w:right w:val="none" w:sz="0" w:space="0" w:color="auto"/>
              </w:divBdr>
            </w:div>
            <w:div w:id="1017391726">
              <w:marLeft w:val="0"/>
              <w:marRight w:val="0"/>
              <w:marTop w:val="0"/>
              <w:marBottom w:val="0"/>
              <w:divBdr>
                <w:top w:val="none" w:sz="0" w:space="0" w:color="auto"/>
                <w:left w:val="none" w:sz="0" w:space="0" w:color="auto"/>
                <w:bottom w:val="none" w:sz="0" w:space="0" w:color="auto"/>
                <w:right w:val="none" w:sz="0" w:space="0" w:color="auto"/>
              </w:divBdr>
            </w:div>
            <w:div w:id="1028488132">
              <w:marLeft w:val="0"/>
              <w:marRight w:val="0"/>
              <w:marTop w:val="0"/>
              <w:marBottom w:val="0"/>
              <w:divBdr>
                <w:top w:val="none" w:sz="0" w:space="0" w:color="auto"/>
                <w:left w:val="none" w:sz="0" w:space="0" w:color="auto"/>
                <w:bottom w:val="none" w:sz="0" w:space="0" w:color="auto"/>
                <w:right w:val="none" w:sz="0" w:space="0" w:color="auto"/>
              </w:divBdr>
            </w:div>
            <w:div w:id="1033961656">
              <w:marLeft w:val="0"/>
              <w:marRight w:val="0"/>
              <w:marTop w:val="0"/>
              <w:marBottom w:val="0"/>
              <w:divBdr>
                <w:top w:val="none" w:sz="0" w:space="0" w:color="auto"/>
                <w:left w:val="none" w:sz="0" w:space="0" w:color="auto"/>
                <w:bottom w:val="none" w:sz="0" w:space="0" w:color="auto"/>
                <w:right w:val="none" w:sz="0" w:space="0" w:color="auto"/>
              </w:divBdr>
            </w:div>
            <w:div w:id="1036269574">
              <w:marLeft w:val="0"/>
              <w:marRight w:val="0"/>
              <w:marTop w:val="0"/>
              <w:marBottom w:val="0"/>
              <w:divBdr>
                <w:top w:val="none" w:sz="0" w:space="0" w:color="auto"/>
                <w:left w:val="none" w:sz="0" w:space="0" w:color="auto"/>
                <w:bottom w:val="none" w:sz="0" w:space="0" w:color="auto"/>
                <w:right w:val="none" w:sz="0" w:space="0" w:color="auto"/>
              </w:divBdr>
            </w:div>
            <w:div w:id="1043752107">
              <w:marLeft w:val="0"/>
              <w:marRight w:val="0"/>
              <w:marTop w:val="0"/>
              <w:marBottom w:val="0"/>
              <w:divBdr>
                <w:top w:val="none" w:sz="0" w:space="0" w:color="auto"/>
                <w:left w:val="none" w:sz="0" w:space="0" w:color="auto"/>
                <w:bottom w:val="none" w:sz="0" w:space="0" w:color="auto"/>
                <w:right w:val="none" w:sz="0" w:space="0" w:color="auto"/>
              </w:divBdr>
            </w:div>
            <w:div w:id="1050492529">
              <w:marLeft w:val="0"/>
              <w:marRight w:val="0"/>
              <w:marTop w:val="0"/>
              <w:marBottom w:val="0"/>
              <w:divBdr>
                <w:top w:val="none" w:sz="0" w:space="0" w:color="auto"/>
                <w:left w:val="none" w:sz="0" w:space="0" w:color="auto"/>
                <w:bottom w:val="none" w:sz="0" w:space="0" w:color="auto"/>
                <w:right w:val="none" w:sz="0" w:space="0" w:color="auto"/>
              </w:divBdr>
            </w:div>
            <w:div w:id="1058361190">
              <w:marLeft w:val="0"/>
              <w:marRight w:val="0"/>
              <w:marTop w:val="0"/>
              <w:marBottom w:val="0"/>
              <w:divBdr>
                <w:top w:val="none" w:sz="0" w:space="0" w:color="auto"/>
                <w:left w:val="none" w:sz="0" w:space="0" w:color="auto"/>
                <w:bottom w:val="none" w:sz="0" w:space="0" w:color="auto"/>
                <w:right w:val="none" w:sz="0" w:space="0" w:color="auto"/>
              </w:divBdr>
            </w:div>
            <w:div w:id="1063602846">
              <w:marLeft w:val="0"/>
              <w:marRight w:val="0"/>
              <w:marTop w:val="0"/>
              <w:marBottom w:val="0"/>
              <w:divBdr>
                <w:top w:val="none" w:sz="0" w:space="0" w:color="auto"/>
                <w:left w:val="none" w:sz="0" w:space="0" w:color="auto"/>
                <w:bottom w:val="none" w:sz="0" w:space="0" w:color="auto"/>
                <w:right w:val="none" w:sz="0" w:space="0" w:color="auto"/>
              </w:divBdr>
            </w:div>
            <w:div w:id="1086194760">
              <w:marLeft w:val="0"/>
              <w:marRight w:val="0"/>
              <w:marTop w:val="0"/>
              <w:marBottom w:val="0"/>
              <w:divBdr>
                <w:top w:val="none" w:sz="0" w:space="0" w:color="auto"/>
                <w:left w:val="none" w:sz="0" w:space="0" w:color="auto"/>
                <w:bottom w:val="none" w:sz="0" w:space="0" w:color="auto"/>
                <w:right w:val="none" w:sz="0" w:space="0" w:color="auto"/>
              </w:divBdr>
            </w:div>
            <w:div w:id="1105659113">
              <w:marLeft w:val="0"/>
              <w:marRight w:val="0"/>
              <w:marTop w:val="0"/>
              <w:marBottom w:val="0"/>
              <w:divBdr>
                <w:top w:val="none" w:sz="0" w:space="0" w:color="auto"/>
                <w:left w:val="none" w:sz="0" w:space="0" w:color="auto"/>
                <w:bottom w:val="none" w:sz="0" w:space="0" w:color="auto"/>
                <w:right w:val="none" w:sz="0" w:space="0" w:color="auto"/>
              </w:divBdr>
            </w:div>
            <w:div w:id="1159270338">
              <w:marLeft w:val="0"/>
              <w:marRight w:val="0"/>
              <w:marTop w:val="0"/>
              <w:marBottom w:val="0"/>
              <w:divBdr>
                <w:top w:val="none" w:sz="0" w:space="0" w:color="auto"/>
                <w:left w:val="none" w:sz="0" w:space="0" w:color="auto"/>
                <w:bottom w:val="none" w:sz="0" w:space="0" w:color="auto"/>
                <w:right w:val="none" w:sz="0" w:space="0" w:color="auto"/>
              </w:divBdr>
            </w:div>
            <w:div w:id="1159343365">
              <w:marLeft w:val="0"/>
              <w:marRight w:val="0"/>
              <w:marTop w:val="0"/>
              <w:marBottom w:val="0"/>
              <w:divBdr>
                <w:top w:val="none" w:sz="0" w:space="0" w:color="auto"/>
                <w:left w:val="none" w:sz="0" w:space="0" w:color="auto"/>
                <w:bottom w:val="none" w:sz="0" w:space="0" w:color="auto"/>
                <w:right w:val="none" w:sz="0" w:space="0" w:color="auto"/>
              </w:divBdr>
            </w:div>
            <w:div w:id="1231841708">
              <w:marLeft w:val="0"/>
              <w:marRight w:val="0"/>
              <w:marTop w:val="0"/>
              <w:marBottom w:val="0"/>
              <w:divBdr>
                <w:top w:val="none" w:sz="0" w:space="0" w:color="auto"/>
                <w:left w:val="none" w:sz="0" w:space="0" w:color="auto"/>
                <w:bottom w:val="none" w:sz="0" w:space="0" w:color="auto"/>
                <w:right w:val="none" w:sz="0" w:space="0" w:color="auto"/>
              </w:divBdr>
            </w:div>
            <w:div w:id="1236744787">
              <w:marLeft w:val="0"/>
              <w:marRight w:val="0"/>
              <w:marTop w:val="0"/>
              <w:marBottom w:val="0"/>
              <w:divBdr>
                <w:top w:val="none" w:sz="0" w:space="0" w:color="auto"/>
                <w:left w:val="none" w:sz="0" w:space="0" w:color="auto"/>
                <w:bottom w:val="none" w:sz="0" w:space="0" w:color="auto"/>
                <w:right w:val="none" w:sz="0" w:space="0" w:color="auto"/>
              </w:divBdr>
            </w:div>
            <w:div w:id="1239553829">
              <w:marLeft w:val="0"/>
              <w:marRight w:val="0"/>
              <w:marTop w:val="0"/>
              <w:marBottom w:val="0"/>
              <w:divBdr>
                <w:top w:val="none" w:sz="0" w:space="0" w:color="auto"/>
                <w:left w:val="none" w:sz="0" w:space="0" w:color="auto"/>
                <w:bottom w:val="none" w:sz="0" w:space="0" w:color="auto"/>
                <w:right w:val="none" w:sz="0" w:space="0" w:color="auto"/>
              </w:divBdr>
            </w:div>
            <w:div w:id="1273778570">
              <w:marLeft w:val="0"/>
              <w:marRight w:val="0"/>
              <w:marTop w:val="0"/>
              <w:marBottom w:val="0"/>
              <w:divBdr>
                <w:top w:val="none" w:sz="0" w:space="0" w:color="auto"/>
                <w:left w:val="none" w:sz="0" w:space="0" w:color="auto"/>
                <w:bottom w:val="none" w:sz="0" w:space="0" w:color="auto"/>
                <w:right w:val="none" w:sz="0" w:space="0" w:color="auto"/>
              </w:divBdr>
            </w:div>
            <w:div w:id="1292133371">
              <w:marLeft w:val="0"/>
              <w:marRight w:val="0"/>
              <w:marTop w:val="0"/>
              <w:marBottom w:val="0"/>
              <w:divBdr>
                <w:top w:val="none" w:sz="0" w:space="0" w:color="auto"/>
                <w:left w:val="none" w:sz="0" w:space="0" w:color="auto"/>
                <w:bottom w:val="none" w:sz="0" w:space="0" w:color="auto"/>
                <w:right w:val="none" w:sz="0" w:space="0" w:color="auto"/>
              </w:divBdr>
            </w:div>
            <w:div w:id="1292250949">
              <w:marLeft w:val="0"/>
              <w:marRight w:val="0"/>
              <w:marTop w:val="0"/>
              <w:marBottom w:val="0"/>
              <w:divBdr>
                <w:top w:val="none" w:sz="0" w:space="0" w:color="auto"/>
                <w:left w:val="none" w:sz="0" w:space="0" w:color="auto"/>
                <w:bottom w:val="none" w:sz="0" w:space="0" w:color="auto"/>
                <w:right w:val="none" w:sz="0" w:space="0" w:color="auto"/>
              </w:divBdr>
            </w:div>
            <w:div w:id="1300455632">
              <w:marLeft w:val="0"/>
              <w:marRight w:val="0"/>
              <w:marTop w:val="0"/>
              <w:marBottom w:val="0"/>
              <w:divBdr>
                <w:top w:val="none" w:sz="0" w:space="0" w:color="auto"/>
                <w:left w:val="none" w:sz="0" w:space="0" w:color="auto"/>
                <w:bottom w:val="none" w:sz="0" w:space="0" w:color="auto"/>
                <w:right w:val="none" w:sz="0" w:space="0" w:color="auto"/>
              </w:divBdr>
            </w:div>
            <w:div w:id="1335303105">
              <w:marLeft w:val="0"/>
              <w:marRight w:val="0"/>
              <w:marTop w:val="0"/>
              <w:marBottom w:val="0"/>
              <w:divBdr>
                <w:top w:val="none" w:sz="0" w:space="0" w:color="auto"/>
                <w:left w:val="none" w:sz="0" w:space="0" w:color="auto"/>
                <w:bottom w:val="none" w:sz="0" w:space="0" w:color="auto"/>
                <w:right w:val="none" w:sz="0" w:space="0" w:color="auto"/>
              </w:divBdr>
            </w:div>
            <w:div w:id="1351906644">
              <w:marLeft w:val="0"/>
              <w:marRight w:val="0"/>
              <w:marTop w:val="0"/>
              <w:marBottom w:val="0"/>
              <w:divBdr>
                <w:top w:val="none" w:sz="0" w:space="0" w:color="auto"/>
                <w:left w:val="none" w:sz="0" w:space="0" w:color="auto"/>
                <w:bottom w:val="none" w:sz="0" w:space="0" w:color="auto"/>
                <w:right w:val="none" w:sz="0" w:space="0" w:color="auto"/>
              </w:divBdr>
            </w:div>
            <w:div w:id="1376931400">
              <w:marLeft w:val="0"/>
              <w:marRight w:val="0"/>
              <w:marTop w:val="0"/>
              <w:marBottom w:val="0"/>
              <w:divBdr>
                <w:top w:val="none" w:sz="0" w:space="0" w:color="auto"/>
                <w:left w:val="none" w:sz="0" w:space="0" w:color="auto"/>
                <w:bottom w:val="none" w:sz="0" w:space="0" w:color="auto"/>
                <w:right w:val="none" w:sz="0" w:space="0" w:color="auto"/>
              </w:divBdr>
            </w:div>
            <w:div w:id="1382559185">
              <w:marLeft w:val="0"/>
              <w:marRight w:val="0"/>
              <w:marTop w:val="0"/>
              <w:marBottom w:val="0"/>
              <w:divBdr>
                <w:top w:val="none" w:sz="0" w:space="0" w:color="auto"/>
                <w:left w:val="none" w:sz="0" w:space="0" w:color="auto"/>
                <w:bottom w:val="none" w:sz="0" w:space="0" w:color="auto"/>
                <w:right w:val="none" w:sz="0" w:space="0" w:color="auto"/>
              </w:divBdr>
            </w:div>
            <w:div w:id="1386873385">
              <w:marLeft w:val="0"/>
              <w:marRight w:val="0"/>
              <w:marTop w:val="0"/>
              <w:marBottom w:val="0"/>
              <w:divBdr>
                <w:top w:val="none" w:sz="0" w:space="0" w:color="auto"/>
                <w:left w:val="none" w:sz="0" w:space="0" w:color="auto"/>
                <w:bottom w:val="none" w:sz="0" w:space="0" w:color="auto"/>
                <w:right w:val="none" w:sz="0" w:space="0" w:color="auto"/>
              </w:divBdr>
            </w:div>
            <w:div w:id="1400637070">
              <w:marLeft w:val="0"/>
              <w:marRight w:val="0"/>
              <w:marTop w:val="0"/>
              <w:marBottom w:val="0"/>
              <w:divBdr>
                <w:top w:val="none" w:sz="0" w:space="0" w:color="auto"/>
                <w:left w:val="none" w:sz="0" w:space="0" w:color="auto"/>
                <w:bottom w:val="none" w:sz="0" w:space="0" w:color="auto"/>
                <w:right w:val="none" w:sz="0" w:space="0" w:color="auto"/>
              </w:divBdr>
            </w:div>
            <w:div w:id="1436369016">
              <w:marLeft w:val="0"/>
              <w:marRight w:val="0"/>
              <w:marTop w:val="0"/>
              <w:marBottom w:val="0"/>
              <w:divBdr>
                <w:top w:val="none" w:sz="0" w:space="0" w:color="auto"/>
                <w:left w:val="none" w:sz="0" w:space="0" w:color="auto"/>
                <w:bottom w:val="none" w:sz="0" w:space="0" w:color="auto"/>
                <w:right w:val="none" w:sz="0" w:space="0" w:color="auto"/>
              </w:divBdr>
            </w:div>
            <w:div w:id="1492452127">
              <w:marLeft w:val="0"/>
              <w:marRight w:val="0"/>
              <w:marTop w:val="0"/>
              <w:marBottom w:val="0"/>
              <w:divBdr>
                <w:top w:val="none" w:sz="0" w:space="0" w:color="auto"/>
                <w:left w:val="none" w:sz="0" w:space="0" w:color="auto"/>
                <w:bottom w:val="none" w:sz="0" w:space="0" w:color="auto"/>
                <w:right w:val="none" w:sz="0" w:space="0" w:color="auto"/>
              </w:divBdr>
            </w:div>
            <w:div w:id="1571114264">
              <w:marLeft w:val="0"/>
              <w:marRight w:val="0"/>
              <w:marTop w:val="0"/>
              <w:marBottom w:val="0"/>
              <w:divBdr>
                <w:top w:val="none" w:sz="0" w:space="0" w:color="auto"/>
                <w:left w:val="none" w:sz="0" w:space="0" w:color="auto"/>
                <w:bottom w:val="none" w:sz="0" w:space="0" w:color="auto"/>
                <w:right w:val="none" w:sz="0" w:space="0" w:color="auto"/>
              </w:divBdr>
            </w:div>
            <w:div w:id="1609238740">
              <w:marLeft w:val="0"/>
              <w:marRight w:val="0"/>
              <w:marTop w:val="0"/>
              <w:marBottom w:val="0"/>
              <w:divBdr>
                <w:top w:val="none" w:sz="0" w:space="0" w:color="auto"/>
                <w:left w:val="none" w:sz="0" w:space="0" w:color="auto"/>
                <w:bottom w:val="none" w:sz="0" w:space="0" w:color="auto"/>
                <w:right w:val="none" w:sz="0" w:space="0" w:color="auto"/>
              </w:divBdr>
            </w:div>
            <w:div w:id="1669169080">
              <w:marLeft w:val="0"/>
              <w:marRight w:val="0"/>
              <w:marTop w:val="0"/>
              <w:marBottom w:val="0"/>
              <w:divBdr>
                <w:top w:val="none" w:sz="0" w:space="0" w:color="auto"/>
                <w:left w:val="none" w:sz="0" w:space="0" w:color="auto"/>
                <w:bottom w:val="none" w:sz="0" w:space="0" w:color="auto"/>
                <w:right w:val="none" w:sz="0" w:space="0" w:color="auto"/>
              </w:divBdr>
            </w:div>
            <w:div w:id="1751193699">
              <w:marLeft w:val="0"/>
              <w:marRight w:val="0"/>
              <w:marTop w:val="0"/>
              <w:marBottom w:val="0"/>
              <w:divBdr>
                <w:top w:val="none" w:sz="0" w:space="0" w:color="auto"/>
                <w:left w:val="none" w:sz="0" w:space="0" w:color="auto"/>
                <w:bottom w:val="none" w:sz="0" w:space="0" w:color="auto"/>
                <w:right w:val="none" w:sz="0" w:space="0" w:color="auto"/>
              </w:divBdr>
            </w:div>
            <w:div w:id="1759986330">
              <w:marLeft w:val="0"/>
              <w:marRight w:val="0"/>
              <w:marTop w:val="0"/>
              <w:marBottom w:val="0"/>
              <w:divBdr>
                <w:top w:val="none" w:sz="0" w:space="0" w:color="auto"/>
                <w:left w:val="none" w:sz="0" w:space="0" w:color="auto"/>
                <w:bottom w:val="none" w:sz="0" w:space="0" w:color="auto"/>
                <w:right w:val="none" w:sz="0" w:space="0" w:color="auto"/>
              </w:divBdr>
            </w:div>
            <w:div w:id="1760911138">
              <w:marLeft w:val="0"/>
              <w:marRight w:val="0"/>
              <w:marTop w:val="0"/>
              <w:marBottom w:val="0"/>
              <w:divBdr>
                <w:top w:val="none" w:sz="0" w:space="0" w:color="auto"/>
                <w:left w:val="none" w:sz="0" w:space="0" w:color="auto"/>
                <w:bottom w:val="none" w:sz="0" w:space="0" w:color="auto"/>
                <w:right w:val="none" w:sz="0" w:space="0" w:color="auto"/>
              </w:divBdr>
            </w:div>
            <w:div w:id="1775973802">
              <w:marLeft w:val="0"/>
              <w:marRight w:val="0"/>
              <w:marTop w:val="0"/>
              <w:marBottom w:val="0"/>
              <w:divBdr>
                <w:top w:val="none" w:sz="0" w:space="0" w:color="auto"/>
                <w:left w:val="none" w:sz="0" w:space="0" w:color="auto"/>
                <w:bottom w:val="none" w:sz="0" w:space="0" w:color="auto"/>
                <w:right w:val="none" w:sz="0" w:space="0" w:color="auto"/>
              </w:divBdr>
            </w:div>
            <w:div w:id="1803496696">
              <w:marLeft w:val="0"/>
              <w:marRight w:val="0"/>
              <w:marTop w:val="0"/>
              <w:marBottom w:val="0"/>
              <w:divBdr>
                <w:top w:val="none" w:sz="0" w:space="0" w:color="auto"/>
                <w:left w:val="none" w:sz="0" w:space="0" w:color="auto"/>
                <w:bottom w:val="none" w:sz="0" w:space="0" w:color="auto"/>
                <w:right w:val="none" w:sz="0" w:space="0" w:color="auto"/>
              </w:divBdr>
            </w:div>
            <w:div w:id="1822194311">
              <w:marLeft w:val="0"/>
              <w:marRight w:val="0"/>
              <w:marTop w:val="0"/>
              <w:marBottom w:val="0"/>
              <w:divBdr>
                <w:top w:val="none" w:sz="0" w:space="0" w:color="auto"/>
                <w:left w:val="none" w:sz="0" w:space="0" w:color="auto"/>
                <w:bottom w:val="none" w:sz="0" w:space="0" w:color="auto"/>
                <w:right w:val="none" w:sz="0" w:space="0" w:color="auto"/>
              </w:divBdr>
            </w:div>
            <w:div w:id="1825730774">
              <w:marLeft w:val="0"/>
              <w:marRight w:val="0"/>
              <w:marTop w:val="0"/>
              <w:marBottom w:val="0"/>
              <w:divBdr>
                <w:top w:val="none" w:sz="0" w:space="0" w:color="auto"/>
                <w:left w:val="none" w:sz="0" w:space="0" w:color="auto"/>
                <w:bottom w:val="none" w:sz="0" w:space="0" w:color="auto"/>
                <w:right w:val="none" w:sz="0" w:space="0" w:color="auto"/>
              </w:divBdr>
            </w:div>
            <w:div w:id="1861970442">
              <w:marLeft w:val="0"/>
              <w:marRight w:val="0"/>
              <w:marTop w:val="0"/>
              <w:marBottom w:val="0"/>
              <w:divBdr>
                <w:top w:val="none" w:sz="0" w:space="0" w:color="auto"/>
                <w:left w:val="none" w:sz="0" w:space="0" w:color="auto"/>
                <w:bottom w:val="none" w:sz="0" w:space="0" w:color="auto"/>
                <w:right w:val="none" w:sz="0" w:space="0" w:color="auto"/>
              </w:divBdr>
            </w:div>
            <w:div w:id="1894464333">
              <w:marLeft w:val="0"/>
              <w:marRight w:val="0"/>
              <w:marTop w:val="0"/>
              <w:marBottom w:val="0"/>
              <w:divBdr>
                <w:top w:val="none" w:sz="0" w:space="0" w:color="auto"/>
                <w:left w:val="none" w:sz="0" w:space="0" w:color="auto"/>
                <w:bottom w:val="none" w:sz="0" w:space="0" w:color="auto"/>
                <w:right w:val="none" w:sz="0" w:space="0" w:color="auto"/>
              </w:divBdr>
            </w:div>
            <w:div w:id="1905606483">
              <w:marLeft w:val="0"/>
              <w:marRight w:val="0"/>
              <w:marTop w:val="0"/>
              <w:marBottom w:val="0"/>
              <w:divBdr>
                <w:top w:val="none" w:sz="0" w:space="0" w:color="auto"/>
                <w:left w:val="none" w:sz="0" w:space="0" w:color="auto"/>
                <w:bottom w:val="none" w:sz="0" w:space="0" w:color="auto"/>
                <w:right w:val="none" w:sz="0" w:space="0" w:color="auto"/>
              </w:divBdr>
            </w:div>
            <w:div w:id="1959290424">
              <w:marLeft w:val="0"/>
              <w:marRight w:val="0"/>
              <w:marTop w:val="0"/>
              <w:marBottom w:val="0"/>
              <w:divBdr>
                <w:top w:val="none" w:sz="0" w:space="0" w:color="auto"/>
                <w:left w:val="none" w:sz="0" w:space="0" w:color="auto"/>
                <w:bottom w:val="none" w:sz="0" w:space="0" w:color="auto"/>
                <w:right w:val="none" w:sz="0" w:space="0" w:color="auto"/>
              </w:divBdr>
            </w:div>
            <w:div w:id="1960381042">
              <w:marLeft w:val="0"/>
              <w:marRight w:val="0"/>
              <w:marTop w:val="0"/>
              <w:marBottom w:val="0"/>
              <w:divBdr>
                <w:top w:val="none" w:sz="0" w:space="0" w:color="auto"/>
                <w:left w:val="none" w:sz="0" w:space="0" w:color="auto"/>
                <w:bottom w:val="none" w:sz="0" w:space="0" w:color="auto"/>
                <w:right w:val="none" w:sz="0" w:space="0" w:color="auto"/>
              </w:divBdr>
            </w:div>
            <w:div w:id="2018801702">
              <w:marLeft w:val="0"/>
              <w:marRight w:val="0"/>
              <w:marTop w:val="0"/>
              <w:marBottom w:val="0"/>
              <w:divBdr>
                <w:top w:val="none" w:sz="0" w:space="0" w:color="auto"/>
                <w:left w:val="none" w:sz="0" w:space="0" w:color="auto"/>
                <w:bottom w:val="none" w:sz="0" w:space="0" w:color="auto"/>
                <w:right w:val="none" w:sz="0" w:space="0" w:color="auto"/>
              </w:divBdr>
            </w:div>
            <w:div w:id="2031175184">
              <w:marLeft w:val="0"/>
              <w:marRight w:val="0"/>
              <w:marTop w:val="0"/>
              <w:marBottom w:val="0"/>
              <w:divBdr>
                <w:top w:val="none" w:sz="0" w:space="0" w:color="auto"/>
                <w:left w:val="none" w:sz="0" w:space="0" w:color="auto"/>
                <w:bottom w:val="none" w:sz="0" w:space="0" w:color="auto"/>
                <w:right w:val="none" w:sz="0" w:space="0" w:color="auto"/>
              </w:divBdr>
            </w:div>
            <w:div w:id="2101636584">
              <w:marLeft w:val="0"/>
              <w:marRight w:val="0"/>
              <w:marTop w:val="0"/>
              <w:marBottom w:val="0"/>
              <w:divBdr>
                <w:top w:val="none" w:sz="0" w:space="0" w:color="auto"/>
                <w:left w:val="none" w:sz="0" w:space="0" w:color="auto"/>
                <w:bottom w:val="none" w:sz="0" w:space="0" w:color="auto"/>
                <w:right w:val="none" w:sz="0" w:space="0" w:color="auto"/>
              </w:divBdr>
            </w:div>
            <w:div w:id="2110542512">
              <w:marLeft w:val="0"/>
              <w:marRight w:val="0"/>
              <w:marTop w:val="0"/>
              <w:marBottom w:val="0"/>
              <w:divBdr>
                <w:top w:val="none" w:sz="0" w:space="0" w:color="auto"/>
                <w:left w:val="none" w:sz="0" w:space="0" w:color="auto"/>
                <w:bottom w:val="none" w:sz="0" w:space="0" w:color="auto"/>
                <w:right w:val="none" w:sz="0" w:space="0" w:color="auto"/>
              </w:divBdr>
            </w:div>
            <w:div w:id="2110616392">
              <w:marLeft w:val="0"/>
              <w:marRight w:val="0"/>
              <w:marTop w:val="0"/>
              <w:marBottom w:val="0"/>
              <w:divBdr>
                <w:top w:val="none" w:sz="0" w:space="0" w:color="auto"/>
                <w:left w:val="none" w:sz="0" w:space="0" w:color="auto"/>
                <w:bottom w:val="none" w:sz="0" w:space="0" w:color="auto"/>
                <w:right w:val="none" w:sz="0" w:space="0" w:color="auto"/>
              </w:divBdr>
            </w:div>
            <w:div w:id="211709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998867">
      <w:bodyDiv w:val="1"/>
      <w:marLeft w:val="0"/>
      <w:marRight w:val="0"/>
      <w:marTop w:val="0"/>
      <w:marBottom w:val="0"/>
      <w:divBdr>
        <w:top w:val="none" w:sz="0" w:space="0" w:color="auto"/>
        <w:left w:val="none" w:sz="0" w:space="0" w:color="auto"/>
        <w:bottom w:val="none" w:sz="0" w:space="0" w:color="auto"/>
        <w:right w:val="none" w:sz="0" w:space="0" w:color="auto"/>
      </w:divBdr>
      <w:divsChild>
        <w:div w:id="1894191098">
          <w:marLeft w:val="0"/>
          <w:marRight w:val="0"/>
          <w:marTop w:val="0"/>
          <w:marBottom w:val="0"/>
          <w:divBdr>
            <w:top w:val="none" w:sz="0" w:space="0" w:color="auto"/>
            <w:left w:val="none" w:sz="0" w:space="0" w:color="auto"/>
            <w:bottom w:val="none" w:sz="0" w:space="0" w:color="auto"/>
            <w:right w:val="none" w:sz="0" w:space="0" w:color="auto"/>
          </w:divBdr>
          <w:divsChild>
            <w:div w:id="84701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741216">
      <w:bodyDiv w:val="1"/>
      <w:marLeft w:val="0"/>
      <w:marRight w:val="0"/>
      <w:marTop w:val="0"/>
      <w:marBottom w:val="0"/>
      <w:divBdr>
        <w:top w:val="none" w:sz="0" w:space="0" w:color="auto"/>
        <w:left w:val="none" w:sz="0" w:space="0" w:color="auto"/>
        <w:bottom w:val="none" w:sz="0" w:space="0" w:color="auto"/>
        <w:right w:val="none" w:sz="0" w:space="0" w:color="auto"/>
      </w:divBdr>
      <w:divsChild>
        <w:div w:id="567881668">
          <w:marLeft w:val="0"/>
          <w:marRight w:val="0"/>
          <w:marTop w:val="0"/>
          <w:marBottom w:val="0"/>
          <w:divBdr>
            <w:top w:val="none" w:sz="0" w:space="0" w:color="auto"/>
            <w:left w:val="none" w:sz="0" w:space="0" w:color="auto"/>
            <w:bottom w:val="none" w:sz="0" w:space="0" w:color="auto"/>
            <w:right w:val="none" w:sz="0" w:space="0" w:color="auto"/>
          </w:divBdr>
          <w:divsChild>
            <w:div w:id="81441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04201">
      <w:bodyDiv w:val="1"/>
      <w:marLeft w:val="0"/>
      <w:marRight w:val="0"/>
      <w:marTop w:val="0"/>
      <w:marBottom w:val="0"/>
      <w:divBdr>
        <w:top w:val="none" w:sz="0" w:space="0" w:color="auto"/>
        <w:left w:val="none" w:sz="0" w:space="0" w:color="auto"/>
        <w:bottom w:val="none" w:sz="0" w:space="0" w:color="auto"/>
        <w:right w:val="none" w:sz="0" w:space="0" w:color="auto"/>
      </w:divBdr>
      <w:divsChild>
        <w:div w:id="2072775710">
          <w:marLeft w:val="0"/>
          <w:marRight w:val="0"/>
          <w:marTop w:val="0"/>
          <w:marBottom w:val="0"/>
          <w:divBdr>
            <w:top w:val="none" w:sz="0" w:space="0" w:color="auto"/>
            <w:left w:val="none" w:sz="0" w:space="0" w:color="auto"/>
            <w:bottom w:val="none" w:sz="0" w:space="0" w:color="auto"/>
            <w:right w:val="none" w:sz="0" w:space="0" w:color="auto"/>
          </w:divBdr>
          <w:divsChild>
            <w:div w:id="1441995797">
              <w:marLeft w:val="0"/>
              <w:marRight w:val="0"/>
              <w:marTop w:val="0"/>
              <w:marBottom w:val="0"/>
              <w:divBdr>
                <w:top w:val="none" w:sz="0" w:space="0" w:color="auto"/>
                <w:left w:val="none" w:sz="0" w:space="0" w:color="auto"/>
                <w:bottom w:val="none" w:sz="0" w:space="0" w:color="auto"/>
                <w:right w:val="none" w:sz="0" w:space="0" w:color="auto"/>
              </w:divBdr>
            </w:div>
            <w:div w:id="1579749358">
              <w:marLeft w:val="0"/>
              <w:marRight w:val="0"/>
              <w:marTop w:val="0"/>
              <w:marBottom w:val="0"/>
              <w:divBdr>
                <w:top w:val="none" w:sz="0" w:space="0" w:color="auto"/>
                <w:left w:val="none" w:sz="0" w:space="0" w:color="auto"/>
                <w:bottom w:val="none" w:sz="0" w:space="0" w:color="auto"/>
                <w:right w:val="none" w:sz="0" w:space="0" w:color="auto"/>
              </w:divBdr>
            </w:div>
            <w:div w:id="1027566265">
              <w:marLeft w:val="0"/>
              <w:marRight w:val="0"/>
              <w:marTop w:val="0"/>
              <w:marBottom w:val="0"/>
              <w:divBdr>
                <w:top w:val="none" w:sz="0" w:space="0" w:color="auto"/>
                <w:left w:val="none" w:sz="0" w:space="0" w:color="auto"/>
                <w:bottom w:val="none" w:sz="0" w:space="0" w:color="auto"/>
                <w:right w:val="none" w:sz="0" w:space="0" w:color="auto"/>
              </w:divBdr>
            </w:div>
            <w:div w:id="1390304006">
              <w:marLeft w:val="0"/>
              <w:marRight w:val="0"/>
              <w:marTop w:val="0"/>
              <w:marBottom w:val="0"/>
              <w:divBdr>
                <w:top w:val="none" w:sz="0" w:space="0" w:color="auto"/>
                <w:left w:val="none" w:sz="0" w:space="0" w:color="auto"/>
                <w:bottom w:val="none" w:sz="0" w:space="0" w:color="auto"/>
                <w:right w:val="none" w:sz="0" w:space="0" w:color="auto"/>
              </w:divBdr>
            </w:div>
            <w:div w:id="22893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516694">
      <w:bodyDiv w:val="1"/>
      <w:marLeft w:val="0"/>
      <w:marRight w:val="0"/>
      <w:marTop w:val="0"/>
      <w:marBottom w:val="0"/>
      <w:divBdr>
        <w:top w:val="none" w:sz="0" w:space="0" w:color="auto"/>
        <w:left w:val="none" w:sz="0" w:space="0" w:color="auto"/>
        <w:bottom w:val="none" w:sz="0" w:space="0" w:color="auto"/>
        <w:right w:val="none" w:sz="0" w:space="0" w:color="auto"/>
      </w:divBdr>
    </w:div>
    <w:div w:id="2075547006">
      <w:bodyDiv w:val="1"/>
      <w:marLeft w:val="0"/>
      <w:marRight w:val="0"/>
      <w:marTop w:val="0"/>
      <w:marBottom w:val="0"/>
      <w:divBdr>
        <w:top w:val="none" w:sz="0" w:space="0" w:color="auto"/>
        <w:left w:val="none" w:sz="0" w:space="0" w:color="auto"/>
        <w:bottom w:val="none" w:sz="0" w:space="0" w:color="auto"/>
        <w:right w:val="none" w:sz="0" w:space="0" w:color="auto"/>
      </w:divBdr>
      <w:divsChild>
        <w:div w:id="1115519455">
          <w:marLeft w:val="0"/>
          <w:marRight w:val="0"/>
          <w:marTop w:val="0"/>
          <w:marBottom w:val="0"/>
          <w:divBdr>
            <w:top w:val="none" w:sz="0" w:space="0" w:color="auto"/>
            <w:left w:val="none" w:sz="0" w:space="0" w:color="auto"/>
            <w:bottom w:val="none" w:sz="0" w:space="0" w:color="auto"/>
            <w:right w:val="none" w:sz="0" w:space="0" w:color="auto"/>
          </w:divBdr>
          <w:divsChild>
            <w:div w:id="37539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850588">
      <w:bodyDiv w:val="1"/>
      <w:marLeft w:val="0"/>
      <w:marRight w:val="0"/>
      <w:marTop w:val="0"/>
      <w:marBottom w:val="0"/>
      <w:divBdr>
        <w:top w:val="none" w:sz="0" w:space="0" w:color="auto"/>
        <w:left w:val="none" w:sz="0" w:space="0" w:color="auto"/>
        <w:bottom w:val="none" w:sz="0" w:space="0" w:color="auto"/>
        <w:right w:val="none" w:sz="0" w:space="0" w:color="auto"/>
      </w:divBdr>
      <w:divsChild>
        <w:div w:id="383145696">
          <w:marLeft w:val="0"/>
          <w:marRight w:val="0"/>
          <w:marTop w:val="0"/>
          <w:marBottom w:val="0"/>
          <w:divBdr>
            <w:top w:val="none" w:sz="0" w:space="0" w:color="auto"/>
            <w:left w:val="none" w:sz="0" w:space="0" w:color="auto"/>
            <w:bottom w:val="none" w:sz="0" w:space="0" w:color="auto"/>
            <w:right w:val="none" w:sz="0" w:space="0" w:color="auto"/>
          </w:divBdr>
          <w:divsChild>
            <w:div w:id="915238444">
              <w:marLeft w:val="0"/>
              <w:marRight w:val="0"/>
              <w:marTop w:val="0"/>
              <w:marBottom w:val="0"/>
              <w:divBdr>
                <w:top w:val="none" w:sz="0" w:space="0" w:color="auto"/>
                <w:left w:val="none" w:sz="0" w:space="0" w:color="auto"/>
                <w:bottom w:val="none" w:sz="0" w:space="0" w:color="auto"/>
                <w:right w:val="none" w:sz="0" w:space="0" w:color="auto"/>
              </w:divBdr>
            </w:div>
            <w:div w:id="792675545">
              <w:marLeft w:val="0"/>
              <w:marRight w:val="0"/>
              <w:marTop w:val="0"/>
              <w:marBottom w:val="0"/>
              <w:divBdr>
                <w:top w:val="none" w:sz="0" w:space="0" w:color="auto"/>
                <w:left w:val="none" w:sz="0" w:space="0" w:color="auto"/>
                <w:bottom w:val="none" w:sz="0" w:space="0" w:color="auto"/>
                <w:right w:val="none" w:sz="0" w:space="0" w:color="auto"/>
              </w:divBdr>
            </w:div>
            <w:div w:id="1133791372">
              <w:marLeft w:val="0"/>
              <w:marRight w:val="0"/>
              <w:marTop w:val="0"/>
              <w:marBottom w:val="0"/>
              <w:divBdr>
                <w:top w:val="none" w:sz="0" w:space="0" w:color="auto"/>
                <w:left w:val="none" w:sz="0" w:space="0" w:color="auto"/>
                <w:bottom w:val="none" w:sz="0" w:space="0" w:color="auto"/>
                <w:right w:val="none" w:sz="0" w:space="0" w:color="auto"/>
              </w:divBdr>
            </w:div>
            <w:div w:id="1173714960">
              <w:marLeft w:val="0"/>
              <w:marRight w:val="0"/>
              <w:marTop w:val="0"/>
              <w:marBottom w:val="0"/>
              <w:divBdr>
                <w:top w:val="none" w:sz="0" w:space="0" w:color="auto"/>
                <w:left w:val="none" w:sz="0" w:space="0" w:color="auto"/>
                <w:bottom w:val="none" w:sz="0" w:space="0" w:color="auto"/>
                <w:right w:val="none" w:sz="0" w:space="0" w:color="auto"/>
              </w:divBdr>
            </w:div>
            <w:div w:id="412236967">
              <w:marLeft w:val="0"/>
              <w:marRight w:val="0"/>
              <w:marTop w:val="0"/>
              <w:marBottom w:val="0"/>
              <w:divBdr>
                <w:top w:val="none" w:sz="0" w:space="0" w:color="auto"/>
                <w:left w:val="none" w:sz="0" w:space="0" w:color="auto"/>
                <w:bottom w:val="none" w:sz="0" w:space="0" w:color="auto"/>
                <w:right w:val="none" w:sz="0" w:space="0" w:color="auto"/>
              </w:divBdr>
            </w:div>
            <w:div w:id="2035645258">
              <w:marLeft w:val="0"/>
              <w:marRight w:val="0"/>
              <w:marTop w:val="0"/>
              <w:marBottom w:val="0"/>
              <w:divBdr>
                <w:top w:val="none" w:sz="0" w:space="0" w:color="auto"/>
                <w:left w:val="none" w:sz="0" w:space="0" w:color="auto"/>
                <w:bottom w:val="none" w:sz="0" w:space="0" w:color="auto"/>
                <w:right w:val="none" w:sz="0" w:space="0" w:color="auto"/>
              </w:divBdr>
            </w:div>
            <w:div w:id="1798718230">
              <w:marLeft w:val="0"/>
              <w:marRight w:val="0"/>
              <w:marTop w:val="0"/>
              <w:marBottom w:val="0"/>
              <w:divBdr>
                <w:top w:val="none" w:sz="0" w:space="0" w:color="auto"/>
                <w:left w:val="none" w:sz="0" w:space="0" w:color="auto"/>
                <w:bottom w:val="none" w:sz="0" w:space="0" w:color="auto"/>
                <w:right w:val="none" w:sz="0" w:space="0" w:color="auto"/>
              </w:divBdr>
            </w:div>
            <w:div w:id="10705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k0IPAnNCDh0&amp;list=PLhZaBW7EbafOPO4YyuovGI1prCViAeVKM&amp;index=19&amp;pp=gAQBiAQB" TargetMode="External"/><Relationship Id="rId18" Type="http://schemas.openxmlformats.org/officeDocument/2006/relationships/hyperlink" Target="https://www.youtube.com/watch?v=ziYfalHJ9q4&amp;list=PLhZaBW7EbafOPO4YyuovGI1prCViAeVKM&amp;index=21" TargetMode="External"/><Relationship Id="rId26" Type="http://schemas.openxmlformats.org/officeDocument/2006/relationships/image" Target="media/image9.png"/><Relationship Id="rId39" Type="http://schemas.openxmlformats.org/officeDocument/2006/relationships/image" Target="media/image14.png"/><Relationship Id="rId21" Type="http://schemas.openxmlformats.org/officeDocument/2006/relationships/image" Target="media/image8.png"/><Relationship Id="rId34" Type="http://schemas.openxmlformats.org/officeDocument/2006/relationships/hyperlink" Target="https://www.youtube.com/watch?v=Vv2hD3EobKU&amp;list=PLhZaBW7EbafOPO4YyuovGI1prCViAeVKM&amp;index=11" TargetMode="External"/><Relationship Id="rId42" Type="http://schemas.openxmlformats.org/officeDocument/2006/relationships/image" Target="media/image17.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png"/><Relationship Id="rId29" Type="http://schemas.openxmlformats.org/officeDocument/2006/relationships/hyperlink" Target="https://www.youtube.com/watch?v=g6Byq0vhYw8&amp;list=PLhZaBW7EbafOPO4YyuovGI1prCViAeVKM&amp;index=9&amp;t=34s" TargetMode="External"/><Relationship Id="rId11" Type="http://schemas.openxmlformats.org/officeDocument/2006/relationships/hyperlink" Target="https://github.com/elan-language/IDE/issues" TargetMode="External"/><Relationship Id="rId24" Type="http://schemas.microsoft.com/office/2016/09/relationships/commentsIds" Target="commentsIds.xml"/><Relationship Id="rId32" Type="http://schemas.openxmlformats.org/officeDocument/2006/relationships/hyperlink" Target="https://www.youtube.com/watch?v=Uwp_7Eh2P88&amp;list=PLhZaBW7EbafOPO4YyuovGI1prCViAeVKM&amp;index=15&amp;pp=gAQBiAQB" TargetMode="External"/><Relationship Id="rId37" Type="http://schemas.openxmlformats.org/officeDocument/2006/relationships/hyperlink" Target="https://www.youtube.com/watch?v=nz2JUtFEumc&amp;list=PLhZaBW7EbafOPO4YyuovGI1prCViAeVKM&amp;index=30" TargetMode="External"/><Relationship Id="rId40" Type="http://schemas.openxmlformats.org/officeDocument/2006/relationships/image" Target="media/image15.png"/><Relationship Id="rId45"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3.png"/><Relationship Id="rId23" Type="http://schemas.microsoft.com/office/2011/relationships/commentsExtended" Target="commentsExtended.xml"/><Relationship Id="rId28" Type="http://schemas.openxmlformats.org/officeDocument/2006/relationships/hyperlink" Target="https://www.youtube.com/watch?v=Tg1SKYcrF4E&amp;list=PLhZaBW7EbafOPO4YyuovGI1prCViAeVKM&amp;index=8" TargetMode="External"/><Relationship Id="rId36" Type="http://schemas.openxmlformats.org/officeDocument/2006/relationships/image" Target="media/image12.png"/><Relationship Id="rId49" Type="http://schemas.microsoft.com/office/2011/relationships/people" Target="people.xml"/><Relationship Id="rId10" Type="http://schemas.openxmlformats.org/officeDocument/2006/relationships/image" Target="media/image2.png"/><Relationship Id="rId19" Type="http://schemas.openxmlformats.org/officeDocument/2006/relationships/image" Target="media/image6.png"/><Relationship Id="rId31" Type="http://schemas.openxmlformats.org/officeDocument/2006/relationships/hyperlink" Target="https://www.youtube.com/watch?v=kTMfiH7wXOs&amp;list=PLhZaBW7EbafOPO4YyuovGI1prCViAeVKM&amp;index=14&amp;pp=gAQBiAQB" TargetMode="External"/><Relationship Id="rId44"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yperlink" Target="https://elan-lang.org/beta/" TargetMode="External"/><Relationship Id="rId14" Type="http://schemas.openxmlformats.org/officeDocument/2006/relationships/hyperlink" Target="https://www.youtube.com/watch?v=NGYQQeAuKAg&amp;list=PLhZaBW7EbafOPO4YyuovGI1prCViAeVKM&amp;index=20&amp;t=2s" TargetMode="External"/><Relationship Id="rId22" Type="http://schemas.openxmlformats.org/officeDocument/2006/relationships/comments" Target="comments.xml"/><Relationship Id="rId27" Type="http://schemas.openxmlformats.org/officeDocument/2006/relationships/image" Target="media/image10.png"/><Relationship Id="rId30" Type="http://schemas.openxmlformats.org/officeDocument/2006/relationships/hyperlink" Target="https://www.youtube.com/watch?v=D8HF3386FtI&amp;list=PLhZaBW7EbafOPO4YyuovGI1prCViAeVKM&amp;index=12&amp;pp=gAQBiAQB" TargetMode="External"/><Relationship Id="rId35" Type="http://schemas.openxmlformats.org/officeDocument/2006/relationships/image" Target="media/image11.png"/><Relationship Id="rId43" Type="http://schemas.openxmlformats.org/officeDocument/2006/relationships/hyperlink" Target="https://developer.mozilla.org/en-US/docs/Web/JavaScript/Guide/Regular_expressions" TargetMode="External"/><Relationship Id="rId48"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hyperlink" Target="https://www.youtube.com/watch?v=KxkCDnYWkZ0&amp;list=PLhZaBW7EbafOPO4YyuovGI1prCViAeVKM&amp;index=10" TargetMode="External"/><Relationship Id="rId17" Type="http://schemas.openxmlformats.org/officeDocument/2006/relationships/image" Target="media/image5.png"/><Relationship Id="rId25" Type="http://schemas.microsoft.com/office/2018/08/relationships/commentsExtensible" Target="commentsExtensible.xml"/><Relationship Id="rId33" Type="http://schemas.openxmlformats.org/officeDocument/2006/relationships/hyperlink" Target="https://www.youtube.com/watch?v=b-kD417YopM&amp;list=PLhZaBW7EbafOPO4YyuovGI1prCViAeVKM&amp;index=16&amp;pp=gAQBiAQB" TargetMode="External"/><Relationship Id="rId38" Type="http://schemas.openxmlformats.org/officeDocument/2006/relationships/image" Target="media/image13.png"/><Relationship Id="rId46" Type="http://schemas.openxmlformats.org/officeDocument/2006/relationships/image" Target="media/image20.png"/><Relationship Id="rId20" Type="http://schemas.openxmlformats.org/officeDocument/2006/relationships/image" Target="media/image7.png"/><Relationship Id="rId41"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D93EE7-0BEB-4753-9DA8-6908A7E99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100</Pages>
  <Words>19315</Words>
  <Characters>110102</Characters>
  <Application>Microsoft Office Word</Application>
  <DocSecurity>0</DocSecurity>
  <Lines>917</Lines>
  <Paragraphs>258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 Pawson</dc:creator>
  <cp:lastModifiedBy>Richard Pawson</cp:lastModifiedBy>
  <cp:revision>23</cp:revision>
  <cp:lastPrinted>2024-10-30T18:17:00Z</cp:lastPrinted>
  <dcterms:created xsi:type="dcterms:W3CDTF">2025-01-05T13:49:00Z</dcterms:created>
  <dcterms:modified xsi:type="dcterms:W3CDTF">2025-01-08T15:37:00Z</dcterms:modified>
</cp:coreProperties>
</file>